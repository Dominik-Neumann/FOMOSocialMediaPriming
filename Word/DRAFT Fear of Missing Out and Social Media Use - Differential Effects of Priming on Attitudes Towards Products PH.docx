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63F28" w14:textId="03359DA3" w:rsidR="001E067E" w:rsidRPr="0042388A" w:rsidRDefault="00DF4BF7" w:rsidP="00FD5CA9">
      <w:pPr>
        <w:pStyle w:val="Heading1"/>
        <w:spacing w:line="240" w:lineRule="auto"/>
        <w:rPr>
          <w:sz w:val="32"/>
          <w:szCs w:val="36"/>
        </w:rPr>
      </w:pPr>
      <w:bookmarkStart w:id="0" w:name="OLE_LINK1"/>
      <w:bookmarkStart w:id="1" w:name="OLE_LINK2"/>
      <w:r w:rsidRPr="0042388A">
        <w:rPr>
          <w:sz w:val="32"/>
          <w:szCs w:val="36"/>
        </w:rPr>
        <w:t>Fear of Missing Out and Social Media Use: Differential Effects of Priming on Attitudes Towards Products</w:t>
      </w:r>
    </w:p>
    <w:p w14:paraId="326787C5" w14:textId="77777777" w:rsidR="00FD5CA9" w:rsidRDefault="00FD5CA9" w:rsidP="00FD5CA9">
      <w:pPr>
        <w:pStyle w:val="Heading1"/>
        <w:jc w:val="left"/>
      </w:pPr>
    </w:p>
    <w:p w14:paraId="57641FBF" w14:textId="4D8CECDC" w:rsidR="00FD5CA9" w:rsidRDefault="00FD5CA9" w:rsidP="00FD5CA9">
      <w:pPr>
        <w:pStyle w:val="Heading1"/>
        <w:jc w:val="left"/>
      </w:pPr>
      <w:r>
        <w:t>Abstract</w:t>
      </w:r>
    </w:p>
    <w:p w14:paraId="20BE0753" w14:textId="73315387" w:rsidR="00852532" w:rsidRPr="00BE391F" w:rsidRDefault="00911A11" w:rsidP="00911A11">
      <w:pPr>
        <w:pStyle w:val="Paragraph"/>
      </w:pPr>
      <w:r w:rsidRPr="00BE391F">
        <w:t xml:space="preserve">Social media advertising has become ubiquitous. Consequently, social media platforms are increasing the level of advertising content that users </w:t>
      </w:r>
      <w:r w:rsidRPr="00FD5CA9">
        <w:t>may</w:t>
      </w:r>
      <w:r w:rsidRPr="00BE391F">
        <w:t xml:space="preserve"> later encounter when navigating online shopping websites. It is unclear how the amplification of exposure to advertising through social media affects consumers’ attitudes to products sold online. Further, the roles of social media participation and proneness to experience fear of missing out (FOMO) on product attitude, remain largely unexplored. In this research (N = 980), we employed an online survey of U.S. Instagram users. These data were submitted to three-way moderation regression analyses with attitude toward the product as the dependent variable. Consumers who are more active on social media and had high (versus low) FOMO </w:t>
      </w:r>
      <w:del w:id="2" w:author="Huddleston, Patricia" w:date="2020-08-18T12:19:00Z">
        <w:r w:rsidRPr="00BE391F" w:rsidDel="0077362E">
          <w:delText xml:space="preserve">formed </w:delText>
        </w:r>
      </w:del>
      <w:ins w:id="3" w:author="Huddleston, Patricia" w:date="2020-08-18T12:19:00Z">
        <w:r w:rsidR="0077362E">
          <w:t xml:space="preserve">expressed </w:t>
        </w:r>
      </w:ins>
      <w:r w:rsidRPr="00BE391F">
        <w:t>more favorable attitudes toward online products after being exposed to Instagram content (versus not exposed). The theoretical and practical implications for cognitive processing research and advertising strategy and study limitations are discussed.</w:t>
      </w:r>
    </w:p>
    <w:bookmarkEnd w:id="0"/>
    <w:bookmarkEnd w:id="1"/>
    <w:p w14:paraId="074E2C8E" w14:textId="77777777" w:rsidR="00C71142" w:rsidRPr="00BE391F" w:rsidRDefault="00C71142" w:rsidP="00852532">
      <w:pPr>
        <w:pStyle w:val="Newparagraph"/>
        <w:ind w:firstLine="0"/>
      </w:pPr>
    </w:p>
    <w:p w14:paraId="096622B3" w14:textId="66954392" w:rsidR="00C71142" w:rsidRPr="00BE391F" w:rsidRDefault="00C71142" w:rsidP="00852532">
      <w:pPr>
        <w:pStyle w:val="Newparagraph"/>
        <w:ind w:firstLine="0"/>
        <w:sectPr w:rsidR="00C71142" w:rsidRPr="00BE391F" w:rsidSect="00FD5CA9">
          <w:footerReference w:type="even" r:id="rId8"/>
          <w:footerReference w:type="default" r:id="rId9"/>
          <w:pgSz w:w="11901" w:h="16840" w:code="9"/>
          <w:pgMar w:top="1440" w:right="1440" w:bottom="1440" w:left="1440" w:header="709" w:footer="709" w:gutter="0"/>
          <w:cols w:space="288"/>
          <w:docGrid w:linePitch="360"/>
        </w:sectPr>
      </w:pPr>
    </w:p>
    <w:p w14:paraId="442EFF50" w14:textId="77777777" w:rsidR="00FD5CA9" w:rsidRDefault="00FD5CA9" w:rsidP="00A15E24">
      <w:pPr>
        <w:pStyle w:val="Paragraph"/>
        <w:sectPr w:rsidR="00FD5CA9" w:rsidSect="00FD5CA9">
          <w:type w:val="continuous"/>
          <w:pgSz w:w="11901" w:h="16840" w:code="9"/>
          <w:pgMar w:top="1440" w:right="1440" w:bottom="1440" w:left="1440" w:header="709" w:footer="709" w:gutter="0"/>
          <w:cols w:space="288"/>
          <w:docGrid w:linePitch="360"/>
        </w:sectPr>
      </w:pPr>
    </w:p>
    <w:p w14:paraId="5E8E75CE" w14:textId="6FEF236D" w:rsidR="00A15E24" w:rsidRPr="00BE391F" w:rsidRDefault="003E0B6B" w:rsidP="00A15E24">
      <w:pPr>
        <w:pStyle w:val="Paragraph"/>
      </w:pPr>
      <w:r w:rsidRPr="00BE391F">
        <w:lastRenderedPageBreak/>
        <w:t>More than 35% of US adults use Instagram today; over 60% of those use the platform daily</w:t>
      </w:r>
      <w:r w:rsidR="000D04A6" w:rsidRPr="00BE391F">
        <w:t xml:space="preserve"> </w:t>
      </w:r>
      <w:r w:rsidR="000D04A6" w:rsidRPr="00BE391F">
        <w:fldChar w:fldCharType="begin"/>
      </w:r>
      <w:r w:rsidR="000D04A6" w:rsidRPr="00BE391F">
        <w:instrText xml:space="preserve"> ADDIN EN.CITE &lt;EndNote&gt;&lt;Cite&gt;&lt;Author&gt;Pew Research Center&lt;/Author&gt;&lt;Year&gt;2019&lt;/Year&gt;&lt;RecNum&gt;1&lt;/RecNum&gt;&lt;DisplayText&gt;(Pew Research Center, 2019)&lt;/DisplayText&gt;&lt;record&gt;&lt;rec-number&gt;1&lt;/rec-number&gt;&lt;foreign-keys&gt;&lt;key app="EN" db-id="vvte5pdvdpf5rwea9agpx0rpdd2f0zdw00pv" timestamp="1581542101" guid="0bcd110a-253e-4cac-9ddd-6b2570a2f839"&gt;1&lt;/key&gt;&lt;/foreign-keys&gt;&lt;ref-type name="Web Page"&gt;12&lt;/ref-type&gt;&lt;contributors&gt;&lt;authors&gt;&lt;author&gt;Pew Research Center,&lt;/author&gt;&lt;/authors&gt;&lt;/contributors&gt;&lt;titles&gt;&lt;title&gt;Social Media Fact Sheet&lt;/title&gt;&lt;/titles&gt;&lt;volume&gt;2020&lt;/volume&gt;&lt;number&gt;February 12&lt;/number&gt;&lt;dates&gt;&lt;year&gt;2019&lt;/year&gt;&lt;/dates&gt;&lt;label&gt;Pew Research Center&lt;/label&gt;&lt;urls&gt;&lt;related-urls&gt;&lt;url&gt;https://www.pewresearch.org/internet/fact-sheet/social-media/&lt;/url&gt;&lt;/related-urls&gt;&lt;/urls&gt;&lt;remote-database-name&gt;Pew Research Center&lt;/remote-database-name&gt;&lt;/record&gt;&lt;/Cite&gt;&lt;/EndNote&gt;</w:instrText>
      </w:r>
      <w:r w:rsidR="000D04A6" w:rsidRPr="00BE391F">
        <w:fldChar w:fldCharType="separate"/>
      </w:r>
      <w:r w:rsidR="000D04A6" w:rsidRPr="00BE391F">
        <w:rPr>
          <w:noProof/>
        </w:rPr>
        <w:t>(</w:t>
      </w:r>
      <w:hyperlink w:anchor="_ENREF_46" w:tooltip="Pew Research Center, 2019 #1" w:history="1">
        <w:r w:rsidR="00FD5CA9" w:rsidRPr="00FD5CA9">
          <w:rPr>
            <w:rStyle w:val="Hyperlink"/>
          </w:rPr>
          <w:t>Pew Research Center, 2019</w:t>
        </w:r>
      </w:hyperlink>
      <w:r w:rsidR="000D04A6" w:rsidRPr="00BE391F">
        <w:rPr>
          <w:noProof/>
        </w:rPr>
        <w:t>)</w:t>
      </w:r>
      <w:r w:rsidR="000D04A6" w:rsidRPr="00BE391F">
        <w:fldChar w:fldCharType="end"/>
      </w:r>
      <w:r w:rsidRPr="00BE391F">
        <w:t>. This makes Instagram the second most popular social media platform after Facebook. Today, Instagram serves as a popular source of information about products, brands, and trends</w:t>
      </w:r>
      <w:r w:rsidR="000D04A6" w:rsidRPr="00BE391F">
        <w:t xml:space="preserve"> </w:t>
      </w:r>
      <w:r w:rsidR="000D04A6" w:rsidRPr="00BE391F">
        <w:fldChar w:fldCharType="begin">
          <w:fldData xml:space="preserve">PEVuZE5vdGU+PENpdGU+PEF1dGhvcj5BZGplaTwvQXV0aG9yPjxZZWFyPjIwMTA8L1llYXI+PFJl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</w:fldData>
        </w:fldChar>
      </w:r>
      <w:r w:rsidR="000D04A6" w:rsidRPr="00BE391F">
        <w:instrText xml:space="preserve"> ADDIN EN.CITE </w:instrText>
      </w:r>
      <w:r w:rsidR="000D04A6" w:rsidRPr="00BE391F">
        <w:fldChar w:fldCharType="begin">
          <w:fldData xml:space="preserve">PEVuZE5vdGU+PENpdGU+PEF1dGhvcj5BZGplaTwvQXV0aG9yPjxZZWFyPjIwMTA8L1llYXI+PFJl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</w:fldData>
        </w:fldChar>
      </w:r>
      <w:r w:rsidR="000D04A6" w:rsidRPr="00BE391F">
        <w:instrText xml:space="preserve"> ADDIN EN.CITE.DATA </w:instrText>
      </w:r>
      <w:r w:rsidR="000D04A6" w:rsidRPr="00BE391F">
        <w:fldChar w:fldCharType="end"/>
      </w:r>
      <w:r w:rsidR="000D04A6" w:rsidRPr="00BE391F">
        <w:fldChar w:fldCharType="separate"/>
      </w:r>
      <w:r w:rsidR="000D04A6" w:rsidRPr="00BE391F">
        <w:rPr>
          <w:noProof/>
        </w:rPr>
        <w:t>(</w:t>
      </w:r>
      <w:hyperlink w:anchor="_ENREF_2" w:tooltip="Adjei, 2010 #2" w:history="1">
        <w:r w:rsidR="00FD5CA9" w:rsidRPr="00FD5CA9">
          <w:rPr>
            <w:rStyle w:val="Hyperlink"/>
          </w:rPr>
          <w:t>Adjei, Noble, &amp; Noble, 2010</w:t>
        </w:r>
      </w:hyperlink>
      <w:r w:rsidR="000D04A6" w:rsidRPr="00BE391F">
        <w:rPr>
          <w:noProof/>
        </w:rPr>
        <w:t xml:space="preserve">; </w:t>
      </w:r>
      <w:hyperlink w:anchor="_ENREF_38" w:tooltip="Lamberton, 2016 #3" w:history="1">
        <w:r w:rsidR="00FD5CA9" w:rsidRPr="00FD5CA9">
          <w:rPr>
            <w:rStyle w:val="Hyperlink"/>
          </w:rPr>
          <w:t>Lamberton &amp; Stephen, 2016</w:t>
        </w:r>
      </w:hyperlink>
      <w:r w:rsidR="000D04A6" w:rsidRPr="00BE391F">
        <w:rPr>
          <w:noProof/>
        </w:rPr>
        <w:t>)</w:t>
      </w:r>
      <w:r w:rsidR="000D04A6" w:rsidRPr="00BE391F">
        <w:fldChar w:fldCharType="end"/>
      </w:r>
      <w:r w:rsidRPr="00BE391F">
        <w:t xml:space="preserve">. With more than 500 million daily users of Instagram Stories, Instagram, which is owned by Facebook, contributes heavily to Facebook’s overall success and is seen as an essential driver for the company’s growth strategy </w:t>
      </w:r>
      <w:r w:rsidR="007579A0" w:rsidRPr="00BE391F">
        <w:fldChar w:fldCharType="begin"/>
      </w:r>
      <w:r w:rsidR="007579A0" w:rsidRPr="00BE391F">
        <w:instrText xml:space="preserve"> ADDIN EN.CITE &lt;EndNote&gt;&lt;Cite&gt;&lt;Author&gt;Amin&lt;/Author&gt;&lt;Year&gt;2019&lt;/Year&gt;&lt;RecNum&gt;4&lt;/RecNum&gt;&lt;DisplayText&gt;(Amin, 2019)&lt;/DisplayText&gt;&lt;record&gt;&lt;rec-number&gt;4&lt;/rec-number&gt;&lt;foreign-keys&gt;&lt;key app="EN" db-id="vvte5pdvdpf5rwea9agpx0rpdd2f0zdw00pv" timestamp="1581544382" guid="2200d00d-4876-4d05-a6a4-938f172187ea"&gt;4&lt;/key&gt;&lt;/foreign-keys&gt;&lt;ref-type name="Web Page"&gt;12&lt;/ref-type&gt;&lt;contributors&gt;&lt;authors&gt;&lt;author&gt;Sanmit Amin&lt;/author&gt;&lt;/authors&gt;&lt;/contributors&gt;&lt;titles&gt;&lt;title&gt;Instagram’s Ad Revenue More than Doubled in 2018&lt;/title&gt;&lt;/titles&gt;&lt;volume&gt;2020&lt;/volume&gt;&lt;number&gt;February 12&lt;/number&gt;&lt;dates&gt;&lt;year&gt;2019&lt;/year&gt;&lt;/dates&gt;&lt;pub-location&gt;Market Realist&lt;/pub-location&gt;&lt;urls&gt;&lt;related-urls&gt;&lt;url&gt;https://articles2.marketrealist.com/2019/01/instagrams-ad-revenue-more-than-doubled-in-2018/#&lt;/url&gt;&lt;/related-urls&gt;&lt;/urls&gt;&lt;/record&gt;&lt;/Cite&gt;&lt;/EndNote&gt;</w:instrText>
      </w:r>
      <w:r w:rsidR="007579A0" w:rsidRPr="00BE391F">
        <w:fldChar w:fldCharType="separate"/>
      </w:r>
      <w:r w:rsidR="007579A0" w:rsidRPr="00BE391F">
        <w:rPr>
          <w:noProof/>
        </w:rPr>
        <w:t>(</w:t>
      </w:r>
      <w:hyperlink w:anchor="_ENREF_5" w:tooltip="Amin, 2019 #4" w:history="1">
        <w:r w:rsidR="00FD5CA9" w:rsidRPr="00FD5CA9">
          <w:rPr>
            <w:rStyle w:val="Hyperlink"/>
          </w:rPr>
          <w:t>Amin, 2019</w:t>
        </w:r>
      </w:hyperlink>
      <w:r w:rsidR="007579A0" w:rsidRPr="00BE391F">
        <w:rPr>
          <w:noProof/>
        </w:rPr>
        <w:t>)</w:t>
      </w:r>
      <w:r w:rsidR="007579A0" w:rsidRPr="00BE391F">
        <w:fldChar w:fldCharType="end"/>
      </w:r>
      <w:r w:rsidRPr="00BE391F">
        <w:t xml:space="preserve">. Further, consumers’ ability to share information, such as pictures, may help marketers and advertisers in their communication efforts about online products </w:t>
      </w:r>
      <w:r w:rsidR="007579A0" w:rsidRPr="00BE391F">
        <w:fldChar w:fldCharType="begin"/>
      </w:r>
      <w:r w:rsidR="007579A0" w:rsidRPr="00BE391F">
        <w:instrText xml:space="preserve"> ADDIN EN.CITE &lt;EndNote&gt;&lt;Cite&gt;&lt;Author&gt;Shao&lt;/Author&gt;&lt;Year&gt;2009&lt;/Year&gt;&lt;RecNum&gt;5&lt;/RecNum&gt;&lt;DisplayText&gt;(Shao, 2009)&lt;/DisplayText&gt;&lt;record&gt;&lt;rec-number&gt;5&lt;/rec-number&gt;&lt;foreign-keys&gt;&lt;key app="EN" db-id="vvte5pdvdpf5rwea9agpx0rpdd2f0zdw00pv" timestamp="1581544552" guid="d7731fc8-4ab7-4c3a-b5de-5d32a9cf0183"&gt;5&lt;/key&gt;&lt;/foreign-keys&gt;&lt;ref-type name="Journal Article"&gt;17&lt;/ref-type&gt;&lt;contributors&gt;&lt;authors&gt;&lt;author&gt;Shao, Guosong&lt;/author&gt;&lt;/authors&gt;&lt;/contributors&gt;&lt;titles&gt;&lt;title&gt;Understanding the appeal of user‐generated media: a uses and gratification perspective&lt;/title&gt;&lt;secondary-title&gt;Internet Research&lt;/secondary-title&gt;&lt;/titles&gt;&lt;periodical&gt;&lt;full-title&gt;Internet Research&lt;/full-title&gt;&lt;/periodical&gt;&lt;pages&gt;7-25&lt;/pages&gt;&lt;volume&gt;19&lt;/volume&gt;&lt;number&gt;1&lt;/number&gt;&lt;dates&gt;&lt;year&gt;2009&lt;/year&gt;&lt;/dates&gt;&lt;publisher&gt;Emerald Group Publishing Limited&lt;/publisher&gt;&lt;isbn&gt;1066-2243&lt;/isbn&gt;&lt;urls&gt;&lt;related-urls&gt;&lt;url&gt;https://doi.org/10.1108/10662240910927795&lt;/url&gt;&lt;/related-urls&gt;&lt;/urls&gt;&lt;electronic-resource-num&gt;10.1108/10662240910927795&lt;/electronic-resource-num&gt;&lt;access-date&gt;2020/02/12&lt;/access-date&gt;&lt;/record&gt;&lt;/Cite&gt;&lt;/EndNote&gt;</w:instrText>
      </w:r>
      <w:r w:rsidR="007579A0" w:rsidRPr="00BE391F">
        <w:fldChar w:fldCharType="separate"/>
      </w:r>
      <w:r w:rsidR="007579A0" w:rsidRPr="00BE391F">
        <w:rPr>
          <w:noProof/>
        </w:rPr>
        <w:t>(</w:t>
      </w:r>
      <w:hyperlink w:anchor="_ENREF_57" w:tooltip="Shao, 2009 #5" w:history="1">
        <w:r w:rsidR="00FD5CA9" w:rsidRPr="00FD5CA9">
          <w:rPr>
            <w:rStyle w:val="Hyperlink"/>
          </w:rPr>
          <w:t>Shao, 2009</w:t>
        </w:r>
      </w:hyperlink>
      <w:r w:rsidR="007579A0" w:rsidRPr="00BE391F">
        <w:rPr>
          <w:noProof/>
        </w:rPr>
        <w:t>)</w:t>
      </w:r>
      <w:r w:rsidR="007579A0" w:rsidRPr="00BE391F">
        <w:fldChar w:fldCharType="end"/>
      </w:r>
      <w:r w:rsidRPr="00BE391F">
        <w:t>, which can lead to increased purchase intention</w:t>
      </w:r>
      <w:r w:rsidR="007579A0" w:rsidRPr="00BE391F">
        <w:t xml:space="preserve"> </w:t>
      </w:r>
      <w:r w:rsidR="007579A0" w:rsidRPr="00BE391F">
        <w:fldChar w:fldCharType="begin"/>
      </w:r>
      <w:r w:rsidR="007579A0" w:rsidRPr="00BE391F">
        <w:instrText xml:space="preserve"> ADDIN EN.CITE &lt;EndNote&gt;&lt;Cite&gt;&lt;Author&gt;Alhabash&lt;/Author&gt;&lt;Year&gt;2016&lt;/Year&gt;&lt;RecNum&gt;6&lt;/RecNum&gt;&lt;DisplayText&gt;(Alhabash et al., 2016)&lt;/DisplayText&gt;&lt;record&gt;&lt;rec-number&gt;6&lt;/rec-number&gt;&lt;foreign-keys&gt;&lt;key app="EN" db-id="vvte5pdvdpf5rwea9agpx0rpdd2f0zdw00pv" timestamp="1581544598" guid="7ce1a7a1-ec09-401b-82d3-74a8a5359b81"&gt;6&lt;/key&gt;&lt;/foreign-keys&gt;&lt;ref-type name="Journal Article"&gt;17&lt;/ref-type&gt;&lt;contributors&gt;&lt;authors&gt;&lt;author&gt;Alhabash, Saleem&lt;/author&gt;&lt;author&gt;McAlister, Anna R.&lt;/author&gt;&lt;author&gt;Kim, Wonkyung&lt;/author&gt;&lt;author&gt;Lou, Chen&lt;/author&gt;&lt;author&gt;Cunningham, Carie&lt;/author&gt;&lt;author&gt;Quilliam, Elizabeth Taylor&lt;/author&gt;&lt;author&gt;Richards, Jef I.&lt;/author&gt;&lt;/authors&gt;&lt;/contributors&gt;&lt;titles&gt;&lt;title&gt;Saw It on Facebook, Drank It at the Bar! Effects of Exposure to Facebook Alcohol Ads on Alcohol-Related Behaviors&lt;/title&gt;&lt;secondary-title&gt;Journal of Interactive Advertising&lt;/secondary-title&gt;&lt;/titles&gt;&lt;periodical&gt;&lt;full-title&gt;Journal of Interactive Advertising&lt;/full-title&gt;&lt;/periodical&gt;&lt;pages&gt;44-58&lt;/pages&gt;&lt;volume&gt;16&lt;/volume&gt;&lt;number&gt;1&lt;/number&gt;&lt;dates&gt;&lt;year&gt;2016&lt;/year&gt;&lt;pub-dates&gt;&lt;date&gt;2016/01/02&lt;/date&gt;&lt;/pub-dates&gt;&lt;/dates&gt;&lt;publisher&gt;Routledge&lt;/publisher&gt;&lt;isbn&gt;null&lt;/isbn&gt;&lt;urls&gt;&lt;related-urls&gt;&lt;url&gt;https://doi.org/10.1080/15252019.2016.1160330&lt;/url&gt;&lt;/related-urls&gt;&lt;/urls&gt;&lt;electronic-resource-num&gt;10.1080/15252019.2016.1160330&lt;/electronic-resource-num&gt;&lt;/record&gt;&lt;/Cite&gt;&lt;/EndNote&gt;</w:instrText>
      </w:r>
      <w:r w:rsidR="007579A0" w:rsidRPr="00BE391F">
        <w:fldChar w:fldCharType="separate"/>
      </w:r>
      <w:r w:rsidR="007579A0" w:rsidRPr="00BE391F">
        <w:rPr>
          <w:noProof/>
        </w:rPr>
        <w:t>(</w:t>
      </w:r>
      <w:hyperlink w:anchor="_ENREF_3" w:tooltip="Alhabash, 2016 #6" w:history="1">
        <w:r w:rsidR="00FD5CA9" w:rsidRPr="00FD5CA9">
          <w:rPr>
            <w:rStyle w:val="Hyperlink"/>
          </w:rPr>
          <w:t>Alhabash et al., 2016</w:t>
        </w:r>
      </w:hyperlink>
      <w:r w:rsidR="007579A0" w:rsidRPr="00BE391F">
        <w:rPr>
          <w:noProof/>
        </w:rPr>
        <w:t>)</w:t>
      </w:r>
      <w:r w:rsidR="007579A0" w:rsidRPr="00BE391F">
        <w:fldChar w:fldCharType="end"/>
      </w:r>
      <w:r w:rsidRPr="00BE391F">
        <w:t>.</w:t>
      </w:r>
    </w:p>
    <w:p w14:paraId="5FB7003D" w14:textId="41D82DE9" w:rsidR="00E0177B" w:rsidRDefault="00A15E24" w:rsidP="00A15E24">
      <w:pPr>
        <w:pStyle w:val="Newparagraph"/>
      </w:pPr>
      <w:r w:rsidRPr="00BE391F">
        <w:t xml:space="preserve">Social media content that is posted by firms and users alike has the potential to increase consumers’ product </w:t>
      </w:r>
      <w:r w:rsidR="00E0177B">
        <w:t xml:space="preserve">awareness and </w:t>
      </w:r>
      <w:r w:rsidRPr="00BE391F">
        <w:t xml:space="preserve">familiarity by providing repeated exposure to these products. This increase in perceived </w:t>
      </w:r>
      <w:r w:rsidR="00E0177B">
        <w:t xml:space="preserve">awareness and </w:t>
      </w:r>
      <w:r w:rsidRPr="00BE391F">
        <w:t xml:space="preserve">familiarity with the product </w:t>
      </w:r>
      <w:r w:rsidR="00E0177B">
        <w:t xml:space="preserve">might be rooted in </w:t>
      </w:r>
      <w:r w:rsidR="00835C87">
        <w:t>mere exposure</w:t>
      </w:r>
      <w:r w:rsidR="00E0177B">
        <w:t xml:space="preserve"> effects </w:t>
      </w:r>
      <w:r w:rsidR="007579A0" w:rsidRPr="00BE391F">
        <w:fldChar w:fldCharType="begin"/>
      </w:r>
      <w:r w:rsidR="007579A0" w:rsidRPr="00BE391F">
        <w:instrText xml:space="preserve"> ADDIN EN.CITE &lt;EndNote&gt;&lt;Cite&gt;&lt;Author&gt;Humphrey&lt;/Author&gt;&lt;Year&gt;2017&lt;/Year&gt;&lt;RecNum&gt;7&lt;/RecNum&gt;&lt;DisplayText&gt;(Humphrey, 2017)&lt;/DisplayText&gt;&lt;record&gt;&lt;rec-number&gt;7&lt;/rec-number&gt;&lt;foreign-keys&gt;&lt;key app="EN" db-id="vvte5pdvdpf5rwea9agpx0rpdd2f0zdw00pv" timestamp="1581603425" guid="d942ce7d-0c36-4a93-b2b1-dacd3fe46e69"&gt;7&lt;/key&gt;&lt;/foreign-keys&gt;&lt;ref-type name="Journal Article"&gt;17&lt;/ref-type&gt;&lt;contributors&gt;&lt;authors&gt;&lt;author&gt;Humphrey, William F.&lt;/author&gt;&lt;/authors&gt;&lt;secondary-authors&gt;&lt;author&gt;Laverie Debra, A.&lt;/author&gt;&lt;/secondary-authors&gt;&lt;tertiary-authors&gt;&lt;author&gt;Rinaldo Shannon, B.&lt;/author&gt;&lt;/tertiary-authors&gt;&lt;/contributors&gt;&lt;titles&gt;&lt;title&gt;Brand choice via incidental social media exposure&lt;/title&gt;&lt;secondary-title&gt;Journal of Research in Interactive Marketing&lt;/secondary-title&gt;&lt;/titles&gt;&lt;periodical&gt;&lt;full-title&gt;Journal of Research in Interactive Marketing&lt;/full-title&gt;&lt;/periodical&gt;&lt;pages&gt;110-130&lt;/pages&gt;&lt;volume&gt;11&lt;/volume&gt;&lt;number&gt;2&lt;/number&gt;&lt;dates&gt;&lt;year&gt;2017&lt;/year&gt;&lt;/dates&gt;&lt;publisher&gt;Emerald Publishing Limited&lt;/publisher&gt;&lt;isbn&gt;2040-7122&lt;/isbn&gt;&lt;urls&gt;&lt;related-urls&gt;&lt;url&gt;https://doi.org/10.1108/JRIM-04-2016-0025&lt;/url&gt;&lt;/related-urls&gt;&lt;/urls&gt;&lt;electronic-resource-num&gt;10.1108/JRIM-04-2016-0025&lt;/electronic-resource-num&gt;&lt;access-date&gt;2020/02/13&lt;/access-date&gt;&lt;/record&gt;&lt;/Cite&gt;&lt;/EndNote&gt;</w:instrText>
      </w:r>
      <w:r w:rsidR="007579A0" w:rsidRPr="00BE391F">
        <w:fldChar w:fldCharType="separate"/>
      </w:r>
      <w:r w:rsidR="007579A0" w:rsidRPr="00BE391F">
        <w:rPr>
          <w:noProof/>
        </w:rPr>
        <w:t>(</w:t>
      </w:r>
      <w:hyperlink w:anchor="_ENREF_27" w:tooltip="Humphrey, 2017 #7" w:history="1">
        <w:r w:rsidR="00FD5CA9" w:rsidRPr="00FD5CA9">
          <w:rPr>
            <w:rStyle w:val="Hyperlink"/>
          </w:rPr>
          <w:t>Humphrey, 2017</w:t>
        </w:r>
      </w:hyperlink>
      <w:r w:rsidR="007579A0" w:rsidRPr="00BE391F">
        <w:rPr>
          <w:noProof/>
        </w:rPr>
        <w:t>)</w:t>
      </w:r>
      <w:r w:rsidR="007579A0" w:rsidRPr="00BE391F">
        <w:fldChar w:fldCharType="end"/>
      </w:r>
      <w:r w:rsidRPr="00BE391F">
        <w:t>, which have been found to be powerful drivers of consumer behavior in early marketing research</w:t>
      </w:r>
      <w:r w:rsidR="007579A0" w:rsidRPr="00BE391F">
        <w:t xml:space="preserve"> </w:t>
      </w:r>
      <w:r w:rsidR="007579A0" w:rsidRPr="00BE391F">
        <w:fldChar w:fldCharType="begin">
          <w:fldData xml:space="preserve">PEVuZE5vdGU+PENpdGU+PEF1dGhvcj5aYWpvbmM8L0F1dGhvcj48WWVhcj4xOTY4PC9ZZWFyPjxS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</w:fldData>
        </w:fldChar>
      </w:r>
      <w:r w:rsidR="007579A0" w:rsidRPr="00BE391F">
        <w:instrText xml:space="preserve"> ADDIN EN.CITE </w:instrText>
      </w:r>
      <w:r w:rsidR="007579A0" w:rsidRPr="00BE391F">
        <w:fldChar w:fldCharType="begin">
          <w:fldData xml:space="preserve">PEVuZE5vdGU+PENpdGU+PEF1dGhvcj5aYWpvbmM8L0F1dGhvcj48WWVhcj4xOTY4PC9ZZWFyPjxS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</w:fldData>
        </w:fldChar>
      </w:r>
      <w:r w:rsidR="007579A0" w:rsidRPr="00BE391F">
        <w:instrText xml:space="preserve"> ADDIN EN.CITE.DATA </w:instrText>
      </w:r>
      <w:r w:rsidR="007579A0" w:rsidRPr="00BE391F">
        <w:fldChar w:fldCharType="end"/>
      </w:r>
      <w:r w:rsidR="007579A0" w:rsidRPr="00BE391F">
        <w:fldChar w:fldCharType="separate"/>
      </w:r>
      <w:r w:rsidR="007579A0" w:rsidRPr="00BE391F">
        <w:rPr>
          <w:noProof/>
        </w:rPr>
        <w:t>(</w:t>
      </w:r>
      <w:hyperlink w:anchor="_ENREF_66" w:tooltip="Zajonc, 1968 #8" w:history="1">
        <w:r w:rsidR="00FD5CA9" w:rsidRPr="00FD5CA9">
          <w:rPr>
            <w:rStyle w:val="Hyperlink"/>
          </w:rPr>
          <w:t>Zajonc, 1968</w:t>
        </w:r>
      </w:hyperlink>
      <w:r w:rsidR="007579A0" w:rsidRPr="00BE391F">
        <w:rPr>
          <w:noProof/>
        </w:rPr>
        <w:t>)</w:t>
      </w:r>
      <w:r w:rsidR="007579A0" w:rsidRPr="00BE391F">
        <w:fldChar w:fldCharType="end"/>
      </w:r>
      <w:r w:rsidRPr="00BE391F">
        <w:t>. It is crucial for firms to understand when and how social media affects activation of accessible positive attitudes as consumers are more likely to buy products about which they have favorable (versus unfavorable) attitudes</w:t>
      </w:r>
      <w:r w:rsidR="007579A0" w:rsidRPr="00BE391F">
        <w:t xml:space="preserve"> </w:t>
      </w:r>
      <w:r w:rsidR="007579A0" w:rsidRPr="00BE391F">
        <w:fldChar w:fldCharType="begin"/>
      </w:r>
      <w:r w:rsidR="007579A0" w:rsidRPr="00BE391F">
        <w:instrText xml:space="preserve"> ADDIN EN.CITE &lt;EndNote&gt;&lt;Cite&gt;&lt;Author&gt;Kim&lt;/Author&gt;&lt;Year&gt;2008&lt;/Year&gt;&lt;RecNum&gt;9&lt;/RecNum&gt;&lt;DisplayText&gt;(Kim &amp;amp; Lennon, 2008)&lt;/DisplayText&gt;&lt;record&gt;&lt;rec-number&gt;9&lt;/rec-number&gt;&lt;foreign-keys&gt;&lt;key app="EN" db-id="vvte5pdvdpf5rwea9agpx0rpdd2f0zdw00pv" timestamp="1581603625" guid="b476e23c-bd35-46c9-907c-fc1aef90d494"&gt;9&lt;/key&gt;&lt;/foreign-keys&gt;&lt;ref-type name="Journal Article"&gt;17&lt;/ref-type&gt;&lt;contributors&gt;&lt;authors&gt;&lt;author&gt;Kim, Minjeong&lt;/author&gt;&lt;author&gt;Lennon, Sharron&lt;/author&gt;&lt;/authors&gt;&lt;/contributors&gt;&lt;titles&gt;&lt;title&gt;The effects of visual and verbal information on attitudes and purchase intentions in internet shopping&lt;/title&gt;&lt;secondary-title&gt;Psychology &amp;amp; Marketing&lt;/secondary-title&gt;&lt;/titles&gt;&lt;periodical&gt;&lt;full-title&gt;Psychology &amp;amp; Marketing&lt;/full-title&gt;&lt;/periodical&gt;&lt;pages&gt;146-178&lt;/pages&gt;&lt;volume&gt;25&lt;/volume&gt;&lt;number&gt;2&lt;/number&gt;&lt;dates&gt;&lt;year&gt;2008&lt;/year&gt;&lt;pub-dates&gt;&lt;date&gt;2008/02/01&lt;/date&gt;&lt;/pub-dates&gt;&lt;/dates&gt;&lt;publisher&gt;John Wiley &amp;amp; Sons, Ltd&lt;/publisher&gt;&lt;isbn&gt;0742-6046&lt;/isbn&gt;&lt;urls&gt;&lt;related-urls&gt;&lt;url&gt;https://doi.org/10.1002/mar.20204&lt;/url&gt;&lt;/related-urls&gt;&lt;/urls&gt;&lt;electronic-resource-num&gt;10.1002/mar.20204&lt;/electronic-resource-num&gt;&lt;access-date&gt;2020/02/13&lt;/access-date&gt;&lt;/record&gt;&lt;/Cite&gt;&lt;/EndNote&gt;</w:instrText>
      </w:r>
      <w:r w:rsidR="007579A0" w:rsidRPr="00BE391F">
        <w:fldChar w:fldCharType="separate"/>
      </w:r>
      <w:r w:rsidR="007579A0" w:rsidRPr="00BE391F">
        <w:rPr>
          <w:noProof/>
        </w:rPr>
        <w:t>(</w:t>
      </w:r>
      <w:hyperlink w:anchor="_ENREF_32" w:tooltip="Kim, 2008 #9" w:history="1">
        <w:r w:rsidR="00FD5CA9" w:rsidRPr="00FD5CA9">
          <w:rPr>
            <w:rStyle w:val="Hyperlink"/>
          </w:rPr>
          <w:t>Kim &amp; Lennon, 2008</w:t>
        </w:r>
      </w:hyperlink>
      <w:r w:rsidR="007579A0" w:rsidRPr="00BE391F">
        <w:rPr>
          <w:noProof/>
        </w:rPr>
        <w:t>)</w:t>
      </w:r>
      <w:r w:rsidR="007579A0" w:rsidRPr="00BE391F">
        <w:fldChar w:fldCharType="end"/>
      </w:r>
      <w:r w:rsidRPr="00BE391F">
        <w:t>.</w:t>
      </w:r>
    </w:p>
    <w:p w14:paraId="35E3B485" w14:textId="1BF4AA42" w:rsidR="003220D7" w:rsidRDefault="00E0177B" w:rsidP="00A15E24">
      <w:pPr>
        <w:pStyle w:val="Newparagraph"/>
      </w:pPr>
      <w:r>
        <w:t>More importantly</w:t>
      </w:r>
      <w:r w:rsidR="00A15E24" w:rsidRPr="00BE391F">
        <w:t xml:space="preserve"> </w:t>
      </w:r>
      <w:r>
        <w:t>there</w:t>
      </w:r>
      <w:r w:rsidR="006917D2">
        <w:t xml:space="preserve"> might be</w:t>
      </w:r>
      <w:r>
        <w:t xml:space="preserve"> </w:t>
      </w:r>
      <w:r w:rsidR="00A15E24" w:rsidRPr="00BE391F">
        <w:t xml:space="preserve">individual differences that </w:t>
      </w:r>
      <w:del w:id="4" w:author="Huddleston, Patricia" w:date="2020-08-18T12:22:00Z">
        <w:r w:rsidR="00593DD7" w:rsidDel="005525C9">
          <w:delText xml:space="preserve">may </w:delText>
        </w:r>
      </w:del>
      <w:r w:rsidR="00A15E24" w:rsidRPr="00BE391F">
        <w:t>affect the relationship between exposure</w:t>
      </w:r>
      <w:r>
        <w:t xml:space="preserve"> on social media</w:t>
      </w:r>
      <w:r w:rsidR="00A15E24" w:rsidRPr="00BE391F">
        <w:t xml:space="preserve"> and later attitudes to</w:t>
      </w:r>
      <w:r w:rsidR="00593DD7">
        <w:t>ward</w:t>
      </w:r>
      <w:r w:rsidR="00A15E24" w:rsidRPr="00BE391F">
        <w:t xml:space="preserve"> the product</w:t>
      </w:r>
      <w:r>
        <w:t>.</w:t>
      </w:r>
      <w:r w:rsidR="00593DD7">
        <w:t xml:space="preserve"> One of these individual differences </w:t>
      </w:r>
      <w:del w:id="5" w:author="Huddleston, Patricia" w:date="2020-08-18T12:22:00Z">
        <w:r w:rsidR="00593DD7" w:rsidDel="005525C9">
          <w:delText>might</w:delText>
        </w:r>
      </w:del>
      <w:ins w:id="6" w:author="Huddleston, Patricia" w:date="2020-08-18T12:22:00Z">
        <w:r w:rsidR="005525C9" w:rsidRPr="005525C9">
          <w:t>could</w:t>
        </w:r>
      </w:ins>
      <w:r w:rsidR="00593DD7">
        <w:t xml:space="preserve"> be consumers’ proneness to experience Fear of Missing Out (</w:t>
      </w:r>
      <w:r w:rsidR="006917D2">
        <w:t>trait-</w:t>
      </w:r>
      <w:r w:rsidR="00593DD7">
        <w:t xml:space="preserve">FOMO). </w:t>
      </w:r>
      <w:r w:rsidR="00AB345C">
        <w:t xml:space="preserve">FOMO here is defined as a perceived experiential discrepancy between consumers’ current </w:t>
      </w:r>
      <w:r w:rsidR="00C56C86">
        <w:t>experience</w:t>
      </w:r>
      <w:r w:rsidR="00AB345C">
        <w:t xml:space="preserve"> and a</w:t>
      </w:r>
      <w:r w:rsidR="00C56C86">
        <w:t xml:space="preserve"> more rewarding alternative experience ([omitted for blind review]). </w:t>
      </w:r>
      <w:r w:rsidR="00593DD7">
        <w:t xml:space="preserve">Prior research has found that experiencing FOMO might yield threats to customer loyalty </w:t>
      </w:r>
      <w:r w:rsidR="00593DD7">
        <w:fldChar w:fldCharType="begin"/>
      </w:r>
      <w:r w:rsidR="00593DD7">
        <w:instrText xml:space="preserve"> ADDIN EN.CITE &lt;EndNote&gt;&lt;Cite&gt;&lt;Author&gt;Hayran&lt;/Author&gt;&lt;Year&gt;2020&lt;/Year&gt;&lt;RecNum&gt;826&lt;/RecNum&gt;&lt;DisplayText&gt;(Hayran, Anik, &amp;amp; Gürhan-Canli, 2020)&lt;/DisplayText&gt;&lt;record&gt;&lt;rec-number&gt;826&lt;/rec-number&gt;&lt;foreign-keys&gt;&lt;key app="EN" db-id="vvte5pdvdpf5rwea9agpx0rpdd2f0zdw00pv" timestamp="1596289611" guid="99703e56-bbc7-41f2-bd90-4a2c79ac3421"&gt;826&lt;/key&gt;&lt;/foreign-keys&gt;&lt;ref-type name="Unpublished Work"&gt;34&lt;/ref-type&gt;&lt;contributors&gt;&lt;authors&gt;&lt;author&gt;Hayran, Ceren&lt;/author&gt;&lt;author&gt;Anik, Lalin&lt;/author&gt;&lt;author&gt;Gürhan-Canli, Zeynep&lt;/author&gt;&lt;/authors&gt;&lt;/contributors&gt;&lt;titles&gt;&lt;title&gt;Feeling of Missing Out (FOMO) and its marketing implications&lt;/title&gt;&lt;secondary-title&gt;Marketing Science Institute Working Paper Series 2016&lt;/secondary-title&gt;&lt;/titles&gt;&lt;number&gt;Report No. 16-131&lt;/number&gt;&lt;dates&gt;&lt;year&gt;2020&lt;/year&gt;&lt;/dates&gt;&lt;work-type&gt;Working paper&lt;/work-type&gt;&lt;urls&gt;&lt;/urls&gt;&lt;/record&gt;&lt;/Cite&gt;&lt;/EndNote&gt;</w:instrText>
      </w:r>
      <w:r w:rsidR="00593DD7">
        <w:fldChar w:fldCharType="separate"/>
      </w:r>
      <w:r w:rsidR="00593DD7">
        <w:rPr>
          <w:noProof/>
        </w:rPr>
        <w:t>(</w:t>
      </w:r>
      <w:hyperlink w:anchor="_ENREF_24" w:tooltip="Hayran, 2020 #826" w:history="1">
        <w:r w:rsidR="00FD5CA9" w:rsidRPr="00FD5CA9">
          <w:rPr>
            <w:rStyle w:val="Hyperlink"/>
          </w:rPr>
          <w:t>Hayran, Anik, &amp; Gürhan-Canli, 2020</w:t>
        </w:r>
      </w:hyperlink>
      <w:r w:rsidR="00593DD7">
        <w:rPr>
          <w:noProof/>
        </w:rPr>
        <w:t>)</w:t>
      </w:r>
      <w:r w:rsidR="00593DD7">
        <w:fldChar w:fldCharType="end"/>
      </w:r>
      <w:r w:rsidR="00593DD7">
        <w:t xml:space="preserve">, but others find that experiencing </w:t>
      </w:r>
      <w:r w:rsidR="00593DD7">
        <w:lastRenderedPageBreak/>
        <w:t xml:space="preserve">FOMO leads to more brand excitement </w:t>
      </w:r>
      <w:r w:rsidR="00593DD7">
        <w:fldChar w:fldCharType="begin"/>
      </w:r>
      <w:r w:rsidR="00593DD7">
        <w:instrText xml:space="preserve"> ADDIN EN.CITE &lt;EndNote&gt;&lt;Cite&gt;&lt;Author&gt;Kang&lt;/Author&gt;&lt;Year&gt;2019&lt;/Year&gt;&lt;RecNum&gt;15&lt;/RecNum&gt;&lt;DisplayText&gt;(Kang, Son, &amp;amp; Koo, 2019)&lt;/DisplayText&gt;&lt;record&gt;&lt;rec-number&gt;15&lt;/rec-number&gt;&lt;foreign-keys&gt;&lt;key app="EN" db-id="vvte5pdvdpf5rwea9agpx0rpdd2f0zdw00pv" timestamp="1581604349" guid="4df30e28-7cd5-4ed7-9505-7b1f8693dd52"&gt;15&lt;/key&gt;&lt;/foreign-keys&gt;&lt;ref-type name="Journal Article"&gt;17&lt;/ref-type&gt;&lt;contributors&gt;&lt;authors&gt;&lt;author&gt;Kang, Inwon&lt;/author&gt;&lt;author&gt;Son, Jeyoung&lt;/author&gt;&lt;author&gt;Koo, Jakyung&lt;/author&gt;&lt;/authors&gt;&lt;/contributors&gt;&lt;titles&gt;&lt;title&gt;Evaluation of Culturally Symbolic Brand: The Role of “Fear of Missing Out” Phenomenon&lt;/title&gt;&lt;secondary-title&gt;Journal of International Consumer Marketing&lt;/secondary-title&gt;&lt;/titles&gt;&lt;periodical&gt;&lt;full-title&gt;Journal of International Consumer Marketing&lt;/full-title&gt;&lt;/periodical&gt;&lt;pages&gt;270-286&lt;/pages&gt;&lt;volume&gt;31&lt;/volume&gt;&lt;number&gt;3&lt;/number&gt;&lt;dates&gt;&lt;year&gt;2019&lt;/year&gt;&lt;pub-dates&gt;&lt;date&gt;2019/05/27&lt;/date&gt;&lt;/pub-dates&gt;&lt;/dates&gt;&lt;publisher&gt;Routledge&lt;/publisher&gt;&lt;isbn&gt;0896-1530&lt;/isbn&gt;&lt;urls&gt;&lt;related-urls&gt;&lt;url&gt;https://doi.org/10.1080/08961530.2018.1520670&lt;/url&gt;&lt;/related-urls&gt;&lt;/urls&gt;&lt;electronic-resource-num&gt;https://doi.org/10.1080/08961530.2018.1520670&lt;/electronic-resource-num&gt;&lt;/record&gt;&lt;/Cite&gt;&lt;/EndNote&gt;</w:instrText>
      </w:r>
      <w:r w:rsidR="00593DD7">
        <w:fldChar w:fldCharType="separate"/>
      </w:r>
      <w:r w:rsidR="00593DD7">
        <w:rPr>
          <w:noProof/>
        </w:rPr>
        <w:t>(</w:t>
      </w:r>
      <w:hyperlink w:anchor="_ENREF_29" w:tooltip="Kang, 2019 #15" w:history="1">
        <w:r w:rsidR="00FD5CA9" w:rsidRPr="00FD5CA9">
          <w:rPr>
            <w:rStyle w:val="Hyperlink"/>
          </w:rPr>
          <w:t>Kang, Son, &amp; Koo, 2019</w:t>
        </w:r>
      </w:hyperlink>
      <w:r w:rsidR="00593DD7">
        <w:rPr>
          <w:noProof/>
        </w:rPr>
        <w:t>)</w:t>
      </w:r>
      <w:r w:rsidR="00593DD7">
        <w:fldChar w:fldCharType="end"/>
      </w:r>
      <w:r w:rsidR="00593DD7">
        <w:t xml:space="preserve">. Thus, it appears that research on how the FOMO experience affects </w:t>
      </w:r>
      <w:ins w:id="7" w:author="Huddleston, Patricia" w:date="2020-08-18T12:23:00Z">
        <w:r w:rsidR="005525C9">
          <w:t>important m</w:t>
        </w:r>
      </w:ins>
      <w:ins w:id="8" w:author="Huddleston, Patricia" w:date="2020-08-18T12:24:00Z">
        <w:r w:rsidR="005525C9">
          <w:t xml:space="preserve">arketing and advertising </w:t>
        </w:r>
      </w:ins>
      <w:r w:rsidR="00593DD7">
        <w:t xml:space="preserve">outcomes </w:t>
      </w:r>
      <w:del w:id="9" w:author="Huddleston, Patricia" w:date="2020-08-18T12:24:00Z">
        <w:r w:rsidR="00593DD7" w:rsidDel="005525C9">
          <w:delText xml:space="preserve">that are important for marketers and advertisers </w:delText>
        </w:r>
      </w:del>
      <w:r w:rsidR="00593DD7">
        <w:t xml:space="preserve">is still in its nascent phase. Some qualitative research </w:t>
      </w:r>
      <w:r w:rsidR="00593DD7">
        <w:fldChar w:fldCharType="begin"/>
      </w:r>
      <w:r w:rsidR="00593DD7">
        <w:instrText xml:space="preserve"> ADDIN EN.CITE &lt;EndNote&gt;&lt;Cite&gt;&lt;Author&gt;Hodkinson&lt;/Author&gt;&lt;Year&gt;2019&lt;/Year&gt;&lt;RecNum&gt;42&lt;/RecNum&gt;&lt;DisplayText&gt;(Hodkinson, 2019)&lt;/DisplayText&gt;&lt;record&gt;&lt;rec-number&gt;42&lt;/rec-number&gt;&lt;foreign-keys&gt;&lt;key app="EN" db-id="vvte5pdvdpf5rwea9agpx0rpdd2f0zdw00pv" timestamp="1581610515" guid="68003725-86fc-4ece-8fbb-8d61dd9e0f4e"&gt;42&lt;/key&gt;&lt;/foreign-keys&gt;&lt;ref-type name="Journal Article"&gt;17&lt;/ref-type&gt;&lt;contributors&gt;&lt;authors&gt;&lt;author&gt;Hodkinson, Chris&lt;/author&gt;&lt;/authors&gt;&lt;/contributors&gt;&lt;titles&gt;&lt;title&gt;‘Fear of Missing Out’ (FOMO) marketing appeals: A conceptual model&lt;/title&gt;&lt;secondary-title&gt;Journal of Marketing Communications&lt;/secondary-title&gt;&lt;/titles&gt;&lt;periodical&gt;&lt;full-title&gt;Journal of Marketing Communications&lt;/full-title&gt;&lt;/periodical&gt;&lt;pages&gt;65-88&lt;/pages&gt;&lt;volume&gt;25&lt;/volume&gt;&lt;number&gt;1&lt;/number&gt;&lt;dates&gt;&lt;year&gt;2019&lt;/year&gt;&lt;pub-dates&gt;&lt;date&gt;2019/01/02&lt;/date&gt;&lt;/pub-dates&gt;&lt;/dates&gt;&lt;publisher&gt;Routledge&lt;/publisher&gt;&lt;isbn&gt;1352-7266&lt;/isbn&gt;&lt;urls&gt;&lt;related-urls&gt;&lt;url&gt;https://doi.org/10.1080/13527266.2016.1234504&lt;/url&gt;&lt;/related-urls&gt;&lt;/urls&gt;&lt;electronic-resource-num&gt;https://doi.org/10.1080/13527266.2016.1234504&lt;/electronic-resource-num&gt;&lt;/record&gt;&lt;/Cite&gt;&lt;/EndNote&gt;</w:instrText>
      </w:r>
      <w:r w:rsidR="00593DD7">
        <w:fldChar w:fldCharType="separate"/>
      </w:r>
      <w:r w:rsidR="00593DD7">
        <w:rPr>
          <w:noProof/>
        </w:rPr>
        <w:t>(</w:t>
      </w:r>
      <w:hyperlink w:anchor="_ENREF_26" w:tooltip="Hodkinson, 2019 #42" w:history="1">
        <w:r w:rsidR="00FD5CA9" w:rsidRPr="00FD5CA9">
          <w:rPr>
            <w:rStyle w:val="Hyperlink"/>
          </w:rPr>
          <w:t>Hodkinson, 2019</w:t>
        </w:r>
      </w:hyperlink>
      <w:r w:rsidR="00593DD7">
        <w:rPr>
          <w:noProof/>
        </w:rPr>
        <w:t>)</w:t>
      </w:r>
      <w:r w:rsidR="00593DD7">
        <w:fldChar w:fldCharType="end"/>
      </w:r>
      <w:r w:rsidR="00593DD7">
        <w:t xml:space="preserve"> proposes that FOMO induces high cognitive load on consumers and therefore potentially interferes with consumers’ ability to cognitively process and elaborate on information they receive. </w:t>
      </w:r>
      <w:del w:id="10" w:author="Huddleston, Patricia" w:date="2020-08-18T12:27:00Z">
        <w:r w:rsidR="00593DD7" w:rsidDel="00DA0D53">
          <w:delText xml:space="preserve">Considering </w:delText>
        </w:r>
      </w:del>
      <w:ins w:id="11" w:author="Huddleston, Patricia" w:date="2020-08-18T12:27:00Z">
        <w:r w:rsidR="00DA0D53">
          <w:t>O</w:t>
        </w:r>
      </w:ins>
      <w:del w:id="12" w:author="Huddleston, Patricia" w:date="2020-08-18T12:27:00Z">
        <w:r w:rsidR="00593DD7" w:rsidDel="00DA0D53">
          <w:delText>o</w:delText>
        </w:r>
      </w:del>
      <w:r w:rsidR="00593DD7">
        <w:t>ther findings</w:t>
      </w:r>
      <w:del w:id="13" w:author="Huddleston, Patricia" w:date="2020-08-18T12:24:00Z">
        <w:r w:rsidR="00593DD7" w:rsidDel="005525C9">
          <w:delText xml:space="preserve"> of prior research</w:delText>
        </w:r>
      </w:del>
      <w:del w:id="14" w:author="Huddleston, Patricia" w:date="2020-08-18T12:25:00Z">
        <w:r w:rsidR="00593DD7" w:rsidDel="005525C9">
          <w:delText>,</w:delText>
        </w:r>
      </w:del>
      <w:r w:rsidR="00593DD7">
        <w:t xml:space="preserve"> </w:t>
      </w:r>
      <w:del w:id="15" w:author="Huddleston, Patricia" w:date="2020-08-18T12:27:00Z">
        <w:r w:rsidR="00593DD7" w:rsidDel="00DA0D53">
          <w:delText xml:space="preserve">which </w:delText>
        </w:r>
      </w:del>
      <w:r w:rsidR="00593DD7">
        <w:t>suggest</w:t>
      </w:r>
      <w:ins w:id="16" w:author="Huddleston, Patricia" w:date="2020-08-18T12:27:00Z">
        <w:r w:rsidR="00DA0D53">
          <w:t xml:space="preserve"> </w:t>
        </w:r>
      </w:ins>
      <w:del w:id="17" w:author="Huddleston, Patricia" w:date="2020-08-18T12:27:00Z">
        <w:r w:rsidR="00593DD7" w:rsidDel="00DA0D53">
          <w:delText xml:space="preserve">ed </w:delText>
        </w:r>
      </w:del>
      <w:r w:rsidR="00593DD7">
        <w:t xml:space="preserve">that FOMO leads to social media fatigue </w:t>
      </w:r>
      <w:r w:rsidR="00593DD7">
        <w:fldChar w:fldCharType="begin"/>
      </w:r>
      <w:r w:rsidR="00593DD7">
        <w:instrText xml:space="preserve"> ADDIN EN.CITE &lt;EndNote&gt;&lt;Cite&gt;&lt;Author&gt;Bright&lt;/Author&gt;&lt;Year&gt;2018&lt;/Year&gt;&lt;RecNum&gt;234&lt;/RecNum&gt;&lt;DisplayText&gt;(Bright &amp;amp; Logan, 2018)&lt;/DisplayText&gt;&lt;record&gt;&lt;rec-number&gt;234&lt;/rec-number&gt;&lt;foreign-keys&gt;&lt;key app="EN" db-id="vvte5pdvdpf5rwea9agpx0rpdd2f0zdw00pv" timestamp="1583687937" guid="7f5624e0-bc16-472b-8938-222149f869ac"&gt;234&lt;/key&gt;&lt;/foreign-keys&gt;&lt;ref-type name="Journal Article"&gt;17&lt;/ref-type&gt;&lt;contributors&gt;&lt;authors&gt;&lt;author&gt;Bright, Laura Frances&lt;/author&gt;&lt;author&gt;Logan, Kelty&lt;/author&gt;&lt;/authors&gt;&lt;/contributors&gt;&lt;titles&gt;&lt;title&gt;Is my fear of missing out (FOMO) causing fatigue? Advertising, social media fatigue, and the implications for consumers and brands&lt;/title&gt;&lt;secondary-title&gt;Internet Research&lt;/secondary-title&gt;&lt;/titles&gt;&lt;periodical&gt;&lt;full-title&gt;Internet Research&lt;/full-title&gt;&lt;/periodical&gt;&lt;pages&gt;1213-1227&lt;/pages&gt;&lt;volume&gt;28&lt;/volume&gt;&lt;number&gt;5&lt;/number&gt;&lt;dates&gt;&lt;year&gt;2018&lt;/year&gt;&lt;/dates&gt;&lt;publisher&gt;Emerald Publishing Limited&lt;/publisher&gt;&lt;isbn&gt;1066-2243&lt;/isbn&gt;&lt;urls&gt;&lt;related-urls&gt;&lt;url&gt;https://doi.org/10.1108/IntR-03-2017-0112&lt;/url&gt;&lt;/related-urls&gt;&lt;/urls&gt;&lt;electronic-resource-num&gt;https://doi.org/10.1108/IntR-03-2017-0112&lt;/electronic-resource-num&gt;&lt;access-date&gt;2020/03/08&lt;/access-date&gt;&lt;/record&gt;&lt;/Cite&gt;&lt;/EndNote&gt;</w:instrText>
      </w:r>
      <w:r w:rsidR="00593DD7">
        <w:fldChar w:fldCharType="separate"/>
      </w:r>
      <w:r w:rsidR="00593DD7">
        <w:rPr>
          <w:noProof/>
        </w:rPr>
        <w:t>(</w:t>
      </w:r>
      <w:hyperlink w:anchor="_ENREF_11" w:tooltip="Bright, 2018 #234" w:history="1">
        <w:r w:rsidR="00FD5CA9" w:rsidRPr="00FD5CA9">
          <w:rPr>
            <w:rStyle w:val="Hyperlink"/>
          </w:rPr>
          <w:t>Bright &amp; Logan, 2018</w:t>
        </w:r>
      </w:hyperlink>
      <w:r w:rsidR="00593DD7">
        <w:rPr>
          <w:noProof/>
        </w:rPr>
        <w:t>)</w:t>
      </w:r>
      <w:r w:rsidR="00593DD7">
        <w:fldChar w:fldCharType="end"/>
      </w:r>
      <w:ins w:id="18" w:author="Huddleston, Patricia" w:date="2020-08-18T12:27:00Z">
        <w:r w:rsidR="00DA0D53">
          <w:t>. Thus</w:t>
        </w:r>
      </w:ins>
      <w:r w:rsidR="00593DD7">
        <w:t xml:space="preserve"> </w:t>
      </w:r>
      <w:r w:rsidR="009831AC">
        <w:t xml:space="preserve">it </w:t>
      </w:r>
      <w:del w:id="19" w:author="Huddleston, Patricia" w:date="2020-08-18T12:25:00Z">
        <w:r w:rsidR="009831AC" w:rsidDel="005525C9">
          <w:delText>might be</w:delText>
        </w:r>
      </w:del>
      <w:ins w:id="20" w:author="Huddleston, Patricia" w:date="2020-08-18T12:25:00Z">
        <w:r w:rsidR="005525C9">
          <w:t>is</w:t>
        </w:r>
      </w:ins>
      <w:r w:rsidR="009831AC">
        <w:t xml:space="preserve"> possible that </w:t>
      </w:r>
      <w:r w:rsidR="00593DD7">
        <w:t>the effect of FOMO on consumer attitude formation</w:t>
      </w:r>
      <w:r w:rsidR="006917D2">
        <w:t xml:space="preserve"> as a cognitive process in the context of social media advertising</w:t>
      </w:r>
      <w:r w:rsidR="00593DD7">
        <w:t xml:space="preserve"> </w:t>
      </w:r>
      <w:r w:rsidR="006917D2">
        <w:t>is</w:t>
      </w:r>
      <w:r w:rsidR="00593DD7">
        <w:t xml:space="preserve"> dependent on how actively </w:t>
      </w:r>
      <w:r w:rsidR="009831AC">
        <w:t>consumers are actually engage</w:t>
      </w:r>
      <w:r w:rsidR="006917D2">
        <w:t>d</w:t>
      </w:r>
      <w:r w:rsidR="009831AC">
        <w:t xml:space="preserve"> on the respective platform (i.e., Instagram).</w:t>
      </w:r>
    </w:p>
    <w:p w14:paraId="3175DB44" w14:textId="2C34B287" w:rsidR="00A15E24" w:rsidRPr="00BE391F" w:rsidRDefault="00A15E24" w:rsidP="009831AC">
      <w:pPr>
        <w:pStyle w:val="Newparagraph"/>
      </w:pPr>
      <w:r w:rsidRPr="00BE391F">
        <w:t>In this study</w:t>
      </w:r>
      <w:r w:rsidR="009831AC">
        <w:t>,</w:t>
      </w:r>
      <w:r w:rsidRPr="00BE391F">
        <w:t xml:space="preserve"> we </w:t>
      </w:r>
      <w:r w:rsidR="009831AC">
        <w:t>propose that FOMO and the degree of active participation on Instagram interact</w:t>
      </w:r>
      <w:ins w:id="21" w:author="Huddleston, Patricia" w:date="2020-08-18T12:28:00Z">
        <w:r w:rsidR="000B1D9A">
          <w:t xml:space="preserve"> to</w:t>
        </w:r>
      </w:ins>
      <w:del w:id="22" w:author="Huddleston, Patricia" w:date="2020-08-18T12:28:00Z">
        <w:r w:rsidR="009831AC" w:rsidDel="000B1D9A">
          <w:delText>ively</w:delText>
        </w:r>
      </w:del>
      <w:r w:rsidR="009831AC">
        <w:t xml:space="preserve"> </w:t>
      </w:r>
      <w:r w:rsidRPr="00BE391F">
        <w:t xml:space="preserve">affect the attitude formation process </w:t>
      </w:r>
      <w:r w:rsidR="009831AC">
        <w:t xml:space="preserve">of </w:t>
      </w:r>
      <w:ins w:id="23" w:author="Huddleston, Patricia" w:date="2020-08-18T12:28:00Z">
        <w:r w:rsidR="000B1D9A">
          <w:t xml:space="preserve">online </w:t>
        </w:r>
      </w:ins>
      <w:r w:rsidR="009831AC">
        <w:t xml:space="preserve">products </w:t>
      </w:r>
      <w:del w:id="24" w:author="Huddleston, Patricia" w:date="2020-08-18T12:28:00Z">
        <w:r w:rsidR="009831AC" w:rsidDel="000B1D9A">
          <w:delText xml:space="preserve">online </w:delText>
        </w:r>
      </w:del>
      <w:r w:rsidRPr="00BE391F">
        <w:t>after exposure to</w:t>
      </w:r>
      <w:r w:rsidR="009831AC">
        <w:t xml:space="preserve"> the</w:t>
      </w:r>
      <w:ins w:id="25" w:author="Huddleston, Patricia" w:date="2020-08-18T12:28:00Z">
        <w:r w:rsidR="000B1D9A">
          <w:t>se products</w:t>
        </w:r>
      </w:ins>
      <w:del w:id="26" w:author="Huddleston, Patricia" w:date="2020-08-18T12:28:00Z">
        <w:r w:rsidR="009831AC" w:rsidDel="000B1D9A">
          <w:delText>m</w:delText>
        </w:r>
      </w:del>
      <w:r w:rsidR="009831AC">
        <w:t xml:space="preserve"> on</w:t>
      </w:r>
      <w:r w:rsidRPr="00BE391F">
        <w:t xml:space="preserve"> Instagram. </w:t>
      </w:r>
      <w:r w:rsidR="009831AC">
        <w:t xml:space="preserve">Thus, </w:t>
      </w:r>
      <w:r w:rsidRPr="00BE391F">
        <w:t xml:space="preserve">we employ </w:t>
      </w:r>
      <w:commentRangeStart w:id="27"/>
      <w:r w:rsidRPr="00BE391F">
        <w:t xml:space="preserve">theories </w:t>
      </w:r>
      <w:commentRangeEnd w:id="27"/>
      <w:r w:rsidR="000B7F6D">
        <w:rPr>
          <w:rStyle w:val="CommentReference"/>
        </w:rPr>
        <w:commentReference w:id="27"/>
      </w:r>
      <w:r w:rsidRPr="00BE391F">
        <w:t xml:space="preserve">of attitude accessibility (i.e., MODE model) to investigate how </w:t>
      </w:r>
      <w:r w:rsidR="009831AC">
        <w:t xml:space="preserve">consumers’ trait-FOMO </w:t>
      </w:r>
      <w:r w:rsidRPr="00BE391F">
        <w:t xml:space="preserve">affects the activation of accessible attitudes toward </w:t>
      </w:r>
      <w:del w:id="28" w:author="Huddleston, Patricia" w:date="2020-08-18T12:31:00Z">
        <w:r w:rsidRPr="00BE391F" w:rsidDel="000B7F6D">
          <w:delText>the depicted object</w:delText>
        </w:r>
      </w:del>
      <w:ins w:id="29" w:author="Huddleston, Patricia" w:date="2020-08-18T12:31:00Z">
        <w:r w:rsidR="000B7F6D">
          <w:t>a product and whether attitude activation is</w:t>
        </w:r>
      </w:ins>
      <w:r w:rsidRPr="00BE391F">
        <w:t xml:space="preserve"> </w:t>
      </w:r>
      <w:r w:rsidR="00B61B5C">
        <w:t xml:space="preserve">dependent on the </w:t>
      </w:r>
      <w:del w:id="30" w:author="Huddleston, Patricia" w:date="2020-08-18T12:31:00Z">
        <w:r w:rsidR="00B61B5C" w:rsidDel="000B7F6D">
          <w:delText xml:space="preserve">consumers’ </w:delText>
        </w:r>
      </w:del>
      <w:r w:rsidR="00B61B5C">
        <w:t>degree of active participation on Instagram</w:t>
      </w:r>
      <w:r w:rsidRPr="000B7F6D">
        <w:rPr>
          <w:strike/>
          <w:rPrChange w:id="31" w:author="Huddleston, Patricia" w:date="2020-08-18T12:32:00Z">
            <w:rPr/>
          </w:rPrChange>
        </w:rPr>
        <w:t xml:space="preserve">. </w:t>
      </w:r>
      <w:commentRangeStart w:id="32"/>
      <w:r w:rsidR="00B61B5C" w:rsidRPr="000B7F6D">
        <w:rPr>
          <w:strike/>
          <w:rPrChange w:id="33" w:author="Huddleston, Patricia" w:date="2020-08-18T12:32:00Z">
            <w:rPr/>
          </w:rPrChange>
        </w:rPr>
        <w:t>We examine this specifically in the context of Instagram advertising.</w:t>
      </w:r>
      <w:r w:rsidR="00B61B5C">
        <w:t xml:space="preserve"> </w:t>
      </w:r>
      <w:commentRangeEnd w:id="32"/>
      <w:r w:rsidR="000B7F6D">
        <w:rPr>
          <w:rStyle w:val="CommentReference"/>
        </w:rPr>
        <w:commentReference w:id="32"/>
      </w:r>
      <w:commentRangeStart w:id="34"/>
      <w:r w:rsidRPr="00BE391F">
        <w:t xml:space="preserve">Thus, we address a gap in the literature by linking Instagram content, the degree of </w:t>
      </w:r>
      <w:r w:rsidR="006917D2">
        <w:t>active</w:t>
      </w:r>
      <w:r w:rsidRPr="00BE391F">
        <w:t xml:space="preserve"> participation</w:t>
      </w:r>
      <w:r w:rsidR="006917D2">
        <w:t xml:space="preserve"> on Instagram</w:t>
      </w:r>
      <w:r w:rsidRPr="00BE391F">
        <w:t xml:space="preserve">, </w:t>
      </w:r>
      <w:r w:rsidR="006917D2">
        <w:t>trait-</w:t>
      </w:r>
      <w:r w:rsidRPr="00BE391F">
        <w:t xml:space="preserve">FOMO, and consequent product liking. </w:t>
      </w:r>
      <w:commentRangeEnd w:id="34"/>
      <w:r w:rsidR="000B7F6D">
        <w:rPr>
          <w:rStyle w:val="CommentReference"/>
        </w:rPr>
        <w:commentReference w:id="34"/>
      </w:r>
      <w:r w:rsidRPr="00BE391F">
        <w:t>We have chosen the context of Instagram because this platform has gained popularity as an image-based advertising tool for companies</w:t>
      </w:r>
      <w:r w:rsidR="007579A0" w:rsidRPr="00BE391F">
        <w:t xml:space="preserve"> </w:t>
      </w:r>
      <w:r w:rsidR="007579A0" w:rsidRPr="00BE391F">
        <w:fldChar w:fldCharType="begin"/>
      </w:r>
      <w:r w:rsidR="007579A0" w:rsidRPr="00BE391F">
        <w:instrText xml:space="preserve"> ADDIN EN.CITE &lt;EndNote&gt;&lt;Cite&gt;&lt;Author&gt;Erkan&lt;/Author&gt;&lt;Year&gt;2016&lt;/Year&gt;&lt;RecNum&gt;11&lt;/RecNum&gt;&lt;DisplayText&gt;(Erkan &amp;amp; Evans, 2016)&lt;/DisplayText&gt;&lt;record&gt;&lt;rec-number&gt;11&lt;/rec-number&gt;&lt;foreign-keys&gt;&lt;key app="EN" db-id="vvte5pdvdpf5rwea9agpx0rpdd2f0zdw00pv" timestamp="1581603977" guid="d51cff95-fa6f-4b24-a950-25c16ef34e5a"&gt;11&lt;/key&gt;&lt;/foreign-keys&gt;&lt;ref-type name="Journal Article"&gt;17&lt;/ref-type&gt;&lt;contributors&gt;&lt;authors&gt;&lt;author&gt;Erkan, Ismail&lt;/author&gt;&lt;author&gt;Evans, Chris&lt;/author&gt;&lt;/authors&gt;&lt;/contributors&gt;&lt;titles&gt;&lt;title&gt;The influence of eWOM in social media on consumers’ purchase intentions: An extended approach to information adoption&lt;/title&gt;&lt;secondary-title&gt;Computers in Human Behavior&lt;/secondary-title&gt;&lt;/titles&gt;&lt;periodical&gt;&lt;full-title&gt;Computers in Human Behavior&lt;/full-title&gt;&lt;/periodical&gt;&lt;pages&gt;47-55&lt;/pages&gt;&lt;volume&gt;61&lt;/volume&gt;&lt;keywords&gt;&lt;keyword&gt;Electronic word of mouth (eWOM)&lt;/keyword&gt;&lt;keyword&gt;Social media&lt;/keyword&gt;&lt;keyword&gt;Purchase intention&lt;/keyword&gt;&lt;keyword&gt;Information acceptance model (IACM)&lt;/keyword&gt;&lt;keyword&gt;Information adoption model&lt;/keyword&gt;&lt;keyword&gt;Theory of reasoned action&lt;/keyword&gt;&lt;/keywords&gt;&lt;dates&gt;&lt;year&gt;2016&lt;/year&gt;&lt;pub-dates&gt;&lt;date&gt;2016/08/01/&lt;/date&gt;&lt;/pub-dates&gt;&lt;/dates&gt;&lt;isbn&gt;0747-5632&lt;/isbn&gt;&lt;urls&gt;&lt;related-urls&gt;&lt;url&gt;http://www.sciencedirect.com/science/article/pii/S0747563216301650&lt;/url&gt;&lt;/related-urls&gt;&lt;/urls&gt;&lt;electronic-resource-num&gt;https://doi.org/10.1016/j.chb.2016.03.003&lt;/electronic-resource-num&gt;&lt;/record&gt;&lt;/Cite&gt;&lt;/EndNote&gt;</w:instrText>
      </w:r>
      <w:r w:rsidR="007579A0" w:rsidRPr="00BE391F">
        <w:fldChar w:fldCharType="separate"/>
      </w:r>
      <w:r w:rsidR="007579A0" w:rsidRPr="00BE391F">
        <w:rPr>
          <w:noProof/>
        </w:rPr>
        <w:t>(</w:t>
      </w:r>
      <w:hyperlink w:anchor="_ENREF_17" w:tooltip="Erkan, 2016 #11" w:history="1">
        <w:r w:rsidR="00FD5CA9" w:rsidRPr="00FD5CA9">
          <w:rPr>
            <w:rStyle w:val="Hyperlink"/>
          </w:rPr>
          <w:t>Erkan &amp; Evans, 2016</w:t>
        </w:r>
      </w:hyperlink>
      <w:r w:rsidR="007579A0" w:rsidRPr="00BE391F">
        <w:rPr>
          <w:noProof/>
        </w:rPr>
        <w:t>)</w:t>
      </w:r>
      <w:r w:rsidR="007579A0" w:rsidRPr="00BE391F">
        <w:fldChar w:fldCharType="end"/>
      </w:r>
      <w:r w:rsidRPr="00BE391F">
        <w:t>.</w:t>
      </w:r>
    </w:p>
    <w:p w14:paraId="68409BC0" w14:textId="71A10E54" w:rsidR="00A15E24" w:rsidRPr="00BE391F" w:rsidRDefault="002411C2" w:rsidP="00A15E24">
      <w:pPr>
        <w:pStyle w:val="Heading2"/>
      </w:pPr>
      <w:ins w:id="35" w:author="Huddleston, Patricia" w:date="2020-08-18T12:35:00Z">
        <w:r>
          <w:t xml:space="preserve">Attitude </w:t>
        </w:r>
      </w:ins>
      <w:r w:rsidR="00A15E24" w:rsidRPr="00BE391F">
        <w:t>Accessibility</w:t>
      </w:r>
      <w:del w:id="36" w:author="Huddleston, Patricia" w:date="2020-08-18T12:35:00Z">
        <w:r w:rsidR="00A15E24" w:rsidRPr="00BE391F" w:rsidDel="002411C2">
          <w:delText xml:space="preserve"> of Attitudes</w:delText>
        </w:r>
      </w:del>
    </w:p>
    <w:p w14:paraId="556CEB35" w14:textId="1201BF42" w:rsidR="00A15E24" w:rsidRPr="00BE391F" w:rsidRDefault="00A15E24" w:rsidP="00A15E24">
      <w:pPr>
        <w:pStyle w:val="Paragraph"/>
      </w:pPr>
      <w:r w:rsidRPr="00BE391F">
        <w:t xml:space="preserve">As a central outcome of interest, we examine attitudes toward products and the attitude formation process in online shopping contexts. </w:t>
      </w:r>
      <w:r w:rsidRPr="00BE391F">
        <w:rPr>
          <w:rFonts w:ascii="TimesNewRomanPS" w:hAnsi="TimesNewRomanPS"/>
          <w:i/>
          <w:iCs/>
        </w:rPr>
        <w:t xml:space="preserve">Attitudes </w:t>
      </w:r>
      <w:r w:rsidRPr="00BE391F">
        <w:t xml:space="preserve">are defined as evaluative mental representations of an attitude object that range from negative to positive </w:t>
      </w:r>
      <w:r w:rsidR="00F9588E">
        <w:fldChar w:fldCharType="begin"/>
      </w:r>
      <w:r w:rsidR="00F9588E">
        <w:instrText xml:space="preserve"> ADDIN EN.CITE &lt;EndNote&gt;&lt;Cite&gt;&lt;Author&gt;Petty&lt;/Author&gt;&lt;Year&gt;1997&lt;/Year&gt;&lt;RecNum&gt;17&lt;/RecNum&gt;&lt;DisplayText&gt;(Petty, Wegener, &amp;amp; Fabrigar, 1997)&lt;/DisplayText&gt;&lt;record&gt;&lt;rec-number&gt;17&lt;/rec-number&gt;&lt;foreign-keys&gt;&lt;key app="EN" db-id="vvte5pdvdpf5rwea9agpx0rpdd2f0zdw00pv" timestamp="1581604523" guid="023279e5-5750-40e6-a78d-85a58df6b70d"&gt;17&lt;/key&gt;&lt;/foreign-keys&gt;&lt;ref-type name="Journal Article"&gt;17&lt;/ref-type&gt;&lt;contributors&gt;&lt;authors&gt;&lt;author&gt;Petty, Richard E.&lt;/author&gt;&lt;author&gt;Wegener, Duane T.&lt;/author&gt;&lt;author&gt;Fabrigar, Leandre R.&lt;/author&gt;&lt;/authors&gt;&lt;/contributors&gt;&lt;titles&gt;&lt;title&gt;Attitudes and attitude change&lt;/title&gt;&lt;secondary-title&gt;Annual Review of Psychology&lt;/secondary-title&gt;&lt;/titles&gt;&lt;periodical&gt;&lt;full-title&gt;Annual Review of Psychology&lt;/full-title&gt;&lt;/periodical&gt;&lt;pages&gt;609+&lt;/pages&gt;&lt;volume&gt;48&lt;/volume&gt;&lt;section&gt;609&lt;/section&gt;&lt;keywords&gt;&lt;keyword&gt;Attitude change&lt;/keyword&gt;&lt;keyword&gt;Attitudes&lt;/keyword&gt;&lt;keyword&gt;Persuasion (Psychology)&lt;/keyword&gt;&lt;/keywords&gt;&lt;dates&gt;&lt;year&gt;1997&lt;/year&gt;&lt;pub-dates&gt;&lt;date&gt;1997 Annual&amp;#xD;//&lt;/date&gt;&lt;/pub-dates&gt;&lt;/dates&gt;&lt;isbn&gt;00664308&lt;/isbn&gt;&lt;work-type&gt;Article&lt;/work-type&gt;&lt;urls&gt;&lt;related-urls&gt;&lt;url&gt;https://link.gale.com/apps/doc/A19204386/ITOF?u=msu_main&amp;amp;sid=ITOF&amp;amp;xid=f96e4637&lt;/url&gt;&lt;/related-urls&gt;&lt;/urls&gt;&lt;remote-database-name&gt;Gale General OneFile&lt;/remote-database-name&gt;&lt;remote-database-provider&gt;Gale&lt;/remote-database-provider&gt;&lt;language&gt;English&lt;/language&gt;&lt;access-date&gt;2020/2/13/&lt;/access-date&gt;&lt;/record&gt;&lt;/Cite&gt;&lt;/EndNote&gt;</w:instrText>
      </w:r>
      <w:r w:rsidR="00F9588E">
        <w:fldChar w:fldCharType="separate"/>
      </w:r>
      <w:r w:rsidR="00F9588E">
        <w:rPr>
          <w:noProof/>
        </w:rPr>
        <w:t>(</w:t>
      </w:r>
      <w:hyperlink w:anchor="_ENREF_45" w:tooltip="Petty, 1997 #17" w:history="1">
        <w:r w:rsidR="00FD5CA9" w:rsidRPr="00FD5CA9">
          <w:rPr>
            <w:rStyle w:val="Hyperlink"/>
          </w:rPr>
          <w:t>Petty, Wegener, &amp; Fabrigar, 1997</w:t>
        </w:r>
      </w:hyperlink>
      <w:r w:rsidR="00F9588E">
        <w:rPr>
          <w:noProof/>
        </w:rPr>
        <w:t>)</w:t>
      </w:r>
      <w:r w:rsidR="00F9588E">
        <w:fldChar w:fldCharType="end"/>
      </w:r>
      <w:r w:rsidRPr="00BE391F">
        <w:t xml:space="preserve">. Although theories such as the Theory of Reasoned Action or the Theory of Planned Behavior </w:t>
      </w:r>
      <w:r w:rsidR="00F9588E">
        <w:fldChar w:fldCharType="begin"/>
      </w:r>
      <w:r w:rsidR="00F9588E">
        <w:instrText xml:space="preserve"> ADDIN EN.CITE &lt;EndNote&gt;&lt;Cite&gt;&lt;Author&gt;Madden&lt;/Author&gt;&lt;Year&gt;1992&lt;/Year&gt;&lt;RecNum&gt;154&lt;/RecNum&gt;&lt;DisplayText&gt;(Madden, Ellen, &amp;amp; Ajzen, 1992)&lt;/DisplayText&gt;&lt;record&gt;&lt;rec-number&gt;154&lt;/rec-number&gt;&lt;foreign-keys&gt;&lt;key app="EN" db-id="vvte5pdvdpf5rwea9agpx0rpdd2f0zdw00pv" timestamp="1581958531" guid="2c36286e-7827-42be-a233-c1c6aba67510"&gt;154&lt;/key&gt;&lt;/foreign-keys&gt;&lt;ref-type name="Journal Article"&gt;17&lt;/ref-type&gt;&lt;contributors&gt;&lt;authors&gt;&lt;author&gt;Madden, Thomas J.&lt;/author&gt;&lt;author&gt;Ellen, Pamela Scholder&lt;/author&gt;&lt;author&gt;Ajzen, Icek&lt;/author&gt;&lt;/authors&gt;&lt;/contributors&gt;&lt;titles&gt;&lt;title&gt;A Comparison of the Theory of Planned Behavior and the Theory of Reasoned Action&lt;/title&gt;&lt;secondary-title&gt;Personality and Social Psychology Bulletin&lt;/secondary-title&gt;&lt;/titles&gt;&lt;periodical&gt;&lt;full-title&gt;Personality and Social Psychology Bulletin&lt;/full-title&gt;&lt;/periodical&gt;&lt;pages&gt;3-9&lt;/pages&gt;&lt;volume&gt;18&lt;/volume&gt;&lt;number&gt;1&lt;/number&gt;&lt;dates&gt;&lt;year&gt;1992&lt;/year&gt;&lt;pub-dates&gt;&lt;date&gt;1992/02/01&lt;/date&gt;&lt;/pub-dates&gt;&lt;/dates&gt;&lt;publisher&gt;SAGE Publications Inc&lt;/publisher&gt;&lt;isbn&gt;0146-1672&lt;/isbn&gt;&lt;urls&gt;&lt;related-urls&gt;&lt;url&gt;https://doi.org/10.1177/0146167292181001&lt;/url&gt;&lt;/related-urls&gt;&lt;/urls&gt;&lt;electronic-resource-num&gt;10.1177/0146167292181001&lt;/electronic-resource-num&gt;&lt;access-date&gt;2020/02/17&lt;/access-date&gt;&lt;/record&gt;&lt;/Cite&gt;&lt;/EndNote&gt;</w:instrText>
      </w:r>
      <w:r w:rsidR="00F9588E">
        <w:fldChar w:fldCharType="separate"/>
      </w:r>
      <w:r w:rsidR="00F9588E">
        <w:rPr>
          <w:noProof/>
        </w:rPr>
        <w:t>(</w:t>
      </w:r>
      <w:hyperlink w:anchor="_ENREF_41" w:tooltip="Madden, 1992 #154" w:history="1">
        <w:r w:rsidR="00FD5CA9" w:rsidRPr="00FD5CA9">
          <w:rPr>
            <w:rStyle w:val="Hyperlink"/>
          </w:rPr>
          <w:t>Madden, Ellen, &amp; Ajzen, 1992</w:t>
        </w:r>
      </w:hyperlink>
      <w:r w:rsidR="00F9588E">
        <w:rPr>
          <w:noProof/>
        </w:rPr>
        <w:t>)</w:t>
      </w:r>
      <w:r w:rsidR="00F9588E">
        <w:fldChar w:fldCharType="end"/>
      </w:r>
      <w:r w:rsidRPr="00BE391F">
        <w:t xml:space="preserve"> posit a strong relationship </w:t>
      </w:r>
      <w:r w:rsidRPr="00BE391F">
        <w:lastRenderedPageBreak/>
        <w:t>between attitudes and behavior, early research in cognition and behavior resulted in mixed findings regarding this relationship. That is, the attitude-behavior relationship was found to be unstable; more favorable attitudes did not always lead to consequent behavior</w:t>
      </w:r>
      <w:r w:rsidR="00F9588E">
        <w:t xml:space="preserve"> </w:t>
      </w:r>
      <w:r w:rsidR="00F9588E">
        <w:fldChar w:fldCharType="begin"/>
      </w:r>
      <w:r w:rsidR="00F9588E">
        <w:instrText xml:space="preserve"> ADDIN EN.CITE &lt;EndNote&gt;&lt;Cite&gt;&lt;Author&gt;Wicker&lt;/Author&gt;&lt;Year&gt;1969&lt;/Year&gt;&lt;RecNum&gt;382&lt;/RecNum&gt;&lt;DisplayText&gt;(Wicker, 1969)&lt;/DisplayText&gt;&lt;record&gt;&lt;rec-number&gt;382&lt;/rec-number&gt;&lt;foreign-keys&gt;&lt;key app="EN" db-id="vvte5pdvdpf5rwea9agpx0rpdd2f0zdw00pv" timestamp="1589818110" guid="bb196558-84e6-4900-a3fd-c7f8e1b9755e"&gt;382&lt;/key&gt;&lt;/foreign-keys&gt;&lt;ref-type name="Journal Article"&gt;17&lt;/ref-type&gt;&lt;contributors&gt;&lt;authors&gt;&lt;author&gt;Wicker, Allan W.&lt;/author&gt;&lt;/authors&gt;&lt;/contributors&gt;&lt;titles&gt;&lt;title&gt;Attitudes versus Actions: The Relationship of Verbal and Overt Behavioral Responses to Attitude Objects&lt;/title&gt;&lt;secondary-title&gt;Journal of Social Issues&lt;/secondary-title&gt;&lt;/titles&gt;&lt;periodical&gt;&lt;full-title&gt;Journal of Social Issues&lt;/full-title&gt;&lt;/periodical&gt;&lt;pages&gt;41-78&lt;/pages&gt;&lt;volume&gt;25&lt;/volume&gt;&lt;number&gt;4&lt;/number&gt;&lt;dates&gt;&lt;year&gt;1969&lt;/year&gt;&lt;pub-dates&gt;&lt;date&gt;1969/10/01&lt;/date&gt;&lt;/pub-dates&gt;&lt;/dates&gt;&lt;publisher&gt;John Wiley &amp;amp; Sons, Ltd&lt;/publisher&gt;&lt;isbn&gt;0022-4537&lt;/isbn&gt;&lt;urls&gt;&lt;related-urls&gt;&lt;url&gt;https://doi.org/10.1111/j.1540-4560.1969.tb00619.x&lt;/url&gt;&lt;/related-urls&gt;&lt;/urls&gt;&lt;electronic-resource-num&gt;https://doi.org/10.1111/j.1540-4560.1969.tb00619.x&lt;/electronic-resource-num&gt;&lt;access-date&gt;2020/05/18&lt;/access-date&gt;&lt;/record&gt;&lt;/Cite&gt;&lt;/EndNote&gt;</w:instrText>
      </w:r>
      <w:r w:rsidR="00F9588E">
        <w:fldChar w:fldCharType="separate"/>
      </w:r>
      <w:r w:rsidR="00F9588E">
        <w:rPr>
          <w:noProof/>
        </w:rPr>
        <w:t>(</w:t>
      </w:r>
      <w:hyperlink w:anchor="_ENREF_64" w:tooltip="Wicker, 1969 #382" w:history="1">
        <w:r w:rsidR="00FD5CA9" w:rsidRPr="00FD5CA9">
          <w:rPr>
            <w:rStyle w:val="Hyperlink"/>
          </w:rPr>
          <w:t>Wicker, 1969</w:t>
        </w:r>
      </w:hyperlink>
      <w:r w:rsidR="00F9588E">
        <w:rPr>
          <w:noProof/>
        </w:rPr>
        <w:t>)</w:t>
      </w:r>
      <w:r w:rsidR="00F9588E">
        <w:fldChar w:fldCharType="end"/>
      </w:r>
      <w:r w:rsidRPr="00BE391F">
        <w:t xml:space="preserve">. However, because attitudes are represented on a continuum of not accessible at all to highly accessible </w:t>
      </w:r>
      <w:r w:rsidR="00F9588E">
        <w:fldChar w:fldCharType="begin"/>
      </w:r>
      <w:r w:rsidR="00F9588E">
        <w:instrText xml:space="preserve"> ADDIN EN.CITE &lt;EndNote&gt;&lt;Cite&gt;&lt;Author&gt;Rhodes&lt;/Author&gt;&lt;Year&gt;2009&lt;/Year&gt;&lt;RecNum&gt;20&lt;/RecNum&gt;&lt;DisplayText&gt;(Rhodes &amp;amp; Ewoldsen, 2009)&lt;/DisplayText&gt;&lt;record&gt;&lt;rec-number&gt;20&lt;/rec-number&gt;&lt;foreign-keys&gt;&lt;key app="EN" db-id="vvte5pdvdpf5rwea9agpx0rpdd2f0zdw00pv" timestamp="1581604896" guid="384c935c-a3fa-44f8-8846-ccff7d70d9a3"&gt;20&lt;/key&gt;&lt;/foreign-keys&gt;&lt;ref-type name="Journal Article"&gt;17&lt;/ref-type&gt;&lt;contributors&gt;&lt;authors&gt;&lt;author&gt;Rhodes, Nancy&lt;/author&gt;&lt;author&gt;Ewoldsen, David R.&lt;/author&gt;&lt;/authors&gt;&lt;/contributors&gt;&lt;titles&gt;&lt;title&gt;Attitude and Norm Accessibility and Cigarette Smoking&lt;/title&gt;&lt;secondary-title&gt;Journal of Applied Social Psychology&lt;/secondary-title&gt;&lt;/titles&gt;&lt;periodical&gt;&lt;full-title&gt;Journal of Applied Social Psychology&lt;/full-title&gt;&lt;/periodical&gt;&lt;pages&gt;2355-2372&lt;/pages&gt;&lt;volume&gt;39&lt;/volume&gt;&lt;number&gt;10&lt;/number&gt;&lt;dates&gt;&lt;year&gt;2009&lt;/year&gt;&lt;pub-dates&gt;&lt;date&gt;2009/10/01&lt;/date&gt;&lt;/pub-dates&gt;&lt;/dates&gt;&lt;publisher&gt;John Wiley &amp;amp; Sons, Ltd&lt;/publisher&gt;&lt;isbn&gt;0021-9029&lt;/isbn&gt;&lt;urls&gt;&lt;related-urls&gt;&lt;url&gt;https://doi.org/10.1111/j.1559-1816.2009.00529.x&lt;/url&gt;&lt;/related-urls&gt;&lt;/urls&gt;&lt;electronic-resource-num&gt;10.1111/j.1559-1816.2009.00529.x&lt;/electronic-resource-num&gt;&lt;access-date&gt;2020/02/13&lt;/access-date&gt;&lt;/record&gt;&lt;/Cite&gt;&lt;/EndNote&gt;</w:instrText>
      </w:r>
      <w:r w:rsidR="00F9588E">
        <w:fldChar w:fldCharType="separate"/>
      </w:r>
      <w:r w:rsidR="00F9588E">
        <w:rPr>
          <w:noProof/>
        </w:rPr>
        <w:t>(</w:t>
      </w:r>
      <w:hyperlink w:anchor="_ENREF_51" w:tooltip="Rhodes, 2009 #20" w:history="1">
        <w:r w:rsidR="00FD5CA9" w:rsidRPr="00FD5CA9">
          <w:rPr>
            <w:rStyle w:val="Hyperlink"/>
          </w:rPr>
          <w:t>Rhodes &amp; Ewoldsen, 2009</w:t>
        </w:r>
      </w:hyperlink>
      <w:r w:rsidR="00F9588E">
        <w:rPr>
          <w:noProof/>
        </w:rPr>
        <w:t>)</w:t>
      </w:r>
      <w:r w:rsidR="00F9588E">
        <w:fldChar w:fldCharType="end"/>
      </w:r>
      <w:r w:rsidRPr="00BE391F">
        <w:t xml:space="preserve">, these differences in the attitude-behavior relationship might be dependent on </w:t>
      </w:r>
      <w:commentRangeStart w:id="37"/>
      <w:r w:rsidRPr="00BE391F">
        <w:t>attitude accessibility</w:t>
      </w:r>
      <w:r w:rsidR="00F9588E">
        <w:t xml:space="preserve"> </w:t>
      </w:r>
      <w:commentRangeEnd w:id="37"/>
      <w:r w:rsidR="00241002">
        <w:rPr>
          <w:rStyle w:val="CommentReference"/>
        </w:rPr>
        <w:commentReference w:id="37"/>
      </w:r>
      <w:r w:rsidR="00F9588E">
        <w:fldChar w:fldCharType="begin"/>
      </w:r>
      <w:r w:rsidR="00F9588E">
        <w:instrText xml:space="preserve"> ADDIN EN.CITE &lt;EndNote&gt;&lt;Cite&gt;&lt;Author&gt;Fazio&lt;/Author&gt;&lt;Year&gt;2005&lt;/Year&gt;&lt;RecNum&gt;21&lt;/RecNum&gt;&lt;DisplayText&gt;(Fazio &amp;amp; Roskos-Ewoldsen, 2005)&lt;/DisplayText&gt;&lt;record&gt;&lt;rec-number&gt;21&lt;/rec-number&gt;&lt;foreign-keys&gt;&lt;key app="EN" db-id="vvte5pdvdpf5rwea9agpx0rpdd2f0zdw00pv" timestamp="1581605046" guid="dacfd9f5-ece1-4550-b190-da29e9dcb8c3"&gt;21&lt;/key&gt;&lt;/foreign-keys&gt;&lt;ref-type name="Book Section"&gt;5&lt;/ref-type&gt;&lt;contributors&gt;&lt;authors&gt;&lt;author&gt;Fazio, Russell H.&lt;/author&gt;&lt;author&gt;Roskos-Ewoldsen, David R.&lt;/author&gt;&lt;/authors&gt;&lt;/contributors&gt;&lt;titles&gt;&lt;title&gt;Acting as We Feel: When and How Attitudes Guide Behavior&lt;/title&gt;&lt;secondary-title&gt;Persuasion: Psychological insights and perspectives, 2nd ed.&lt;/secondary-title&gt;&lt;/titles&gt;&lt;pages&gt;41-62&lt;/pages&gt;&lt;keywords&gt;&lt;keyword&gt;*Attitudes&lt;/keyword&gt;&lt;keyword&gt;*Behavior&lt;/keyword&gt;&lt;keyword&gt;Prediction&lt;/keyword&gt;&lt;/keywords&gt;&lt;dates&gt;&lt;year&gt;2005&lt;/year&gt;&lt;/dates&gt;&lt;pub-location&gt;Thousand Oaks, CA, US&lt;/pub-location&gt;&lt;publisher&gt;Sage Publications, Inc&lt;/publisher&gt;&lt;isbn&gt;0-7619-2809-X (Paperback)&lt;/isbn&gt;&lt;urls&gt;&lt;/urls&gt;&lt;/record&gt;&lt;/Cite&gt;&lt;/EndNote&gt;</w:instrText>
      </w:r>
      <w:r w:rsidR="00F9588E">
        <w:fldChar w:fldCharType="separate"/>
      </w:r>
      <w:r w:rsidR="00F9588E">
        <w:rPr>
          <w:noProof/>
        </w:rPr>
        <w:t>(</w:t>
      </w:r>
      <w:hyperlink w:anchor="_ENREF_21" w:tooltip="Fazio, 2005 #21" w:history="1">
        <w:r w:rsidR="00FD5CA9" w:rsidRPr="00FD5CA9">
          <w:rPr>
            <w:rStyle w:val="Hyperlink"/>
          </w:rPr>
          <w:t>Fazio &amp; Roskos-Ewoldsen, 2005</w:t>
        </w:r>
      </w:hyperlink>
      <w:r w:rsidR="00F9588E">
        <w:rPr>
          <w:noProof/>
        </w:rPr>
        <w:t>)</w:t>
      </w:r>
      <w:r w:rsidR="00F9588E">
        <w:fldChar w:fldCharType="end"/>
      </w:r>
      <w:r w:rsidRPr="00BE391F">
        <w:t>. As accessibility increases, the likelihood of attitude activation increases, and therefore behavior is more likely to be affected by highly accessible attitudes versus attitudes low in accessibility. Thus, attitude accessibility has been used as an indication of attitude strength</w:t>
      </w:r>
      <w:r w:rsidR="006917D2">
        <w:t xml:space="preserve"> </w:t>
      </w:r>
      <w:del w:id="38" w:author="Huddleston, Patricia" w:date="2020-08-18T12:37:00Z">
        <w:r w:rsidR="006917D2" w:rsidDel="00B9235F">
          <w:delText>in the past</w:delText>
        </w:r>
      </w:del>
      <w:r w:rsidR="00F9588E">
        <w:t xml:space="preserve"> </w:t>
      </w:r>
      <w:r w:rsidR="00F9588E">
        <w:fldChar w:fldCharType="begin">
          <w:fldData xml:space="preserve">PEVuZE5vdGU+PENpdGU+PEF1dGhvcj5Fd29sZHNlbjwvQXV0aG9yPjxZZWFyPjIwMTU8L1llYXI+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</w:fldData>
        </w:fldChar>
      </w:r>
      <w:r w:rsidR="00F9588E">
        <w:instrText xml:space="preserve"> ADDIN EN.CITE </w:instrText>
      </w:r>
      <w:r w:rsidR="00F9588E">
        <w:fldChar w:fldCharType="begin">
          <w:fldData xml:space="preserve">PEVuZE5vdGU+PENpdGU+PEF1dGhvcj5Fd29sZHNlbjwvQXV0aG9yPjxZZWFyPjIwMTU8L1llYXI+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</w:fldData>
        </w:fldChar>
      </w:r>
      <w:r w:rsidR="00F9588E">
        <w:instrText xml:space="preserve"> ADDIN EN.CITE.DATA </w:instrText>
      </w:r>
      <w:r w:rsidR="00F9588E">
        <w:fldChar w:fldCharType="end"/>
      </w:r>
      <w:r w:rsidR="00F9588E">
        <w:fldChar w:fldCharType="separate"/>
      </w:r>
      <w:r w:rsidR="00F9588E">
        <w:rPr>
          <w:noProof/>
        </w:rPr>
        <w:t>(</w:t>
      </w:r>
      <w:hyperlink w:anchor="_ENREF_18" w:tooltip="Ewoldsen, 2015 #24" w:history="1">
        <w:r w:rsidR="00FD5CA9" w:rsidRPr="00FD5CA9">
          <w:rPr>
            <w:rStyle w:val="Hyperlink"/>
          </w:rPr>
          <w:t>Ewoldsen, Rhodes, &amp; Fazio, 2015</w:t>
        </w:r>
      </w:hyperlink>
      <w:r w:rsidR="00F9588E">
        <w:rPr>
          <w:noProof/>
        </w:rPr>
        <w:t xml:space="preserve">; </w:t>
      </w:r>
      <w:hyperlink w:anchor="_ENREF_36" w:tooltip="Kwon, 2015 #25" w:history="1">
        <w:r w:rsidR="00FD5CA9" w:rsidRPr="00FD5CA9">
          <w:rPr>
            <w:rStyle w:val="Hyperlink"/>
          </w:rPr>
          <w:t>Kwon &amp; Nayakankuppam, 2015</w:t>
        </w:r>
      </w:hyperlink>
      <w:r w:rsidR="00F9588E">
        <w:rPr>
          <w:noProof/>
        </w:rPr>
        <w:t>)</w:t>
      </w:r>
      <w:r w:rsidR="00F9588E">
        <w:fldChar w:fldCharType="end"/>
      </w:r>
      <w:r w:rsidRPr="00BE391F">
        <w:t>. Attitudes low in accessibility require more cognitive effort and controlled thoughts to be activated</w:t>
      </w:r>
      <w:ins w:id="39" w:author="Huddleston, Patricia" w:date="2020-08-18T12:38:00Z">
        <w:r w:rsidR="00B9235F">
          <w:t xml:space="preserve">, while </w:t>
        </w:r>
      </w:ins>
      <w:del w:id="40" w:author="Huddleston, Patricia" w:date="2020-08-18T12:38:00Z">
        <w:r w:rsidRPr="00BE391F" w:rsidDel="00B9235F">
          <w:delText xml:space="preserve">. </w:delText>
        </w:r>
        <w:r w:rsidR="006917D2" w:rsidDel="00B9235F">
          <w:delText>But</w:delText>
        </w:r>
        <w:r w:rsidRPr="00BE391F" w:rsidDel="00B9235F">
          <w:delText xml:space="preserve">, </w:delText>
        </w:r>
      </w:del>
      <w:r w:rsidRPr="00BE391F">
        <w:t>attitudes high in accessibility require lower cognitive effort to be activated</w:t>
      </w:r>
      <w:r w:rsidR="00F9588E">
        <w:t xml:space="preserve"> </w:t>
      </w:r>
      <w:r w:rsidR="00F9588E">
        <w:fldChar w:fldCharType="begin">
          <w:fldData xml:space="preserve">PEVuZE5vdGU+PENpdGU+PEF1dGhvcj5Fd29sZHNlbjwvQXV0aG9yPjxZZWFyPjIwMTU8L1llYXI+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</w:fldData>
        </w:fldChar>
      </w:r>
      <w:r w:rsidR="00F9588E">
        <w:instrText xml:space="preserve"> ADDIN EN.CITE </w:instrText>
      </w:r>
      <w:r w:rsidR="00F9588E">
        <w:fldChar w:fldCharType="begin">
          <w:fldData xml:space="preserve">PEVuZE5vdGU+PENpdGU+PEF1dGhvcj5Fd29sZHNlbjwvQXV0aG9yPjxZZWFyPjIwMTU8L1llYXI+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</w:fldData>
        </w:fldChar>
      </w:r>
      <w:r w:rsidR="00F9588E">
        <w:instrText xml:space="preserve"> ADDIN EN.CITE.DATA </w:instrText>
      </w:r>
      <w:r w:rsidR="00F9588E">
        <w:fldChar w:fldCharType="end"/>
      </w:r>
      <w:r w:rsidR="00F9588E">
        <w:fldChar w:fldCharType="separate"/>
      </w:r>
      <w:r w:rsidR="00F9588E">
        <w:rPr>
          <w:noProof/>
        </w:rPr>
        <w:t>(</w:t>
      </w:r>
      <w:hyperlink w:anchor="_ENREF_18" w:tooltip="Ewoldsen, 2015 #24" w:history="1">
        <w:r w:rsidR="00FD5CA9" w:rsidRPr="00FD5CA9">
          <w:rPr>
            <w:rStyle w:val="Hyperlink"/>
          </w:rPr>
          <w:t>Ewoldsen et al., 2015</w:t>
        </w:r>
      </w:hyperlink>
      <w:r w:rsidR="00F9588E">
        <w:rPr>
          <w:noProof/>
        </w:rPr>
        <w:t xml:space="preserve">; </w:t>
      </w:r>
      <w:hyperlink w:anchor="_ENREF_22" w:tooltip="Fazio, 1986 #27" w:history="1">
        <w:r w:rsidR="00FD5CA9" w:rsidRPr="00FD5CA9">
          <w:rPr>
            <w:rStyle w:val="Hyperlink"/>
          </w:rPr>
          <w:t>Fazio, Sanbonmatsu, Powell, &amp; Kardes, 1986</w:t>
        </w:r>
      </w:hyperlink>
      <w:r w:rsidR="00F9588E">
        <w:rPr>
          <w:noProof/>
        </w:rPr>
        <w:t xml:space="preserve">; </w:t>
      </w:r>
      <w:hyperlink w:anchor="_ENREF_25" w:tooltip="Herring, 2013 #26" w:history="1">
        <w:r w:rsidR="00FD5CA9" w:rsidRPr="00FD5CA9">
          <w:rPr>
            <w:rStyle w:val="Hyperlink"/>
          </w:rPr>
          <w:t>Herring et al., 2013</w:t>
        </w:r>
      </w:hyperlink>
      <w:r w:rsidR="00F9588E">
        <w:rPr>
          <w:noProof/>
        </w:rPr>
        <w:t>)</w:t>
      </w:r>
      <w:r w:rsidR="00F9588E">
        <w:fldChar w:fldCharType="end"/>
      </w:r>
      <w:r w:rsidR="00F9588E">
        <w:t>.</w:t>
      </w:r>
    </w:p>
    <w:p w14:paraId="03811145" w14:textId="1DDC40F2" w:rsidR="00B22FCC" w:rsidRPr="00BE391F" w:rsidRDefault="00B22FCC" w:rsidP="00B22FCC">
      <w:pPr>
        <w:pStyle w:val="Newparagraph"/>
      </w:pPr>
      <w:r w:rsidRPr="00BE391F">
        <w:t xml:space="preserve">It is important to closely examine activation and formation of attitudes, because, in consumer behavior research, attitude accessibility and </w:t>
      </w:r>
      <w:commentRangeStart w:id="41"/>
      <w:r w:rsidRPr="00BE391F">
        <w:t xml:space="preserve">its effects have been found to be associated with product choice </w:t>
      </w:r>
      <w:r w:rsidR="00F9588E">
        <w:fldChar w:fldCharType="begin"/>
      </w:r>
      <w:r w:rsidR="00F9588E">
        <w:instrText xml:space="preserve"> ADDIN EN.CITE &lt;EndNote&gt;&lt;Cite&gt;&lt;Author&gt;Hütter&lt;/Author&gt;&lt;Year&gt;2018&lt;/Year&gt;&lt;RecNum&gt;29&lt;/RecNum&gt;&lt;DisplayText&gt;(Hütter &amp;amp; Sweldens, 2018)&lt;/DisplayText&gt;&lt;record&gt;&lt;rec-number&gt;29&lt;/rec-number&gt;&lt;foreign-keys&gt;&lt;key app="EN" db-id="vvte5pdvdpf5rwea9agpx0rpdd2f0zdw00pv" timestamp="1581605966" guid="7d36fd43-4ec2-4e04-aa24-b6f8b94d8723"&gt;29&lt;/key&gt;&lt;/foreign-keys&gt;&lt;ref-type name="Journal Article"&gt;17&lt;/ref-type&gt;&lt;contributors&gt;&lt;authors&gt;&lt;author&gt;Hütter, Mandy&lt;/author&gt;&lt;author&gt;Sweldens, Steven&lt;/author&gt;&lt;/authors&gt;&lt;/contributors&gt;&lt;titles&gt;&lt;title&gt;Dissociating Controllable and Uncontrollable Effects of Affective Stimuli on Attitudes and Consumption&lt;/title&gt;&lt;secondary-title&gt;Journal of Consumer Research&lt;/secondary-title&gt;&lt;/titles&gt;&lt;periodical&gt;&lt;full-title&gt;Journal of Consumer Research&lt;/full-title&gt;&lt;/periodical&gt;&lt;pages&gt;320-349&lt;/pages&gt;&lt;volume&gt;45&lt;/volume&gt;&lt;number&gt;2&lt;/number&gt;&lt;dates&gt;&lt;year&gt;2018&lt;/year&gt;&lt;/dates&gt;&lt;isbn&gt;0093-5301&lt;/isbn&gt;&lt;urls&gt;&lt;related-urls&gt;&lt;url&gt;https://doi.org/10.1093/jcr/ucx124&lt;/url&gt;&lt;/related-urls&gt;&lt;/urls&gt;&lt;electronic-resource-num&gt;10.1093/jcr/ucx124&lt;/electronic-resource-num&gt;&lt;access-date&gt;2/13/2020&lt;/access-date&gt;&lt;/record&gt;&lt;/Cite&gt;&lt;/EndNote&gt;</w:instrText>
      </w:r>
      <w:r w:rsidR="00F9588E">
        <w:fldChar w:fldCharType="separate"/>
      </w:r>
      <w:r w:rsidR="00F9588E">
        <w:rPr>
          <w:noProof/>
        </w:rPr>
        <w:t>(</w:t>
      </w:r>
      <w:hyperlink w:anchor="_ENREF_28" w:tooltip="Hütter, 2018 #29" w:history="1">
        <w:r w:rsidR="00FD5CA9" w:rsidRPr="00FD5CA9">
          <w:rPr>
            <w:rStyle w:val="Hyperlink"/>
          </w:rPr>
          <w:t>Hütter &amp; Sweldens, 2018</w:t>
        </w:r>
      </w:hyperlink>
      <w:r w:rsidR="00F9588E">
        <w:rPr>
          <w:noProof/>
        </w:rPr>
        <w:t>)</w:t>
      </w:r>
      <w:r w:rsidR="00F9588E">
        <w:fldChar w:fldCharType="end"/>
      </w:r>
      <w:r w:rsidRPr="00BE391F">
        <w:t>, information processing contexts</w:t>
      </w:r>
      <w:r w:rsidR="00F9588E">
        <w:t xml:space="preserve"> </w:t>
      </w:r>
      <w:r w:rsidR="00F9588E">
        <w:fldChar w:fldCharType="begin"/>
      </w:r>
      <w:r w:rsidR="00F9588E">
        <w:instrText xml:space="preserve"> ADDIN EN.CITE &lt;EndNote&gt;&lt;Cite&gt;&lt;Author&gt;Kupor&lt;/Author&gt;&lt;Year&gt;2015&lt;/Year&gt;&lt;RecNum&gt;28&lt;/RecNum&gt;&lt;DisplayText&gt;(Kupor &amp;amp; Tormala, 2015)&lt;/DisplayText&gt;&lt;record&gt;&lt;rec-number&gt;28&lt;/rec-number&gt;&lt;foreign-keys&gt;&lt;key app="EN" db-id="vvte5pdvdpf5rwea9agpx0rpdd2f0zdw00pv" timestamp="1581605940" guid="dcb0b67b-2b61-4be8-8b0b-ec542c537806"&gt;28&lt;/key&gt;&lt;/foreign-keys&gt;&lt;ref-type name="Journal Article"&gt;17&lt;/ref-type&gt;&lt;contributors&gt;&lt;authors&gt;&lt;author&gt;Kupor, Daniella M.&lt;/author&gt;&lt;author&gt;Tormala, Zakary L.&lt;/author&gt;&lt;/authors&gt;&lt;/contributors&gt;&lt;titles&gt;&lt;title&gt;Persuasion, Interrupted: The Effect of Momentary Interruptions on Message Processing and Persuasion&lt;/title&gt;&lt;secondary-title&gt;Journal of Consumer Research&lt;/secondary-title&gt;&lt;/titles&gt;&lt;periodical&gt;&lt;full-title&gt;Journal of Consumer Research&lt;/full-title&gt;&lt;/periodical&gt;&lt;pages&gt;300-315&lt;/pages&gt;&lt;volume&gt;42&lt;/volume&gt;&lt;number&gt;2&lt;/number&gt;&lt;dates&gt;&lt;year&gt;2015&lt;/year&gt;&lt;/dates&gt;&lt;isbn&gt;0093-5301&lt;/isbn&gt;&lt;urls&gt;&lt;related-urls&gt;&lt;url&gt;https://doi.org/10.1093/jcr/ucv018&lt;/url&gt;&lt;/related-urls&gt;&lt;/urls&gt;&lt;electronic-resource-num&gt;10.1093/jcr/ucv018&lt;/electronic-resource-num&gt;&lt;access-date&gt;2/13/2020&lt;/access-date&gt;&lt;/record&gt;&lt;/Cite&gt;&lt;/EndNote&gt;</w:instrText>
      </w:r>
      <w:r w:rsidR="00F9588E">
        <w:fldChar w:fldCharType="separate"/>
      </w:r>
      <w:r w:rsidR="00F9588E">
        <w:rPr>
          <w:noProof/>
        </w:rPr>
        <w:t>(</w:t>
      </w:r>
      <w:hyperlink w:anchor="_ENREF_35" w:tooltip="Kupor, 2015 #28" w:history="1">
        <w:r w:rsidR="00FD5CA9" w:rsidRPr="00FD5CA9">
          <w:rPr>
            <w:rStyle w:val="Hyperlink"/>
          </w:rPr>
          <w:t>Kupor &amp; Tormala, 2015</w:t>
        </w:r>
      </w:hyperlink>
      <w:r w:rsidR="00F9588E">
        <w:rPr>
          <w:noProof/>
        </w:rPr>
        <w:t>)</w:t>
      </w:r>
      <w:r w:rsidR="00F9588E">
        <w:fldChar w:fldCharType="end"/>
      </w:r>
      <w:r w:rsidRPr="00BE391F">
        <w:t xml:space="preserve">, and increased number of exposures </w:t>
      </w:r>
      <w:r w:rsidR="00F9588E">
        <w:fldChar w:fldCharType="begin"/>
      </w:r>
      <w:r w:rsidR="00F9588E">
        <w:instrText xml:space="preserve"> ADDIN EN.CITE &lt;EndNote&gt;&lt;Cite&gt;&lt;Author&gt;Berger&lt;/Author&gt;&lt;Year&gt;1989&lt;/Year&gt;&lt;RecNum&gt;30&lt;/RecNum&gt;&lt;DisplayText&gt;(Berger &amp;amp; Mitchell, 1989)&lt;/DisplayText&gt;&lt;record&gt;&lt;rec-number&gt;30&lt;/rec-number&gt;&lt;foreign-keys&gt;&lt;key app="EN" db-id="vvte5pdvdpf5rwea9agpx0rpdd2f0zdw00pv" timestamp="1581606026" guid="83e05727-99db-477d-9c14-be78063f3531"&gt;30&lt;/key&gt;&lt;/foreign-keys&gt;&lt;ref-type name="Journal Article"&gt;17&lt;/ref-type&gt;&lt;contributors&gt;&lt;authors&gt;&lt;author&gt;Berger, Ida E.&lt;/author&gt;&lt;author&gt;Mitchell, Andrew A.&lt;/author&gt;&lt;/authors&gt;&lt;/contributors&gt;&lt;titles&gt;&lt;title&gt;The Effect of Advertising on Attitude Accessibility, Attitude Confidence, and the Attitude-Behavior Relationship&lt;/title&gt;&lt;secondary-title&gt;Journal of Consumer Research&lt;/secondary-title&gt;&lt;/titles&gt;&lt;periodical&gt;&lt;full-title&gt;Journal of Consumer Research&lt;/full-title&gt;&lt;/periodical&gt;&lt;pages&gt;269-279&lt;/pages&gt;&lt;volume&gt;16&lt;/volume&gt;&lt;number&gt;3&lt;/number&gt;&lt;dates&gt;&lt;year&gt;1989&lt;/year&gt;&lt;/dates&gt;&lt;publisher&gt;Oxford University Press&lt;/publisher&gt;&lt;isbn&gt;00935301, 15375277&lt;/isbn&gt;&lt;urls&gt;&lt;related-urls&gt;&lt;url&gt;www.jstor.org/stable/2489508&lt;/url&gt;&lt;/related-urls&gt;&lt;/urls&gt;&lt;custom1&gt;Full publication date: Dec., 1989&lt;/custom1&gt;&lt;remote-database-name&gt;JSTOR&lt;/remote-database-name&gt;&lt;/record&gt;&lt;/Cite&gt;&lt;/EndNote&gt;</w:instrText>
      </w:r>
      <w:r w:rsidR="00F9588E">
        <w:fldChar w:fldCharType="separate"/>
      </w:r>
      <w:r w:rsidR="00F9588E">
        <w:rPr>
          <w:noProof/>
        </w:rPr>
        <w:t>(</w:t>
      </w:r>
      <w:hyperlink w:anchor="_ENREF_7" w:tooltip="Berger, 1989 #30" w:history="1">
        <w:r w:rsidR="00FD5CA9" w:rsidRPr="00FD5CA9">
          <w:rPr>
            <w:rStyle w:val="Hyperlink"/>
          </w:rPr>
          <w:t>Berger &amp; Mitchell, 1989</w:t>
        </w:r>
      </w:hyperlink>
      <w:r w:rsidR="00F9588E">
        <w:rPr>
          <w:noProof/>
        </w:rPr>
        <w:t>)</w:t>
      </w:r>
      <w:r w:rsidR="00F9588E">
        <w:fldChar w:fldCharType="end"/>
      </w:r>
      <w:r w:rsidRPr="00BE391F">
        <w:t xml:space="preserve">. </w:t>
      </w:r>
      <w:commentRangeEnd w:id="41"/>
      <w:r w:rsidR="00B9235F">
        <w:rPr>
          <w:rStyle w:val="CommentReference"/>
        </w:rPr>
        <w:commentReference w:id="41"/>
      </w:r>
      <w:r w:rsidRPr="00BE391F">
        <w:t xml:space="preserve">Consequently, from a marketer’s perspective, understanding </w:t>
      </w:r>
      <w:r w:rsidR="006917D2">
        <w:t>what affects the formation of</w:t>
      </w:r>
      <w:r w:rsidRPr="00BE391F">
        <w:t xml:space="preserve"> positive attitudes</w:t>
      </w:r>
      <w:r w:rsidR="006917D2">
        <w:t xml:space="preserve"> </w:t>
      </w:r>
      <w:r w:rsidRPr="00BE391F">
        <w:t xml:space="preserve">is important, as strong (i.e., more accessible) and positive attitudes are closely tied to consumption behavior </w:t>
      </w:r>
      <w:r w:rsidR="00F9588E">
        <w:fldChar w:fldCharType="begin"/>
      </w:r>
      <w:r w:rsidR="00F9588E">
        <w:instrText xml:space="preserve"> ADDIN EN.CITE &lt;EndNote&gt;&lt;Cite&gt;&lt;Author&gt;Kim&lt;/Author&gt;&lt;Year&gt;2008&lt;/Year&gt;&lt;RecNum&gt;9&lt;/RecNum&gt;&lt;DisplayText&gt;(Kim &amp;amp; Lennon, 2008)&lt;/DisplayText&gt;&lt;record&gt;&lt;rec-number&gt;9&lt;/rec-number&gt;&lt;foreign-keys&gt;&lt;key app="EN" db-id="vvte5pdvdpf5rwea9agpx0rpdd2f0zdw00pv" timestamp="1581603625" guid="b476e23c-bd35-46c9-907c-fc1aef90d494"&gt;9&lt;/key&gt;&lt;/foreign-keys&gt;&lt;ref-type name="Journal Article"&gt;17&lt;/ref-type&gt;&lt;contributors&gt;&lt;authors&gt;&lt;author&gt;Kim, Minjeong&lt;/author&gt;&lt;author&gt;Lennon, Sharron&lt;/author&gt;&lt;/authors&gt;&lt;/contributors&gt;&lt;titles&gt;&lt;title&gt;The effects of visual and verbal information on attitudes and purchase intentions in internet shopping&lt;/title&gt;&lt;secondary-title&gt;Psychology &amp;amp; Marketing&lt;/secondary-title&gt;&lt;/titles&gt;&lt;periodical&gt;&lt;full-title&gt;Psychology &amp;amp; Marketing&lt;/full-title&gt;&lt;/periodical&gt;&lt;pages&gt;146-178&lt;/pages&gt;&lt;volume&gt;25&lt;/volume&gt;&lt;number&gt;2&lt;/number&gt;&lt;dates&gt;&lt;year&gt;2008&lt;/year&gt;&lt;pub-dates&gt;&lt;date&gt;2008/02/01&lt;/date&gt;&lt;/pub-dates&gt;&lt;/dates&gt;&lt;publisher&gt;John Wiley &amp;amp; Sons, Ltd&lt;/publisher&gt;&lt;isbn&gt;0742-6046&lt;/isbn&gt;&lt;urls&gt;&lt;related-urls&gt;&lt;url&gt;https://doi.org/10.1002/mar.20204&lt;/url&gt;&lt;/related-urls&gt;&lt;/urls&gt;&lt;electronic-resource-num&gt;10.1002/mar.20204&lt;/electronic-resource-num&gt;&lt;access-date&gt;2020/02/13&lt;/access-date&gt;&lt;/record&gt;&lt;/Cite&gt;&lt;/EndNote&gt;</w:instrText>
      </w:r>
      <w:r w:rsidR="00F9588E">
        <w:fldChar w:fldCharType="separate"/>
      </w:r>
      <w:r w:rsidR="00F9588E">
        <w:rPr>
          <w:noProof/>
        </w:rPr>
        <w:t>(</w:t>
      </w:r>
      <w:hyperlink w:anchor="_ENREF_32" w:tooltip="Kim, 2008 #9" w:history="1">
        <w:r w:rsidR="00FD5CA9" w:rsidRPr="00FD5CA9">
          <w:rPr>
            <w:rStyle w:val="Hyperlink"/>
          </w:rPr>
          <w:t>Kim &amp; Lennon, 2008</w:t>
        </w:r>
      </w:hyperlink>
      <w:r w:rsidR="00F9588E">
        <w:rPr>
          <w:noProof/>
        </w:rPr>
        <w:t>)</w:t>
      </w:r>
      <w:r w:rsidR="00F9588E">
        <w:fldChar w:fldCharType="end"/>
      </w:r>
      <w:r w:rsidRPr="00BE391F">
        <w:t>. To understand the roles of accessibility on attitudes toward products we consulted the Motivation and Opportunity as Determinants (MODE) model</w:t>
      </w:r>
      <w:r w:rsidR="00F9588E">
        <w:t xml:space="preserve"> </w:t>
      </w:r>
      <w:r w:rsidR="00F9588E">
        <w:fldChar w:fldCharType="begin"/>
      </w:r>
      <w:r w:rsidR="00F9588E">
        <w:instrText xml:space="preserve"> ADDIN EN.CITE &lt;EndNote&gt;&lt;Cite&gt;&lt;Author&gt;Fazio&lt;/Author&gt;&lt;Year&gt;1990&lt;/Year&gt;&lt;RecNum&gt;31&lt;/RecNum&gt;&lt;DisplayText&gt;(Fazio, 1990)&lt;/DisplayText&gt;&lt;record&gt;&lt;rec-number&gt;31&lt;/rec-number&gt;&lt;foreign-keys&gt;&lt;key app="EN" db-id="vvte5pdvdpf5rwea9agpx0rpdd2f0zdw00pv" timestamp="1581606093" guid="1804d888-d6a0-4ddc-a12f-3677dfe38dd5"&gt;31&lt;/key&gt;&lt;/foreign-keys&gt;&lt;ref-type name="Book Section"&gt;5&lt;/ref-type&gt;&lt;contributors&gt;&lt;authors&gt;&lt;author&gt;Fazio, Russell H.&lt;/author&gt;&lt;/authors&gt;&lt;secondary-authors&gt;&lt;author&gt;Zanna, Mark P.&lt;/author&gt;&lt;/secondary-authors&gt;&lt;/contributors&gt;&lt;titles&gt;&lt;title&gt;Multiple Processes by which Attitudes Guide Behavior: The Mode Model as an Integrative Framework&lt;/title&gt;&lt;secondary-title&gt;Advances in Experimental Social Psychology&lt;/secondary-title&gt;&lt;/titles&gt;&lt;pages&gt;75-109&lt;/pages&gt;&lt;volume&gt;23&lt;/volume&gt;&lt;dates&gt;&lt;year&gt;1990&lt;/year&gt;&lt;pub-dates&gt;&lt;date&gt;1990/01/01/&lt;/date&gt;&lt;/pub-dates&gt;&lt;/dates&gt;&lt;publisher&gt;Academic Press&lt;/publisher&gt;&lt;isbn&gt;0065-2601&lt;/isbn&gt;&lt;urls&gt;&lt;related-urls&gt;&lt;url&gt;http://www.sciencedirect.com/science/article/pii/S0065260108603184&lt;/url&gt;&lt;/related-urls&gt;&lt;/urls&gt;&lt;electronic-resource-num&gt;https://doi.org/10.1016/S0065-2601(08)60318-4&lt;/electronic-resource-num&gt;&lt;/record&gt;&lt;/Cite&gt;&lt;/EndNote&gt;</w:instrText>
      </w:r>
      <w:r w:rsidR="00F9588E">
        <w:fldChar w:fldCharType="separate"/>
      </w:r>
      <w:r w:rsidR="00F9588E">
        <w:rPr>
          <w:noProof/>
        </w:rPr>
        <w:t>(</w:t>
      </w:r>
      <w:hyperlink w:anchor="_ENREF_19" w:tooltip="Fazio, 1990 #31" w:history="1">
        <w:r w:rsidR="00FD5CA9" w:rsidRPr="00FD5CA9">
          <w:rPr>
            <w:rStyle w:val="Hyperlink"/>
          </w:rPr>
          <w:t>Fazio, 1990</w:t>
        </w:r>
      </w:hyperlink>
      <w:r w:rsidR="00F9588E">
        <w:rPr>
          <w:noProof/>
        </w:rPr>
        <w:t>)</w:t>
      </w:r>
      <w:r w:rsidR="00F9588E">
        <w:fldChar w:fldCharType="end"/>
      </w:r>
      <w:r w:rsidRPr="00BE391F">
        <w:t xml:space="preserve">. </w:t>
      </w:r>
    </w:p>
    <w:p w14:paraId="26E57D18" w14:textId="2708DDDF" w:rsidR="00B22FCC" w:rsidRPr="00BE391F" w:rsidRDefault="00B22FCC" w:rsidP="00B22FCC">
      <w:pPr>
        <w:pStyle w:val="Heading2"/>
      </w:pPr>
      <w:r w:rsidRPr="00BE391F">
        <w:t>The MODE Model</w:t>
      </w:r>
    </w:p>
    <w:p w14:paraId="5D4D057E" w14:textId="70A8EA4D" w:rsidR="00443509" w:rsidRPr="00BE391F" w:rsidRDefault="00B22FCC" w:rsidP="00443509">
      <w:pPr>
        <w:pStyle w:val="Paragraph"/>
      </w:pPr>
      <w:r w:rsidRPr="00BE391F">
        <w:t>The MODE model provides a theoretical framework for differentiating the means by which individuals process information: deliberate versus spontaneous</w:t>
      </w:r>
      <w:r w:rsidR="00443509" w:rsidRPr="00BE391F">
        <w:t xml:space="preserve"> processing</w:t>
      </w:r>
      <w:r w:rsidR="006917D2">
        <w:t xml:space="preserve"> </w:t>
      </w:r>
      <w:r w:rsidR="006917D2">
        <w:fldChar w:fldCharType="begin"/>
      </w:r>
      <w:r w:rsidR="006917D2">
        <w:instrText xml:space="preserve"> ADDIN EN.CITE &lt;EndNote&gt;&lt;Cite&gt;&lt;Author&gt;Fazio&lt;/Author&gt;&lt;Year&gt;1990&lt;/Year&gt;&lt;RecNum&gt;31&lt;/RecNum&gt;&lt;DisplayText&gt;(Fazio, 1990)&lt;/DisplayText&gt;&lt;record&gt;&lt;rec-number&gt;31&lt;/rec-number&gt;&lt;foreign-keys&gt;&lt;key app="EN" db-id="vvte5pdvdpf5rwea9agpx0rpdd2f0zdw00pv" timestamp="1581606093" guid="1804d888-d6a0-4ddc-a12f-3677dfe38dd5"&gt;31&lt;/key&gt;&lt;/foreign-keys&gt;&lt;ref-type name="Book Section"&gt;5&lt;/ref-type&gt;&lt;contributors&gt;&lt;authors&gt;&lt;author&gt;Fazio, Russell H.&lt;/author&gt;&lt;/authors&gt;&lt;secondary-authors&gt;&lt;author&gt;Zanna, Mark P.&lt;/author&gt;&lt;/secondary-authors&gt;&lt;/contributors&gt;&lt;titles&gt;&lt;title&gt;Multiple Processes by which Attitudes Guide Behavior: The Mode Model as an Integrative Framework&lt;/title&gt;&lt;secondary-title&gt;Advances in Experimental Social Psychology&lt;/secondary-title&gt;&lt;/titles&gt;&lt;pages&gt;75-109&lt;/pages&gt;&lt;volume&gt;23&lt;/volume&gt;&lt;dates&gt;&lt;year&gt;1990&lt;/year&gt;&lt;pub-dates&gt;&lt;date&gt;1990/01/01/&lt;/date&gt;&lt;/pub-dates&gt;&lt;/dates&gt;&lt;publisher&gt;Academic Press&lt;/publisher&gt;&lt;isbn&gt;0065-2601&lt;/isbn&gt;&lt;urls&gt;&lt;related-urls&gt;&lt;url&gt;http://www.sciencedirect.com/science/article/pii/S0065260108603184&lt;/url&gt;&lt;/related-urls&gt;&lt;/urls&gt;&lt;electronic-resource-num&gt;https://doi.org/10.1016/S0065-2601(08)60318-4&lt;/electronic-resource-num&gt;&lt;/record&gt;&lt;/Cite&gt;&lt;/EndNote&gt;</w:instrText>
      </w:r>
      <w:r w:rsidR="006917D2">
        <w:fldChar w:fldCharType="separate"/>
      </w:r>
      <w:r w:rsidR="006917D2">
        <w:rPr>
          <w:noProof/>
        </w:rPr>
        <w:t>(</w:t>
      </w:r>
      <w:hyperlink w:anchor="_ENREF_19" w:tooltip="Fazio, 1990 #31" w:history="1">
        <w:r w:rsidR="00FD5CA9" w:rsidRPr="00FD5CA9">
          <w:rPr>
            <w:rStyle w:val="Hyperlink"/>
          </w:rPr>
          <w:t xml:space="preserve">Fazio, </w:t>
        </w:r>
        <w:r w:rsidR="00FD5CA9" w:rsidRPr="00FD5CA9">
          <w:rPr>
            <w:rStyle w:val="Hyperlink"/>
          </w:rPr>
          <w:lastRenderedPageBreak/>
          <w:t>1990</w:t>
        </w:r>
      </w:hyperlink>
      <w:r w:rsidR="006917D2">
        <w:rPr>
          <w:noProof/>
        </w:rPr>
        <w:t>)</w:t>
      </w:r>
      <w:r w:rsidR="006917D2">
        <w:fldChar w:fldCharType="end"/>
      </w:r>
      <w:r w:rsidR="00443509" w:rsidRPr="00BE391F">
        <w:t xml:space="preserve">. Building on </w:t>
      </w:r>
      <w:ins w:id="42" w:author="Huddleston, Patricia" w:date="2020-08-18T12:40:00Z">
        <w:r w:rsidR="00241002">
          <w:t xml:space="preserve">the </w:t>
        </w:r>
      </w:ins>
      <w:r w:rsidR="00443509" w:rsidRPr="00BE391F">
        <w:t>attitude accessibility literature, the MODE model proposes that motivation and opportunity to process information are two key determinants of whether accessible attitudes affect consequent behaviors</w:t>
      </w:r>
      <w:r w:rsidR="006917D2">
        <w:t xml:space="preserve"> </w:t>
      </w:r>
      <w:r w:rsidR="006917D2">
        <w:fldChar w:fldCharType="begin"/>
      </w:r>
      <w:r w:rsidR="006917D2">
        <w:instrText xml:space="preserve"> ADDIN EN.CITE &lt;EndNote&gt;&lt;Cite&gt;&lt;Author&gt;Fazio&lt;/Author&gt;&lt;Year&gt;1990&lt;/Year&gt;&lt;RecNum&gt;31&lt;/RecNum&gt;&lt;DisplayText&gt;(Fazio, 1990)&lt;/DisplayText&gt;&lt;record&gt;&lt;rec-number&gt;31&lt;/rec-number&gt;&lt;foreign-keys&gt;&lt;key app="EN" db-id="vvte5pdvdpf5rwea9agpx0rpdd2f0zdw00pv" timestamp="1581606093" guid="1804d888-d6a0-4ddc-a12f-3677dfe38dd5"&gt;31&lt;/key&gt;&lt;/foreign-keys&gt;&lt;ref-type name="Book Section"&gt;5&lt;/ref-type&gt;&lt;contributors&gt;&lt;authors&gt;&lt;author&gt;Fazio, Russell H.&lt;/author&gt;&lt;/authors&gt;&lt;secondary-authors&gt;&lt;author&gt;Zanna, Mark P.&lt;/author&gt;&lt;/secondary-authors&gt;&lt;/contributors&gt;&lt;titles&gt;&lt;title&gt;Multiple Processes by which Attitudes Guide Behavior: The Mode Model as an Integrative Framework&lt;/title&gt;&lt;secondary-title&gt;Advances in Experimental Social Psychology&lt;/secondary-title&gt;&lt;/titles&gt;&lt;pages&gt;75-109&lt;/pages&gt;&lt;volume&gt;23&lt;/volume&gt;&lt;dates&gt;&lt;year&gt;1990&lt;/year&gt;&lt;pub-dates&gt;&lt;date&gt;1990/01/01/&lt;/date&gt;&lt;/pub-dates&gt;&lt;/dates&gt;&lt;publisher&gt;Academic Press&lt;/publisher&gt;&lt;isbn&gt;0065-2601&lt;/isbn&gt;&lt;urls&gt;&lt;related-urls&gt;&lt;url&gt;http://www.sciencedirect.com/science/article/pii/S0065260108603184&lt;/url&gt;&lt;/related-urls&gt;&lt;/urls&gt;&lt;electronic-resource-num&gt;https://doi.org/10.1016/S0065-2601(08)60318-4&lt;/electronic-resource-num&gt;&lt;/record&gt;&lt;/Cite&gt;&lt;/EndNote&gt;</w:instrText>
      </w:r>
      <w:r w:rsidR="006917D2">
        <w:fldChar w:fldCharType="separate"/>
      </w:r>
      <w:r w:rsidR="006917D2">
        <w:rPr>
          <w:noProof/>
        </w:rPr>
        <w:t>(</w:t>
      </w:r>
      <w:hyperlink w:anchor="_ENREF_19" w:tooltip="Fazio, 1990 #31" w:history="1">
        <w:r w:rsidR="00FD5CA9" w:rsidRPr="00FD5CA9">
          <w:rPr>
            <w:rStyle w:val="Hyperlink"/>
          </w:rPr>
          <w:t>Fazio, 1990</w:t>
        </w:r>
      </w:hyperlink>
      <w:r w:rsidR="006917D2">
        <w:rPr>
          <w:noProof/>
        </w:rPr>
        <w:t>)</w:t>
      </w:r>
      <w:r w:rsidR="006917D2">
        <w:fldChar w:fldCharType="end"/>
      </w:r>
      <w:r w:rsidR="00443509" w:rsidRPr="00BE391F">
        <w:t>.</w:t>
      </w:r>
    </w:p>
    <w:p w14:paraId="6ED88844" w14:textId="02063327" w:rsidR="00443509" w:rsidRPr="00BE391F" w:rsidRDefault="00443509" w:rsidP="00443509">
      <w:pPr>
        <w:pStyle w:val="Newparagraph"/>
      </w:pPr>
      <w:r w:rsidRPr="00BE391F">
        <w:t xml:space="preserve">First, when individuals are highly motivated to process information, they put more cognitive effort into information retrieval relevant to the judgement of the attitude object and will deliberate more carefully. Therefore, for high-motivation-to-process consumers, accessible attitudes have decreased influence on consequent behaviors, because these individuals not only use these highly salient cues to form judgments, but additionally consult carefully curated past memories and experiences. When individuals are low in motivation to process information, accessible attitudes significantly influence consequent behavior, since individuals will make judgements based on strong, easy-to-retrieve attitudes without deliberating on them too much </w:t>
      </w:r>
      <w:r w:rsidR="006917D2">
        <w:fldChar w:fldCharType="begin"/>
      </w:r>
      <w:r w:rsidR="006917D2">
        <w:instrText xml:space="preserve"> ADDIN EN.CITE &lt;EndNote&gt;&lt;Cite&gt;&lt;Author&gt;Fazio&lt;/Author&gt;&lt;Year&gt;2014&lt;/Year&gt;&lt;RecNum&gt;32&lt;/RecNum&gt;&lt;DisplayText&gt;(Fazio &amp;amp; Olson, 2014)&lt;/DisplayText&gt;&lt;record&gt;&lt;rec-number&gt;32&lt;/rec-number&gt;&lt;foreign-keys&gt;&lt;key app="EN" db-id="vvte5pdvdpf5rwea9agpx0rpdd2f0zdw00pv" timestamp="1581606275" guid="38bb8a9b-9231-4760-bff5-f33c555f7650"&gt;32&lt;/key&gt;&lt;/foreign-keys&gt;&lt;ref-type name="Book Section"&gt;5&lt;/ref-type&gt;&lt;contributors&gt;&lt;authors&gt;&lt;author&gt;Fazio, Russell H.&lt;/author&gt;&lt;author&gt;Olson, Michael A.&lt;/author&gt;&lt;/authors&gt;&lt;/contributors&gt;&lt;titles&gt;&lt;title&gt;The MODE model: Attitude-behavior processes as a function of motivation and opportunity&lt;/title&gt;&lt;secondary-title&gt;Dual-process theories of the social mind.&lt;/secondary-title&gt;&lt;/titles&gt;&lt;pages&gt;155-171&lt;/pages&gt;&lt;keywords&gt;&lt;keyword&gt;*Impression Formation&lt;/keyword&gt;&lt;keyword&gt;*Impulsiveness&lt;/keyword&gt;&lt;keyword&gt;*Motivation&lt;/keyword&gt;&lt;keyword&gt;Prejudice&lt;/keyword&gt;&lt;/keywords&gt;&lt;dates&gt;&lt;year&gt;2014&lt;/year&gt;&lt;/dates&gt;&lt;pub-location&gt;New York, NY, US&lt;/pub-location&gt;&lt;publisher&gt;The Guilford Press&lt;/publisher&gt;&lt;isbn&gt;978-1-4625-1439-7 (Hardcover); 978-1-4625-1444-1 (PDF)&lt;/isbn&gt;&lt;urls&gt;&lt;/urls&gt;&lt;/record&gt;&lt;/Cite&gt;&lt;/EndNote&gt;</w:instrText>
      </w:r>
      <w:r w:rsidR="006917D2">
        <w:fldChar w:fldCharType="separate"/>
      </w:r>
      <w:r w:rsidR="006917D2">
        <w:rPr>
          <w:noProof/>
        </w:rPr>
        <w:t>(</w:t>
      </w:r>
      <w:hyperlink w:anchor="_ENREF_20" w:tooltip="Fazio, 2014 #32" w:history="1">
        <w:r w:rsidR="00FD5CA9" w:rsidRPr="00FD5CA9">
          <w:rPr>
            <w:rStyle w:val="Hyperlink"/>
          </w:rPr>
          <w:t>Fazio &amp; Olson, 2014</w:t>
        </w:r>
      </w:hyperlink>
      <w:r w:rsidR="006917D2">
        <w:rPr>
          <w:noProof/>
        </w:rPr>
        <w:t>)</w:t>
      </w:r>
      <w:r w:rsidR="006917D2">
        <w:fldChar w:fldCharType="end"/>
      </w:r>
      <w:r w:rsidRPr="00BE391F">
        <w:t>.</w:t>
      </w:r>
    </w:p>
    <w:p w14:paraId="1A346BD6" w14:textId="0E414A2D" w:rsidR="00B22FCC" w:rsidRPr="00BE391F" w:rsidRDefault="00443509" w:rsidP="00443509">
      <w:pPr>
        <w:pStyle w:val="Newparagraph"/>
      </w:pPr>
      <w:r w:rsidRPr="00BE391F">
        <w:t xml:space="preserve">Second, individuals need the opportunity or ability to process available information </w:t>
      </w:r>
      <w:r w:rsidR="006917D2">
        <w:fldChar w:fldCharType="begin"/>
      </w:r>
      <w:r w:rsidR="006917D2">
        <w:instrText xml:space="preserve"> ADDIN EN.CITE &lt;EndNote&gt;&lt;Cite&gt;&lt;Author&gt;Kruglanski&lt;/Author&gt;&lt;Year&gt;2007&lt;/Year&gt;&lt;RecNum&gt;33&lt;/RecNum&gt;&lt;DisplayText&gt;(Kruglanski &amp;amp; Sleeth-Keppler, 2007)&lt;/DisplayText&gt;&lt;record&gt;&lt;rec-number&gt;33&lt;/rec-number&gt;&lt;foreign-keys&gt;&lt;key app="EN" db-id="vvte5pdvdpf5rwea9agpx0rpdd2f0zdw00pv" timestamp="1581606343" guid="a091ea5b-4661-47ee-9c0c-1ad8c42ccbc4"&gt;33&lt;/key&gt;&lt;/foreign-keys&gt;&lt;ref-type name="Book Section"&gt;5&lt;/ref-type&gt;&lt;contributors&gt;&lt;authors&gt;&lt;author&gt;Kruglanski, Arie W.&lt;/author&gt;&lt;author&gt;Sleeth-Keppler, David&lt;/author&gt;&lt;/authors&gt;&lt;/contributors&gt;&lt;titles&gt;&lt;title&gt;The principles of social judgment&lt;/title&gt;&lt;secondary-title&gt;Social psychology: Handbook of basic principles, 2nd ed.&lt;/secondary-title&gt;&lt;/titles&gt;&lt;pages&gt;116-137&lt;/pages&gt;&lt;keywords&gt;&lt;keyword&gt;*Judgment&lt;/keyword&gt;&lt;keyword&gt;Social Cognition&lt;/keyword&gt;&lt;/keywords&gt;&lt;dates&gt;&lt;year&gt;2007&lt;/year&gt;&lt;/dates&gt;&lt;pub-location&gt;New York, NY, US&lt;/pub-location&gt;&lt;publisher&gt;The Guilford Press&lt;/publisher&gt;&lt;isbn&gt;1-57230-918-0 (Hardcover); 978-1-57230-918-0 (Hardcover)&lt;/isbn&gt;&lt;urls&gt;&lt;/urls&gt;&lt;/record&gt;&lt;/Cite&gt;&lt;/EndNote&gt;</w:instrText>
      </w:r>
      <w:r w:rsidR="006917D2">
        <w:fldChar w:fldCharType="separate"/>
      </w:r>
      <w:r w:rsidR="006917D2">
        <w:rPr>
          <w:noProof/>
        </w:rPr>
        <w:t>(</w:t>
      </w:r>
      <w:hyperlink w:anchor="_ENREF_34" w:tooltip="Kruglanski, 2007 #33" w:history="1">
        <w:r w:rsidR="00FD5CA9" w:rsidRPr="00FD5CA9">
          <w:rPr>
            <w:rStyle w:val="Hyperlink"/>
          </w:rPr>
          <w:t>Kruglanski &amp; Sleeth-Keppler, 2007</w:t>
        </w:r>
      </w:hyperlink>
      <w:r w:rsidR="006917D2">
        <w:rPr>
          <w:noProof/>
        </w:rPr>
        <w:t>)</w:t>
      </w:r>
      <w:r w:rsidR="006917D2">
        <w:fldChar w:fldCharType="end"/>
      </w:r>
      <w:r w:rsidRPr="00BE391F">
        <w:t>. This is crucial because if a person does not have the opportunity to process and consider available information, the individual relies predominantly on accessible information</w:t>
      </w:r>
      <w:r w:rsidR="006917D2">
        <w:t xml:space="preserve"> </w:t>
      </w:r>
      <w:r w:rsidR="006917D2">
        <w:fldChar w:fldCharType="begin"/>
      </w:r>
      <w:r w:rsidR="006917D2">
        <w:instrText xml:space="preserve"> ADDIN EN.CITE &lt;EndNote&gt;&lt;Cite&gt;&lt;Author&gt;Ewoldsen&lt;/Author&gt;&lt;Year&gt;2015&lt;/Year&gt;&lt;RecNum&gt;24&lt;/RecNum&gt;&lt;DisplayText&gt;(Ewoldsen et al., 2015)&lt;/DisplayText&gt;&lt;record&gt;&lt;rec-number&gt;24&lt;/rec-number&gt;&lt;foreign-keys&gt;&lt;key app="EN" db-id="vvte5pdvdpf5rwea9agpx0rpdd2f0zdw00pv" timestamp="1581605452" guid="a616a9b5-597c-4b23-b327-36d878679a53"&gt;24&lt;/key&gt;&lt;/foreign-keys&gt;&lt;ref-type name="Journal Article"&gt;17&lt;/ref-type&gt;&lt;contributors&gt;&lt;authors&gt;&lt;author&gt;Ewoldsen, David R.&lt;/author&gt;&lt;author&gt;Rhodes, Nancy&lt;/author&gt;&lt;author&gt;Fazio, Russell H.&lt;/author&gt;&lt;/authors&gt;&lt;/contributors&gt;&lt;titles&gt;&lt;title&gt;The MODE Model and Its Implications for Studying the Media&lt;/title&gt;&lt;secondary-title&gt;Media Psychology&lt;/secondary-title&gt;&lt;/titles&gt;&lt;periodical&gt;&lt;full-title&gt;Media Psychology&lt;/full-title&gt;&lt;/periodical&gt;&lt;pages&gt;312-337&lt;/pages&gt;&lt;volume&gt;18&lt;/volume&gt;&lt;number&gt;3&lt;/number&gt;&lt;dates&gt;&lt;year&gt;2015&lt;/year&gt;&lt;pub-dates&gt;&lt;date&gt;2015/07/03&lt;/date&gt;&lt;/pub-dates&gt;&lt;/dates&gt;&lt;publisher&gt;Routledge&lt;/publisher&gt;&lt;isbn&gt;1521-3269&lt;/isbn&gt;&lt;urls&gt;&lt;related-urls&gt;&lt;url&gt;https://doi.org/10.1080/15213269.2014.937440&lt;/url&gt;&lt;/related-urls&gt;&lt;/urls&gt;&lt;electronic-resource-num&gt;10.1080/15213269.2014.937440&lt;/electronic-resource-num&gt;&lt;/record&gt;&lt;/Cite&gt;&lt;/EndNote&gt;</w:instrText>
      </w:r>
      <w:r w:rsidR="006917D2">
        <w:fldChar w:fldCharType="separate"/>
      </w:r>
      <w:r w:rsidR="006917D2">
        <w:rPr>
          <w:noProof/>
        </w:rPr>
        <w:t>(</w:t>
      </w:r>
      <w:hyperlink w:anchor="_ENREF_18" w:tooltip="Ewoldsen, 2015 #24" w:history="1">
        <w:r w:rsidR="00FD5CA9" w:rsidRPr="00FD5CA9">
          <w:rPr>
            <w:rStyle w:val="Hyperlink"/>
          </w:rPr>
          <w:t>Ewoldsen et al., 2015</w:t>
        </w:r>
      </w:hyperlink>
      <w:r w:rsidR="006917D2">
        <w:rPr>
          <w:noProof/>
        </w:rPr>
        <w:t>)</w:t>
      </w:r>
      <w:r w:rsidR="006917D2">
        <w:fldChar w:fldCharType="end"/>
      </w:r>
      <w:r w:rsidRPr="00BE391F">
        <w:t>. It follows that when highly motivated individuals are given the opportunity to process available information, they will process it more carefully. However, if motivation is low and/or individuals are not provided with the opportunity to process information, they will judge attitude objects more spontaneously using highly accessible attitudes. For consumer behavior, these differences in processing and degrees of deliberation are important because prior research has found that, in some cases, enhancing motivation and opportunity to process brand-related cues fosters consumers’ attending to advertisements</w:t>
      </w:r>
      <w:r w:rsidR="00625E58">
        <w:t xml:space="preserve"> </w:t>
      </w:r>
      <w:r w:rsidR="00625E58">
        <w:fldChar w:fldCharType="begin"/>
      </w:r>
      <w:r w:rsidR="00625E58">
        <w:instrText xml:space="preserve"> ADDIN EN.CITE &lt;EndNote&gt;&lt;Cite&gt;&lt;Author&gt;MacInnis&lt;/Author&gt;&lt;Year&gt;1991&lt;/Year&gt;&lt;RecNum&gt;35&lt;/RecNum&gt;&lt;DisplayText&gt;(MacInnis, Moorman, &amp;amp; Jaworski, 1991)&lt;/DisplayText&gt;&lt;record&gt;&lt;rec-number&gt;35&lt;/rec-number&gt;&lt;foreign-keys&gt;&lt;key app="EN" db-id="vvte5pdvdpf5rwea9agpx0rpdd2f0zdw00pv" timestamp="1581606447" guid="3d652380-b7c6-45d4-ab9d-a1985b89e4cb"&gt;35&lt;/key&gt;&lt;/foreign-keys&gt;&lt;ref-type name="Journal Article"&gt;17&lt;/ref-type&gt;&lt;contributors&gt;&lt;authors&gt;&lt;author&gt;MacInnis, Deborah J.&lt;/author&gt;&lt;author&gt;Moorman, Christine&lt;/author&gt;&lt;author&gt;Jaworski, Bernard J.&lt;/author&gt;&lt;/authors&gt;&lt;/contributors&gt;&lt;titles&gt;&lt;title&gt;Enhancing and Measuring Consumers&amp;apos; Motivation, Opportunity, and Ability to Process Brand Information from Ads&lt;/title&gt;&lt;secondary-title&gt;Journal of Marketing&lt;/secondary-title&gt;&lt;/titles&gt;&lt;periodical&gt;&lt;full-title&gt;Journal of Marketing&lt;/full-title&gt;&lt;/periodical&gt;&lt;pages&gt;32-53&lt;/pages&gt;&lt;volume&gt;55&lt;/volume&gt;&lt;number&gt;4&lt;/number&gt;&lt;dates&gt;&lt;year&gt;1991&lt;/year&gt;&lt;/dates&gt;&lt;publisher&gt;American Marketing Association&lt;/publisher&gt;&lt;isbn&gt;00222429&lt;/isbn&gt;&lt;urls&gt;&lt;related-urls&gt;&lt;url&gt;www.jstor.org/stable/1251955&lt;/url&gt;&lt;/related-urls&gt;&lt;/urls&gt;&lt;custom1&gt;Full publication date: Oct., 1991&lt;/custom1&gt;&lt;electronic-resource-num&gt;10.2307/1251955&lt;/electronic-resource-num&gt;&lt;remote-database-name&gt;JSTOR&lt;/remote-database-name&gt;&lt;access-date&gt;2020/02/13/&lt;/access-date&gt;&lt;/record&gt;&lt;/Cite&gt;&lt;/EndNote&gt;</w:instrText>
      </w:r>
      <w:r w:rsidR="00625E58">
        <w:fldChar w:fldCharType="separate"/>
      </w:r>
      <w:r w:rsidR="00625E58">
        <w:rPr>
          <w:noProof/>
        </w:rPr>
        <w:t>(</w:t>
      </w:r>
      <w:hyperlink w:anchor="_ENREF_40" w:tooltip="MacInnis, 1991 #35" w:history="1">
        <w:r w:rsidR="00FD5CA9" w:rsidRPr="00FD5CA9">
          <w:rPr>
            <w:rStyle w:val="Hyperlink"/>
          </w:rPr>
          <w:t>MacInnis, Moorman, &amp; Jaworski, 1991</w:t>
        </w:r>
      </w:hyperlink>
      <w:r w:rsidR="00625E58">
        <w:rPr>
          <w:noProof/>
        </w:rPr>
        <w:t>)</w:t>
      </w:r>
      <w:r w:rsidR="00625E58">
        <w:fldChar w:fldCharType="end"/>
      </w:r>
      <w:r w:rsidRPr="00BE391F">
        <w:t>.</w:t>
      </w:r>
    </w:p>
    <w:p w14:paraId="305F76E8" w14:textId="1E076EC2" w:rsidR="00443509" w:rsidRPr="00BE391F" w:rsidRDefault="00443509" w:rsidP="00443509">
      <w:pPr>
        <w:pStyle w:val="Newparagraph"/>
      </w:pPr>
      <w:r w:rsidRPr="00BE391F">
        <w:t xml:space="preserve">In this study we equate incidental exposure to Instagram content before viewing an online shop as giving consumers the opportunity to process heuristic information (i.e., social </w:t>
      </w:r>
      <w:r w:rsidR="00625E58">
        <w:lastRenderedPageBreak/>
        <w:t>media as heuristic</w:t>
      </w:r>
      <w:r w:rsidRPr="00BE391F">
        <w:t xml:space="preserve">) about the product. We will elaborate on </w:t>
      </w:r>
      <w:del w:id="43" w:author="Huddleston, Patricia" w:date="2020-08-18T12:46:00Z">
        <w:r w:rsidRPr="00BE391F" w:rsidDel="004525A4">
          <w:delText xml:space="preserve">these </w:delText>
        </w:r>
      </w:del>
      <w:r w:rsidRPr="00BE391F">
        <w:t xml:space="preserve">exposure effects next. Then, we will review literature </w:t>
      </w:r>
      <w:del w:id="44" w:author="Huddleston, Patricia" w:date="2020-08-18T12:46:00Z">
        <w:r w:rsidRPr="00BE391F" w:rsidDel="004525A4">
          <w:delText>with respect to</w:delText>
        </w:r>
      </w:del>
      <w:ins w:id="45" w:author="Huddleston, Patricia" w:date="2020-08-18T12:46:00Z">
        <w:r w:rsidR="004525A4">
          <w:t>on</w:t>
        </w:r>
      </w:ins>
      <w:r w:rsidRPr="00BE391F">
        <w:t xml:space="preserve"> individual differences such as the degree of participation on Instagram and the proneness to experience FOMO</w:t>
      </w:r>
      <w:ins w:id="46" w:author="Huddleston, Patricia" w:date="2020-08-18T12:46:00Z">
        <w:r w:rsidR="004525A4">
          <w:t xml:space="preserve"> which</w:t>
        </w:r>
      </w:ins>
      <w:r w:rsidRPr="00BE391F">
        <w:t xml:space="preserve"> might pose differences in motivation to process </w:t>
      </w:r>
      <w:del w:id="47" w:author="Huddleston, Patricia" w:date="2020-08-18T12:46:00Z">
        <w:r w:rsidRPr="00BE391F" w:rsidDel="004525A4">
          <w:delText xml:space="preserve">such </w:delText>
        </w:r>
      </w:del>
      <w:ins w:id="48" w:author="Huddleston, Patricia" w:date="2020-08-18T12:46:00Z">
        <w:r w:rsidR="004525A4">
          <w:t>heuristic</w:t>
        </w:r>
        <w:r w:rsidR="004525A4" w:rsidRPr="00BE391F">
          <w:t xml:space="preserve"> </w:t>
        </w:r>
      </w:ins>
      <w:r w:rsidRPr="00BE391F">
        <w:t>information.</w:t>
      </w:r>
    </w:p>
    <w:p w14:paraId="2951A424" w14:textId="429A013D" w:rsidR="00443509" w:rsidRPr="00BE391F" w:rsidRDefault="00C36142" w:rsidP="00443509">
      <w:pPr>
        <w:pStyle w:val="Heading2"/>
        <w:rPr>
          <w:szCs w:val="24"/>
        </w:rPr>
      </w:pPr>
      <w:ins w:id="49" w:author="Huddleston, Patricia" w:date="2020-08-18T12:46:00Z">
        <w:r>
          <w:t>Social Me</w:t>
        </w:r>
      </w:ins>
      <w:ins w:id="50" w:author="Huddleston, Patricia" w:date="2020-08-18T12:47:00Z">
        <w:r>
          <w:t xml:space="preserve">dia </w:t>
        </w:r>
      </w:ins>
      <w:r w:rsidR="00443509" w:rsidRPr="00BE391F">
        <w:t>Advertisement</w:t>
      </w:r>
      <w:ins w:id="51" w:author="Huddleston, Patricia" w:date="2020-08-18T12:47:00Z">
        <w:r>
          <w:t>s</w:t>
        </w:r>
      </w:ins>
      <w:del w:id="52" w:author="Huddleston, Patricia" w:date="2020-08-18T12:47:00Z">
        <w:r w:rsidR="00443509" w:rsidRPr="00BE391F" w:rsidDel="00C36142">
          <w:delText xml:space="preserve"> on Social Media </w:delText>
        </w:r>
      </w:del>
    </w:p>
    <w:p w14:paraId="2CDD4D1C" w14:textId="4F5BE647" w:rsidR="00973886" w:rsidRPr="00BE391F" w:rsidRDefault="00973886" w:rsidP="00FC4339">
      <w:pPr>
        <w:pStyle w:val="Paragraph"/>
      </w:pPr>
      <w:r w:rsidRPr="00BE391F">
        <w:t xml:space="preserve">Content, such as a picture on Instagram, that is distributed via social media and that users can interactively engage with is considered </w:t>
      </w:r>
      <w:ins w:id="53" w:author="Huddleston, Patricia" w:date="2020-08-18T12:47:00Z">
        <w:r w:rsidR="00C36142">
          <w:t xml:space="preserve">as </w:t>
        </w:r>
      </w:ins>
      <w:r w:rsidRPr="00BE391F">
        <w:t>one form of social media advertising</w:t>
      </w:r>
      <w:r w:rsidR="00625E58">
        <w:t xml:space="preserve"> </w:t>
      </w:r>
      <w:r w:rsidR="00625E58">
        <w:fldChar w:fldCharType="begin"/>
      </w:r>
      <w:r w:rsidR="00625E58">
        <w:instrText xml:space="preserve"> ADDIN EN.CITE &lt;EndNote&gt;&lt;Cite&gt;&lt;Author&gt;Alhabash&lt;/Author&gt;&lt;Year&gt;2017&lt;/Year&gt;&lt;RecNum&gt;43&lt;/RecNum&gt;&lt;DisplayText&gt;(Alhabash, Mundel, &amp;amp; Hussain, 2017)&lt;/DisplayText&gt;&lt;record&gt;&lt;rec-number&gt;43&lt;/rec-number&gt;&lt;foreign-keys&gt;&lt;key app="EN" db-id="vvte5pdvdpf5rwea9agpx0rpdd2f0zdw00pv" timestamp="1581611700" guid="d8a513a6-581c-46a4-ab4d-47fa4be4e5a6"&gt;43&lt;/key&gt;&lt;/foreign-keys&gt;&lt;ref-type name="Book Section"&gt;5&lt;/ref-type&gt;&lt;contributors&gt;&lt;authors&gt;&lt;author&gt;Alhabash, Saleem&lt;/author&gt;&lt;author&gt;Mundel, Juan&lt;/author&gt;&lt;author&gt;Hussain, Syed Ali&lt;/author&gt;&lt;/authors&gt;&lt;secondary-authors&gt;&lt;author&gt;Rodgers, Shelly&lt;/author&gt;&lt;author&gt;Thorson,Esther&lt;/author&gt;&lt;/secondary-authors&gt;&lt;/contributors&gt;&lt;titles&gt;&lt;title&gt;Social media advertising : Unraveling the mystery box&lt;/title&gt;&lt;secondary-title&gt;Digital Advertising: Theory and Research&lt;/secondary-title&gt;&lt;/titles&gt;&lt;pages&gt;285-299&lt;/pages&gt;&lt;edition&gt;Third&lt;/edition&gt;&lt;dates&gt;&lt;year&gt;2017&lt;/year&gt;&lt;/dates&gt;&lt;pub-location&gt;New York&lt;/pub-location&gt;&lt;publisher&gt;Routledge&lt;/publisher&gt;&lt;isbn&gt;9781315623252&lt;/isbn&gt;&lt;urls&gt;&lt;/urls&gt;&lt;electronic-resource-num&gt;https://doi.org/10.4324/9781315623252&lt;/electronic-resource-num&gt;&lt;/record&gt;&lt;/Cite&gt;&lt;/EndNote&gt;</w:instrText>
      </w:r>
      <w:r w:rsidR="00625E58">
        <w:fldChar w:fldCharType="separate"/>
      </w:r>
      <w:r w:rsidR="00625E58">
        <w:rPr>
          <w:noProof/>
        </w:rPr>
        <w:t>(</w:t>
      </w:r>
      <w:hyperlink w:anchor="_ENREF_4" w:tooltip="Alhabash, 2017 #43" w:history="1">
        <w:r w:rsidR="00FD5CA9" w:rsidRPr="00FD5CA9">
          <w:rPr>
            <w:rStyle w:val="Hyperlink"/>
          </w:rPr>
          <w:t>Alhabash, Mundel, &amp; Hussain, 2017</w:t>
        </w:r>
      </w:hyperlink>
      <w:r w:rsidR="00625E58">
        <w:rPr>
          <w:noProof/>
        </w:rPr>
        <w:t>)</w:t>
      </w:r>
      <w:r w:rsidR="00625E58">
        <w:fldChar w:fldCharType="end"/>
      </w:r>
      <w:r w:rsidRPr="00BE391F">
        <w:t>. Research on the effects of content on social networking sites found that said content positively affects brand attitude</w:t>
      </w:r>
      <w:r w:rsidR="00625E58">
        <w:t xml:space="preserve"> </w:t>
      </w:r>
      <w:r w:rsidR="00625E58">
        <w:fldChar w:fldCharType="begin">
          <w:fldData xml:space="preserve">PEVuZE5vdGU+PENpdGU+PEF1dGhvcj5TY2hpdmluc2tpPC9BdXRob3I+PFllYXI+MjAxNjwvWWVh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</w:fldData>
        </w:fldChar>
      </w:r>
      <w:r w:rsidR="00625E58">
        <w:instrText xml:space="preserve"> ADDIN EN.CITE </w:instrText>
      </w:r>
      <w:r w:rsidR="00625E58">
        <w:fldChar w:fldCharType="begin">
          <w:fldData xml:space="preserve">PEVuZE5vdGU+PENpdGU+PEF1dGhvcj5TY2hpdmluc2tpPC9BdXRob3I+PFllYXI+MjAxNjwvWWVh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</w:fldData>
        </w:fldChar>
      </w:r>
      <w:r w:rsidR="00625E58">
        <w:instrText xml:space="preserve"> ADDIN EN.CITE.DATA </w:instrText>
      </w:r>
      <w:r w:rsidR="00625E58">
        <w:fldChar w:fldCharType="end"/>
      </w:r>
      <w:r w:rsidR="00625E58">
        <w:fldChar w:fldCharType="separate"/>
      </w:r>
      <w:r w:rsidR="00625E58">
        <w:rPr>
          <w:noProof/>
        </w:rPr>
        <w:t>(</w:t>
      </w:r>
      <w:hyperlink w:anchor="_ENREF_54" w:tooltip="Schivinski, 2016 #44" w:history="1">
        <w:r w:rsidR="00FD5CA9" w:rsidRPr="00FD5CA9">
          <w:rPr>
            <w:rStyle w:val="Hyperlink"/>
          </w:rPr>
          <w:t>Schivinski &amp; Dabrowski, 2016</w:t>
        </w:r>
      </w:hyperlink>
      <w:r w:rsidR="00625E58">
        <w:rPr>
          <w:noProof/>
        </w:rPr>
        <w:t xml:space="preserve">; </w:t>
      </w:r>
      <w:hyperlink w:anchor="_ENREF_59" w:tooltip="Stephen, 2012 #45" w:history="1">
        <w:r w:rsidR="00FD5CA9" w:rsidRPr="00FD5CA9">
          <w:rPr>
            <w:rStyle w:val="Hyperlink"/>
          </w:rPr>
          <w:t>Stephen &amp; Galak, 2012</w:t>
        </w:r>
      </w:hyperlink>
      <w:r w:rsidR="00625E58">
        <w:rPr>
          <w:noProof/>
        </w:rPr>
        <w:t>)</w:t>
      </w:r>
      <w:r w:rsidR="00625E58">
        <w:fldChar w:fldCharType="end"/>
      </w:r>
      <w:r w:rsidRPr="00BE391F">
        <w:t xml:space="preserve">. These results might be an effect rooted in priming and exposure effects </w:t>
      </w:r>
      <w:r w:rsidR="00625E58">
        <w:fldChar w:fldCharType="begin">
          <w:fldData xml:space="preserve">PEVuZE5vdGU+PENpdGU+PEF1dGhvcj5UdWx2aW5nPC9BdXRob3I+PFllYXI+MTk5MDwvWWVhcj48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</w:fldData>
        </w:fldChar>
      </w:r>
      <w:r w:rsidR="00625E58">
        <w:instrText xml:space="preserve"> ADDIN EN.CITE </w:instrText>
      </w:r>
      <w:r w:rsidR="00625E58">
        <w:fldChar w:fldCharType="begin">
          <w:fldData xml:space="preserve">PEVuZE5vdGU+PENpdGU+PEF1dGhvcj5UdWx2aW5nPC9BdXRob3I+PFllYXI+MTk5MDwvWWVhcj48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</w:fldData>
        </w:fldChar>
      </w:r>
      <w:r w:rsidR="00625E58">
        <w:instrText xml:space="preserve"> ADDIN EN.CITE.DATA </w:instrText>
      </w:r>
      <w:r w:rsidR="00625E58">
        <w:fldChar w:fldCharType="end"/>
      </w:r>
      <w:r w:rsidR="00625E58">
        <w:fldChar w:fldCharType="separate"/>
      </w:r>
      <w:r w:rsidR="00625E58">
        <w:rPr>
          <w:noProof/>
        </w:rPr>
        <w:t>(</w:t>
      </w:r>
      <w:hyperlink w:anchor="_ENREF_62" w:tooltip="Tulving, 1990 #46" w:history="1">
        <w:r w:rsidR="00FD5CA9" w:rsidRPr="00FD5CA9">
          <w:rPr>
            <w:rStyle w:val="Hyperlink"/>
          </w:rPr>
          <w:t>Tulving &amp; Schacter, 1990</w:t>
        </w:r>
      </w:hyperlink>
      <w:r w:rsidR="00625E58">
        <w:rPr>
          <w:noProof/>
        </w:rPr>
        <w:t xml:space="preserve">; </w:t>
      </w:r>
      <w:hyperlink w:anchor="_ENREF_66" w:tooltip="Zajonc, 1968 #8" w:history="1">
        <w:r w:rsidR="00FD5CA9" w:rsidRPr="00FD5CA9">
          <w:rPr>
            <w:rStyle w:val="Hyperlink"/>
          </w:rPr>
          <w:t>Zajonc, 1968</w:t>
        </w:r>
      </w:hyperlink>
      <w:r w:rsidR="00625E58">
        <w:rPr>
          <w:noProof/>
        </w:rPr>
        <w:t>)</w:t>
      </w:r>
      <w:r w:rsidR="00625E58">
        <w:fldChar w:fldCharType="end"/>
      </w:r>
      <w:r w:rsidRPr="00BE391F">
        <w:t xml:space="preserve">. </w:t>
      </w:r>
      <w:r w:rsidR="00625E58">
        <w:t>That is</w:t>
      </w:r>
      <w:r w:rsidRPr="00BE391F">
        <w:t>, when bringing to mind heuristic popularity cues (i.e.,</w:t>
      </w:r>
      <w:r w:rsidR="00625E58">
        <w:t xml:space="preserve"> seeing</w:t>
      </w:r>
      <w:r w:rsidR="00835C87">
        <w:t xml:space="preserve"> a product</w:t>
      </w:r>
      <w:r w:rsidRPr="00BE391F">
        <w:t xml:space="preserve"> post</w:t>
      </w:r>
      <w:r w:rsidR="00835C87">
        <w:t>ed</w:t>
      </w:r>
      <w:r w:rsidRPr="00BE391F">
        <w:t xml:space="preserve"> on Instagram) the concept of “popularity” becomes more salient</w:t>
      </w:r>
      <w:r w:rsidR="00835C87">
        <w:t xml:space="preserve"> to the consumer</w:t>
      </w:r>
      <w:r w:rsidRPr="00BE391F">
        <w:t xml:space="preserve"> </w:t>
      </w:r>
      <w:r w:rsidR="00625E58">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625E58">
        <w:instrText xml:space="preserve"> ADDIN EN.CITE </w:instrText>
      </w:r>
      <w:r w:rsidR="00625E58">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625E58">
        <w:instrText xml:space="preserve"> ADDIN EN.CITE.DATA </w:instrText>
      </w:r>
      <w:r w:rsidR="00625E58">
        <w:fldChar w:fldCharType="end"/>
      </w:r>
      <w:r w:rsidR="00625E58">
        <w:fldChar w:fldCharType="separate"/>
      </w:r>
      <w:r w:rsidR="00625E58">
        <w:rPr>
          <w:noProof/>
        </w:rPr>
        <w:t>(</w:t>
      </w:r>
      <w:hyperlink w:anchor="_ENREF_42" w:tooltip="Mrkva, 2020 #47" w:history="1">
        <w:r w:rsidR="00FD5CA9" w:rsidRPr="00FD5CA9">
          <w:rPr>
            <w:rStyle w:val="Hyperlink"/>
          </w:rPr>
          <w:t>Mrkva &amp; Van Boven, 2020</w:t>
        </w:r>
      </w:hyperlink>
      <w:r w:rsidR="00625E58">
        <w:rPr>
          <w:noProof/>
        </w:rPr>
        <w:t>)</w:t>
      </w:r>
      <w:r w:rsidR="00625E58">
        <w:fldChar w:fldCharType="end"/>
      </w:r>
      <w:r w:rsidRPr="00BE391F">
        <w:t xml:space="preserve"> and consequent stimuli are processed with this concept activated </w:t>
      </w:r>
      <w:r w:rsidR="00835C87">
        <w:fldChar w:fldCharType="begin"/>
      </w:r>
      <w:r w:rsidR="00835C87">
        <w:instrText xml:space="preserve"> ADDIN EN.CITE &lt;EndNote&gt;&lt;Cite&gt;&lt;Author&gt;Lee&lt;/Author&gt;&lt;Year&gt;2004&lt;/Year&gt;&lt;RecNum&gt;48&lt;/RecNum&gt;&lt;DisplayText&gt;(Lee &amp;amp; Labroo, 2004)&lt;/DisplayText&gt;&lt;record&gt;&lt;rec-number&gt;48&lt;/rec-number&gt;&lt;foreign-keys&gt;&lt;key app="EN" db-id="vvte5pdvdpf5rwea9agpx0rpdd2f0zdw00pv" timestamp="1581612738" guid="4872e122-9bc5-4854-a019-4e84a0071ff7"&gt;48&lt;/key&gt;&lt;/foreign-keys&gt;&lt;ref-type name="Journal Article"&gt;17&lt;/ref-type&gt;&lt;contributors&gt;&lt;authors&gt;&lt;author&gt;Lee, Angela Y.&lt;/author&gt;&lt;author&gt;Labroo, Aparna A.&lt;/author&gt;&lt;/authors&gt;&lt;/contributors&gt;&lt;titles&gt;&lt;title&gt;The Effect of Conceptual and Perceptual Fluency on Brand Evaluation&lt;/title&gt;&lt;secondary-title&gt;Journal of Marketing Research&lt;/secondary-title&gt;&lt;/titles&gt;&lt;periodical&gt;&lt;full-title&gt;Journal of Marketing Research&lt;/full-title&gt;&lt;/periodical&gt;&lt;pages&gt;151-165&lt;/pages&gt;&lt;volume&gt;41&lt;/volume&gt;&lt;number&gt;2&lt;/number&gt;&lt;dates&gt;&lt;year&gt;2004&lt;/year&gt;&lt;/dates&gt;&lt;publisher&gt;American Marketing Association&lt;/publisher&gt;&lt;isbn&gt;00222437&lt;/isbn&gt;&lt;urls&gt;&lt;related-urls&gt;&lt;url&gt;www.jstor.org/stable/30162323&lt;/url&gt;&lt;/related-urls&gt;&lt;/urls&gt;&lt;custom1&gt;Full publication date: May, 2004&lt;/custom1&gt;&lt;remote-database-name&gt;JSTOR&lt;/remote-database-name&gt;&lt;access-date&gt;2020/02/13/&lt;/access-date&gt;&lt;/record&gt;&lt;/Cite&gt;&lt;/EndNote&gt;</w:instrText>
      </w:r>
      <w:r w:rsidR="00835C87">
        <w:fldChar w:fldCharType="separate"/>
      </w:r>
      <w:r w:rsidR="00835C87">
        <w:rPr>
          <w:noProof/>
        </w:rPr>
        <w:t>(</w:t>
      </w:r>
      <w:hyperlink w:anchor="_ENREF_39" w:tooltip="Lee, 2004 #48" w:history="1">
        <w:r w:rsidR="00FD5CA9" w:rsidRPr="00FD5CA9">
          <w:rPr>
            <w:rStyle w:val="Hyperlink"/>
          </w:rPr>
          <w:t>Lee &amp; Labroo, 2004</w:t>
        </w:r>
      </w:hyperlink>
      <w:r w:rsidR="00835C87">
        <w:rPr>
          <w:noProof/>
        </w:rPr>
        <w:t>)</w:t>
      </w:r>
      <w:r w:rsidR="00835C87">
        <w:fldChar w:fldCharType="end"/>
      </w:r>
      <w:r w:rsidRPr="00BE391F">
        <w:t>.</w:t>
      </w:r>
      <w:r w:rsidR="00625E58">
        <w:t xml:space="preserve"> This process is called</w:t>
      </w:r>
      <w:r w:rsidRPr="00BE391F">
        <w:t xml:space="preserve"> </w:t>
      </w:r>
      <w:r w:rsidR="00625E58" w:rsidRPr="00BE391F">
        <w:rPr>
          <w:rFonts w:ascii="TimesNewRomanPS" w:hAnsi="TimesNewRomanPS"/>
          <w:i/>
          <w:iCs/>
        </w:rPr>
        <w:t>conceptual priming</w:t>
      </w:r>
      <w:r w:rsidR="00625E58" w:rsidRPr="00BE391F">
        <w:t>, which is defined as actively evoking a conceptually related thought prior to exposure to the attitude object of interest</w:t>
      </w:r>
      <w:r w:rsidR="00625E58">
        <w:t xml:space="preserve"> </w:t>
      </w:r>
      <w:r w:rsidR="00625E58">
        <w:fldChar w:fldCharType="begin"/>
      </w:r>
      <w:r w:rsidR="00625E58">
        <w:instrText xml:space="preserve"> ADDIN EN.CITE &lt;EndNote&gt;&lt;Cite&gt;&lt;Author&gt;Tulving&lt;/Author&gt;&lt;Year&gt;1990&lt;/Year&gt;&lt;RecNum&gt;46&lt;/RecNum&gt;&lt;DisplayText&gt;(Tulving &amp;amp; Schacter, 1990)&lt;/DisplayText&gt;&lt;record&gt;&lt;rec-number&gt;46&lt;/rec-number&gt;&lt;foreign-keys&gt;&lt;key app="EN" db-id="vvte5pdvdpf5rwea9agpx0rpdd2f0zdw00pv" timestamp="1581612169" guid="f554fbf8-d68a-4acd-8c00-c946db3016b2"&gt;46&lt;/key&gt;&lt;/foreign-keys&gt;&lt;ref-type name="Journal Article"&gt;17&lt;/ref-type&gt;&lt;contributors&gt;&lt;authors&gt;&lt;author&gt;Tulving, Endel&lt;/author&gt;&lt;author&gt;Schacter, Daniel L.&lt;/author&gt;&lt;/authors&gt;&lt;/contributors&gt;&lt;titles&gt;&lt;title&gt;Priming and Human Memory Systems&lt;/title&gt;&lt;secondary-title&gt;Science&lt;/secondary-title&gt;&lt;/titles&gt;&lt;periodical&gt;&lt;full-title&gt;Science&lt;/full-title&gt;&lt;/periodical&gt;&lt;pages&gt;301-306&lt;/pages&gt;&lt;volume&gt;247&lt;/volume&gt;&lt;number&gt;4940&lt;/number&gt;&lt;dates&gt;&lt;year&gt;1990&lt;/year&gt;&lt;/dates&gt;&lt;publisher&gt;American Association for the Advancement of Science&lt;/publisher&gt;&lt;isbn&gt;00368075, 10959203&lt;/isbn&gt;&lt;urls&gt;&lt;related-urls&gt;&lt;url&gt;www.jstor.org/stable/2873625&lt;/url&gt;&lt;/related-urls&gt;&lt;/urls&gt;&lt;custom1&gt;Full publication date: Jan. 19, 1990&lt;/custom1&gt;&lt;remote-database-name&gt;JSTOR&lt;/remote-database-name&gt;&lt;access-date&gt;2020/02/13/&lt;/access-date&gt;&lt;/record&gt;&lt;/Cite&gt;&lt;/EndNote&gt;</w:instrText>
      </w:r>
      <w:r w:rsidR="00625E58">
        <w:fldChar w:fldCharType="separate"/>
      </w:r>
      <w:r w:rsidR="00625E58">
        <w:rPr>
          <w:noProof/>
        </w:rPr>
        <w:t>(</w:t>
      </w:r>
      <w:hyperlink w:anchor="_ENREF_62" w:tooltip="Tulving, 1990 #46" w:history="1">
        <w:r w:rsidR="00FD5CA9" w:rsidRPr="00FD5CA9">
          <w:rPr>
            <w:rStyle w:val="Hyperlink"/>
          </w:rPr>
          <w:t>Tulving &amp; Schacter, 1990</w:t>
        </w:r>
      </w:hyperlink>
      <w:r w:rsidR="00625E58">
        <w:rPr>
          <w:noProof/>
        </w:rPr>
        <w:t>)</w:t>
      </w:r>
      <w:r w:rsidR="00625E58">
        <w:fldChar w:fldCharType="end"/>
      </w:r>
      <w:r w:rsidR="00625E58">
        <w:t xml:space="preserve">. </w:t>
      </w:r>
      <w:r w:rsidRPr="00BE391F">
        <w:t>Thus, by exposing consumers to a heuristic cue of seeing an object on a social platform</w:t>
      </w:r>
      <w:r w:rsidR="00835C87">
        <w:t xml:space="preserve"> like Instagram</w:t>
      </w:r>
      <w:r w:rsidRPr="00BE391F">
        <w:t xml:space="preserve">, favorable attitudes about the object in a consequent online shopping content </w:t>
      </w:r>
      <w:r w:rsidR="00835C87">
        <w:t>will be</w:t>
      </w:r>
      <w:r w:rsidRPr="00BE391F">
        <w:t xml:space="preserve"> more accessible. Based on the MODE model</w:t>
      </w:r>
      <w:r w:rsidR="00FC4339">
        <w:t xml:space="preserve"> and replicating prior research, we propose that</w:t>
      </w:r>
      <w:r w:rsidRPr="00BE391F">
        <w:t xml:space="preserve"> after the product stimulus is primed the product will be </w:t>
      </w:r>
      <w:commentRangeStart w:id="54"/>
      <w:r w:rsidRPr="00BE391F">
        <w:t>judged more spontaneously</w:t>
      </w:r>
      <w:commentRangeEnd w:id="54"/>
      <w:r w:rsidR="00C36142">
        <w:rPr>
          <w:rStyle w:val="CommentReference"/>
        </w:rPr>
        <w:commentReference w:id="54"/>
      </w:r>
      <w:r w:rsidRPr="00BE391F">
        <w:t xml:space="preserve">. </w:t>
      </w:r>
    </w:p>
    <w:p w14:paraId="1DD3BD14" w14:textId="50EA7E04" w:rsidR="00973886" w:rsidRPr="00BE391F" w:rsidRDefault="00FD5CA9" w:rsidP="00973886">
      <w:pPr>
        <w:pStyle w:val="Heading2"/>
        <w:rPr>
          <w:szCs w:val="24"/>
        </w:rPr>
      </w:pPr>
      <w:r>
        <w:t>FOMO</w:t>
      </w:r>
      <w:r w:rsidR="00C907AC">
        <w:t>, Instagram Participation, and</w:t>
      </w:r>
      <w:r w:rsidR="00973886" w:rsidRPr="00BE391F">
        <w:t xml:space="preserve"> </w:t>
      </w:r>
      <w:r w:rsidR="00835C87">
        <w:t>the Exposure-Attitude Relationship</w:t>
      </w:r>
    </w:p>
    <w:p w14:paraId="42B05626" w14:textId="5993FBD7" w:rsidR="00835C87" w:rsidRDefault="00835C87" w:rsidP="00835C87">
      <w:pPr>
        <w:pStyle w:val="Newparagraph"/>
      </w:pPr>
      <w:r w:rsidRPr="00BE391F">
        <w:t xml:space="preserve">Most investigations of FOMO focus on health issues, such as problematic internet use </w:t>
      </w:r>
      <w:r>
        <w:fldChar w:fldCharType="begin"/>
      </w:r>
      <w:r>
        <w:instrText xml:space="preserve"> ADDIN EN.CITE &lt;EndNote&gt;&lt;Cite&gt;&lt;Author&gt;Wolniewicz&lt;/Author&gt;&lt;Year&gt;2018&lt;/Year&gt;&lt;RecNum&gt;51&lt;/RecNum&gt;&lt;DisplayText&gt;(Wolniewicz, Tiamiyu, Weeks, &amp;amp; Elhai, 2018)&lt;/DisplayText&gt;&lt;record&gt;&lt;rec-number&gt;51&lt;/rec-number&gt;&lt;foreign-keys&gt;&lt;key app="EN" db-id="vvte5pdvdpf5rwea9agpx0rpdd2f0zdw00pv" timestamp="1581621465" guid="1a04015b-0a38-41b8-b4d7-673d0d28c386"&gt;51&lt;/key&gt;&lt;/foreign-keys&gt;&lt;ref-type name="Journal Article"&gt;17&lt;/ref-type&gt;&lt;contributors&gt;&lt;authors&gt;&lt;author&gt;Wolniewicz, Claire A.&lt;/author&gt;&lt;author&gt;Tiamiyu, Mojisola F.&lt;/author&gt;&lt;author&gt;Weeks, Justin W.&lt;/author&gt;&lt;author&gt;Elhai, Jon D.&lt;/author&gt;&lt;/authors&gt;&lt;/contributors&gt;&lt;titles&gt;&lt;title&gt;Problematic smartphone use and relations with negative affect, fear of missing out, and fear of negative and positive evaluation&lt;/title&gt;&lt;secondary-title&gt;Psychiatry Research&lt;/secondary-title&gt;&lt;/titles&gt;&lt;periodical&gt;&lt;full-title&gt;Psychiatry Research&lt;/full-title&gt;&lt;/periodical&gt;&lt;pages&gt;618-623&lt;/pages&gt;&lt;volume&gt;262&lt;/volume&gt;&lt;keywords&gt;&lt;keyword&gt;Social anxiety&lt;/keyword&gt;&lt;keyword&gt;Depression&lt;/keyword&gt;&lt;keyword&gt;Smartphone addiction&lt;/keyword&gt;&lt;keyword&gt;Internet addiction&lt;/keyword&gt;&lt;/keywords&gt;&lt;dates&gt;&lt;year&gt;2018&lt;/year&gt;&lt;pub-dates&gt;&lt;date&gt;2018/04/01/&lt;/date&gt;&lt;/pub-dates&gt;&lt;/dates&gt;&lt;isbn&gt;0165-1781&lt;/isbn&gt;&lt;urls&gt;&lt;related-urls&gt;&lt;url&gt;http://www.sciencedirect.com/science/article/pii/S0165178117309010&lt;/url&gt;&lt;/related-urls&gt;&lt;/urls&gt;&lt;electronic-resource-num&gt;https://doi.org/10.1016/j.psychres.2017.09.058&lt;/electronic-resource-num&gt;&lt;/record&gt;&lt;/Cite&gt;&lt;/EndNote&gt;</w:instrText>
      </w:r>
      <w:r>
        <w:fldChar w:fldCharType="separate"/>
      </w:r>
      <w:r>
        <w:rPr>
          <w:noProof/>
        </w:rPr>
        <w:t>(</w:t>
      </w:r>
      <w:hyperlink w:anchor="_ENREF_65" w:tooltip="Wolniewicz, 2018 #51" w:history="1">
        <w:r w:rsidR="00FD5CA9" w:rsidRPr="00FD5CA9">
          <w:rPr>
            <w:rStyle w:val="Hyperlink"/>
          </w:rPr>
          <w:t>Wolniewicz, Tiamiyu, Weeks, &amp; Elhai, 2018</w:t>
        </w:r>
      </w:hyperlink>
      <w:r>
        <w:rPr>
          <w:noProof/>
        </w:rPr>
        <w:t>)</w:t>
      </w:r>
      <w:r>
        <w:fldChar w:fldCharType="end"/>
      </w:r>
      <w:r w:rsidR="00CE2D78">
        <w:t xml:space="preserve">, media use and wellbeing </w:t>
      </w:r>
      <w:r w:rsidR="00CE2D78">
        <w:fldChar w:fldCharType="begin"/>
      </w:r>
      <w:r w:rsidR="00CE2D78">
        <w:instrText xml:space="preserve"> ADDIN EN.CITE &lt;EndNote&gt;&lt;Cite&gt;&lt;Author&gt;Reer&lt;/Author&gt;&lt;Year&gt;2019&lt;/Year&gt;&lt;RecNum&gt;228&lt;/RecNum&gt;&lt;DisplayText&gt;(Reer, Tang, &amp;amp; Quandt, 2019)&lt;/DisplayText&gt;&lt;record&gt;&lt;rec-number&gt;228&lt;/rec-number&gt;&lt;foreign-keys&gt;&lt;key app="EN" db-id="vvte5pdvdpf5rwea9agpx0rpdd2f0zdw00pv" timestamp="1583611497" guid="c19b58ef-5d0c-41a6-ad7f-8ba07bddeb95"&gt;228&lt;/key&gt;&lt;/foreign-keys&gt;&lt;ref-type name="Journal Article"&gt;17&lt;/ref-type&gt;&lt;contributors&gt;&lt;authors&gt;&lt;author&gt;Reer, Felix&lt;/author&gt;&lt;author&gt;Tang, Wai Yen&lt;/author&gt;&lt;author&gt;Quandt, Thorsten&lt;/author&gt;&lt;/authors&gt;&lt;/contributors&gt;&lt;titles&gt;&lt;title&gt;Psychosocial well-being and social media engagement: The mediating roles of social comparison orientation and fear of missing out&lt;/title&gt;&lt;secondary-title&gt;New Media &amp;amp; Society&lt;/secondary-title&gt;&lt;/titles&gt;&lt;periodical&gt;&lt;full-title&gt;New Media &amp;amp; Society&lt;/full-title&gt;&lt;/periodical&gt;&lt;pages&gt;1486-1505&lt;/pages&gt;&lt;volume&gt;21&lt;/volume&gt;&lt;number&gt;7&lt;/number&gt;&lt;dates&gt;&lt;year&gt;2019&lt;/year&gt;&lt;pub-dates&gt;&lt;date&gt;2019/07/01&lt;/date&gt;&lt;/pub-dates&gt;&lt;/dates&gt;&lt;publisher&gt;SAGE Publications&lt;/publisher&gt;&lt;isbn&gt;1461-4448&lt;/isbn&gt;&lt;urls&gt;&lt;related-urls&gt;&lt;url&gt;https://doi.org/10.1177/1461444818823719&lt;/url&gt;&lt;/related-urls&gt;&lt;/urls&gt;&lt;electronic-resource-num&gt;https://doi.org/10.1177/1461444818823719&lt;/electronic-resource-num&gt;&lt;access-date&gt;2020/03/07&lt;/access-date&gt;&lt;/record&gt;&lt;/Cite&gt;&lt;/EndNote&gt;</w:instrText>
      </w:r>
      <w:r w:rsidR="00CE2D78">
        <w:fldChar w:fldCharType="separate"/>
      </w:r>
      <w:r w:rsidR="00CE2D78">
        <w:rPr>
          <w:noProof/>
        </w:rPr>
        <w:t>(</w:t>
      </w:r>
      <w:hyperlink w:anchor="_ENREF_50" w:tooltip="Reer, 2019 #228" w:history="1">
        <w:r w:rsidR="00FD5CA9" w:rsidRPr="00FD5CA9">
          <w:rPr>
            <w:rStyle w:val="Hyperlink"/>
          </w:rPr>
          <w:t>Reer, Tang, &amp; Quandt, 2019</w:t>
        </w:r>
      </w:hyperlink>
      <w:r w:rsidR="00CE2D78">
        <w:rPr>
          <w:noProof/>
        </w:rPr>
        <w:t>)</w:t>
      </w:r>
      <w:r w:rsidR="00CE2D78">
        <w:fldChar w:fldCharType="end"/>
      </w:r>
      <w:r w:rsidR="00CE2D78">
        <w:t xml:space="preserve">, and social media and stress </w:t>
      </w:r>
      <w:r w:rsidR="00CE2D78">
        <w:fldChar w:fldCharType="begin"/>
      </w:r>
      <w:r w:rsidR="00CE2D78">
        <w:instrText xml:space="preserve"> ADDIN EN.CITE &lt;EndNote&gt;&lt;Cite&gt;&lt;Author&gt;Beyens&lt;/Author&gt;&lt;Year&gt;2016&lt;/Year&gt;&lt;RecNum&gt;231&lt;/RecNum&gt;&lt;DisplayText&gt;(Beyens, Frison, &amp;amp; Eggermont, 2016)&lt;/DisplayText&gt;&lt;record&gt;&lt;rec-number&gt;231&lt;/rec-number&gt;&lt;foreign-keys&gt;&lt;key app="EN" db-id="vvte5pdvdpf5rwea9agpx0rpdd2f0zdw00pv" timestamp="1583613416" guid="2bff69bf-46f8-44fa-b95f-a8fe1b730461"&gt;231&lt;/key&gt;&lt;/foreign-keys&gt;&lt;ref-type name="Journal Article"&gt;17&lt;/ref-type&gt;&lt;contributors&gt;&lt;authors&gt;&lt;author&gt;Beyens, Ine&lt;/author&gt;&lt;author&gt;Frison, Eline&lt;/author&gt;&lt;author&gt;Eggermont, Steven&lt;/author&gt;&lt;/authors&gt;&lt;/contributors&gt;&lt;titles&gt;&lt;title&gt;“I don’t want to miss a thing”: Adolescents’ fear of missing out and its relationship to adolescents’ social needs, Facebook use, and Facebook related stress&lt;/title&gt;&lt;secondary-title&gt;Computers in Human Behavior&lt;/secondary-title&gt;&lt;/titles&gt;&lt;periodical&gt;&lt;full-title&gt;Computers in Human Behavior&lt;/full-title&gt;&lt;/periodical&gt;&lt;pages&gt;1-8&lt;/pages&gt;&lt;volume&gt;64&lt;/volume&gt;&lt;keywords&gt;&lt;keyword&gt;Adolescents&lt;/keyword&gt;&lt;keyword&gt;Facebook use&lt;/keyword&gt;&lt;keyword&gt;Facebook stress&lt;/keyword&gt;&lt;keyword&gt;Fear of missing out&lt;/keyword&gt;&lt;keyword&gt;Need to belong&lt;/keyword&gt;&lt;keyword&gt;Need for popularity&lt;/keyword&gt;&lt;/keywords&gt;&lt;dates&gt;&lt;year&gt;2016&lt;/year&gt;&lt;pub-dates&gt;&lt;date&gt;2016/11/01/&lt;/date&gt;&lt;/pub-dates&gt;&lt;/dates&gt;&lt;isbn&gt;0747-5632&lt;/isbn&gt;&lt;urls&gt;&lt;related-urls&gt;&lt;url&gt;http://www.sciencedirect.com/science/article/pii/S0747563216304198&lt;/url&gt;&lt;/related-urls&gt;&lt;/urls&gt;&lt;electronic-resource-num&gt;https://doi.org/10.1016/j.chb.2016.05.083&lt;/electronic-resource-num&gt;&lt;/record&gt;&lt;/Cite&gt;&lt;/EndNote&gt;</w:instrText>
      </w:r>
      <w:r w:rsidR="00CE2D78">
        <w:fldChar w:fldCharType="separate"/>
      </w:r>
      <w:r w:rsidR="00CE2D78">
        <w:rPr>
          <w:noProof/>
        </w:rPr>
        <w:t>(</w:t>
      </w:r>
      <w:hyperlink w:anchor="_ENREF_8" w:tooltip="Beyens, 2016 #231" w:history="1">
        <w:r w:rsidR="00FD5CA9" w:rsidRPr="00FD5CA9">
          <w:rPr>
            <w:rStyle w:val="Hyperlink"/>
          </w:rPr>
          <w:t>Beyens, Frison, &amp; Eggermont, 2016</w:t>
        </w:r>
      </w:hyperlink>
      <w:r w:rsidR="00CE2D78">
        <w:rPr>
          <w:noProof/>
        </w:rPr>
        <w:t>)</w:t>
      </w:r>
      <w:r w:rsidR="00CE2D78">
        <w:fldChar w:fldCharType="end"/>
      </w:r>
      <w:r w:rsidRPr="00BE391F">
        <w:t xml:space="preserve">. However, </w:t>
      </w:r>
      <w:r w:rsidRPr="00BE391F">
        <w:lastRenderedPageBreak/>
        <w:t xml:space="preserve">advertising and marketing studies on FOMO are scarcer. One study found a </w:t>
      </w:r>
      <w:commentRangeStart w:id="55"/>
      <w:r w:rsidRPr="00BE391F">
        <w:t xml:space="preserve">relationship </w:t>
      </w:r>
      <w:commentRangeEnd w:id="55"/>
      <w:r w:rsidR="00A24B06">
        <w:rPr>
          <w:rStyle w:val="CommentReference"/>
        </w:rPr>
        <w:commentReference w:id="55"/>
      </w:r>
      <w:r w:rsidRPr="00BE391F">
        <w:t xml:space="preserve">between FOMO and brand excitement and liking </w:t>
      </w:r>
      <w:r>
        <w:fldChar w:fldCharType="begin"/>
      </w:r>
      <w:r>
        <w:instrText xml:space="preserve"> ADDIN EN.CITE &lt;EndNote&gt;&lt;Cite&gt;&lt;Author&gt;Kang&lt;/Author&gt;&lt;Year&gt;2019&lt;/Year&gt;&lt;RecNum&gt;15&lt;/RecNum&gt;&lt;DisplayText&gt;(Kang et al., 2019)&lt;/DisplayText&gt;&lt;record&gt;&lt;rec-number&gt;15&lt;/rec-number&gt;&lt;foreign-keys&gt;&lt;key app="EN" db-id="vvte5pdvdpf5rwea9agpx0rpdd2f0zdw00pv" timestamp="1581604349" guid="4df30e28-7cd5-4ed7-9505-7b1f8693dd52"&gt;15&lt;/key&gt;&lt;/foreign-keys&gt;&lt;ref-type name="Journal Article"&gt;17&lt;/ref-type&gt;&lt;contributors&gt;&lt;authors&gt;&lt;author&gt;Kang, Inwon&lt;/author&gt;&lt;author&gt;Son, Jeyoung&lt;/author&gt;&lt;author&gt;Koo, Jakyung&lt;/author&gt;&lt;/authors&gt;&lt;/contributors&gt;&lt;titles&gt;&lt;title&gt;Evaluation of Culturally Symbolic Brand: The Role of “Fear of Missing Out” Phenomenon&lt;/title&gt;&lt;secondary-title&gt;Journal of International Consumer Marketing&lt;/secondary-title&gt;&lt;/titles&gt;&lt;periodical&gt;&lt;full-title&gt;Journal of International Consumer Marketing&lt;/full-title&gt;&lt;/periodical&gt;&lt;pages&gt;270-286&lt;/pages&gt;&lt;volume&gt;31&lt;/volume&gt;&lt;number&gt;3&lt;/number&gt;&lt;dates&gt;&lt;year&gt;2019&lt;/year&gt;&lt;pub-dates&gt;&lt;date&gt;2019/05/27&lt;/date&gt;&lt;/pub-dates&gt;&lt;/dates&gt;&lt;publisher&gt;Routledge&lt;/publisher&gt;&lt;isbn&gt;0896-1530&lt;/isbn&gt;&lt;urls&gt;&lt;related-urls&gt;&lt;url&gt;https://doi.org/10.1080/08961530.2018.1520670&lt;/url&gt;&lt;/related-urls&gt;&lt;/urls&gt;&lt;electronic-resource-num&gt;https://doi.org/10.1080/08961530.2018.1520670&lt;/electronic-resource-num&gt;&lt;/record&gt;&lt;/Cite&gt;&lt;/EndNote&gt;</w:instrText>
      </w:r>
      <w:r>
        <w:fldChar w:fldCharType="separate"/>
      </w:r>
      <w:r>
        <w:rPr>
          <w:noProof/>
        </w:rPr>
        <w:t>(</w:t>
      </w:r>
      <w:hyperlink w:anchor="_ENREF_29" w:tooltip="Kang, 2019 #15" w:history="1">
        <w:r w:rsidR="00FD5CA9" w:rsidRPr="00FD5CA9">
          <w:rPr>
            <w:rStyle w:val="Hyperlink"/>
          </w:rPr>
          <w:t>Kang et al., 2019</w:t>
        </w:r>
      </w:hyperlink>
      <w:r>
        <w:rPr>
          <w:noProof/>
        </w:rPr>
        <w:t>)</w:t>
      </w:r>
      <w:r>
        <w:fldChar w:fldCharType="end"/>
      </w:r>
      <w:ins w:id="56" w:author="Huddleston, Patricia" w:date="2020-08-18T12:50:00Z">
        <w:r w:rsidR="00A24B06">
          <w:t>. A</w:t>
        </w:r>
      </w:ins>
      <w:del w:id="57" w:author="Huddleston, Patricia" w:date="2020-08-18T12:50:00Z">
        <w:r w:rsidRPr="00BE391F" w:rsidDel="00A24B06">
          <w:delText>, a</w:delText>
        </w:r>
      </w:del>
      <w:r w:rsidRPr="00BE391F">
        <w:t>nother used a qualitative approach to understand how FOMO appeals might be useful for marketing strategies</w:t>
      </w:r>
      <w:r>
        <w:t xml:space="preserve"> </w:t>
      </w:r>
      <w:del w:id="58" w:author="Huddleston, Patricia" w:date="2020-08-18T12:51:00Z">
        <w:r w:rsidDel="00A24B06">
          <w:fldChar w:fldCharType="begin"/>
        </w:r>
        <w:r w:rsidDel="00A24B06">
          <w:delInstrText xml:space="preserve"> ADDIN EN.CITE &lt;EndNote&gt;&lt;Cite&gt;&lt;Author&gt;Hodkinson&lt;/Author&gt;&lt;Year&gt;2019&lt;/Year&gt;&lt;RecNum&gt;42&lt;/RecNum&gt;&lt;DisplayText&gt;(Hodkinson, 2019)&lt;/DisplayText&gt;&lt;record&gt;&lt;rec-number&gt;42&lt;/rec-number&gt;&lt;foreign-keys&gt;&lt;key app="EN" db-id="vvte5pdvdpf5rwea9agpx0rpdd2f0zdw00pv" timestamp="1581610515" guid="68003725-86fc-4ece-8fbb-8d61dd9e0f4e"&gt;42&lt;/key&gt;&lt;/foreign-keys&gt;&lt;ref-type name="Journal Article"&gt;17&lt;/ref-type&gt;&lt;contributors&gt;&lt;authors&gt;&lt;author&gt;Hodkinson, Chris&lt;/author&gt;&lt;/authors&gt;&lt;/contributors&gt;&lt;titles&gt;&lt;title&gt;‘Fear of Missing Out’ (FOMO) marketing appeals: A conceptual model&lt;/title&gt;&lt;secondary-title&gt;Journal of Marketing Communications&lt;/secondary-title&gt;&lt;/titles&gt;&lt;periodical&gt;&lt;full-title&gt;Journal of Marketing Communications&lt;/full-title&gt;&lt;/periodical&gt;&lt;pages&gt;65-88&lt;/pages&gt;&lt;volume&gt;25&lt;/volume&gt;&lt;number&gt;1&lt;/number&gt;&lt;dates&gt;&lt;year&gt;2019&lt;/year&gt;&lt;pub-dates&gt;&lt;date&gt;2019/01/02&lt;/date&gt;&lt;/pub-dates&gt;&lt;/dates&gt;&lt;publisher&gt;Routledge&lt;/publisher&gt;&lt;isbn&gt;1352-7266&lt;/isbn&gt;&lt;urls&gt;&lt;related-urls&gt;&lt;url&gt;https://doi.org/10.1080/13527266.2016.1234504&lt;/url&gt;&lt;/related-urls&gt;&lt;/urls&gt;&lt;electronic-resource-num&gt;https://doi.org/10.1080/13527266.2016.1234504&lt;/electronic-resource-num&gt;&lt;/record&gt;&lt;/Cite&gt;&lt;/EndNote&gt;</w:delInstrText>
        </w:r>
        <w:r w:rsidDel="00A24B06">
          <w:fldChar w:fldCharType="separate"/>
        </w:r>
        <w:r w:rsidDel="00A24B06">
          <w:rPr>
            <w:noProof/>
          </w:rPr>
          <w:delText>(</w:delText>
        </w:r>
        <w:r w:rsidR="00BE2110" w:rsidDel="00A24B06">
          <w:fldChar w:fldCharType="begin"/>
        </w:r>
        <w:r w:rsidR="00BE2110" w:rsidDel="00A24B06">
          <w:delInstrText xml:space="preserve"> HYPERLINK \l "_ENREF_26" \o "Hodkinson, 2019 #42" </w:delInstrText>
        </w:r>
        <w:r w:rsidR="00BE2110" w:rsidDel="00A24B06">
          <w:fldChar w:fldCharType="separate"/>
        </w:r>
        <w:r w:rsidR="00FD5CA9" w:rsidRPr="00FD5CA9" w:rsidDel="00A24B06">
          <w:rPr>
            <w:rStyle w:val="Hyperlink"/>
          </w:rPr>
          <w:delText>Hodkinson, 2019</w:delText>
        </w:r>
        <w:r w:rsidR="00BE2110" w:rsidDel="00A24B06">
          <w:rPr>
            <w:rStyle w:val="Hyperlink"/>
          </w:rPr>
          <w:fldChar w:fldCharType="end"/>
        </w:r>
        <w:r w:rsidDel="00A24B06">
          <w:rPr>
            <w:noProof/>
          </w:rPr>
          <w:delText>)</w:delText>
        </w:r>
        <w:r w:rsidDel="00A24B06">
          <w:fldChar w:fldCharType="end"/>
        </w:r>
        <w:r w:rsidRPr="00BE391F" w:rsidDel="00A24B06">
          <w:delText xml:space="preserve">. The latter study </w:delText>
        </w:r>
      </w:del>
      <w:ins w:id="59" w:author="Huddleston, Patricia" w:date="2020-08-18T12:51:00Z">
        <w:r w:rsidR="00A24B06">
          <w:t>and</w:t>
        </w:r>
      </w:ins>
      <w:del w:id="60" w:author="Huddleston, Patricia" w:date="2020-08-18T12:51:00Z">
        <w:r w:rsidDel="00A24B06">
          <w:fldChar w:fldCharType="begin"/>
        </w:r>
        <w:r w:rsidDel="00A24B06">
          <w:delInstrText xml:space="preserve"> ADDIN EN.CITE &lt;EndNote&gt;&lt;Cite&gt;&lt;Author&gt;Hodkinson&lt;/Author&gt;&lt;Year&gt;2019&lt;/Year&gt;&lt;RecNum&gt;42&lt;/RecNum&gt;&lt;DisplayText&gt;(Hodkinson, 2019)&lt;/DisplayText&gt;&lt;record&gt;&lt;rec-number&gt;42&lt;/rec-number&gt;&lt;foreign-keys&gt;&lt;key app="EN" db-id="vvte5pdvdpf5rwea9agpx0rpdd2f0zdw00pv" timestamp="1581610515" guid="68003725-86fc-4ece-8fbb-8d61dd9e0f4e"&gt;42&lt;/key&gt;&lt;/foreign-keys&gt;&lt;ref-type name="Journal Article"&gt;17&lt;/ref-type&gt;&lt;contributors&gt;&lt;authors&gt;&lt;author&gt;Hodkinson, Chris&lt;/author&gt;&lt;/authors&gt;&lt;/contributors&gt;&lt;titles&gt;&lt;title&gt;‘Fear of Missing Out’ (FOMO) marketing appeals: A conceptual model&lt;/title&gt;&lt;secondary-title&gt;Journal of Marketing Communications&lt;/secondary-title&gt;&lt;/titles&gt;&lt;periodical&gt;&lt;full-title&gt;Journal of Marketing Communications&lt;/full-title&gt;&lt;/periodical&gt;&lt;pages&gt;65-88&lt;/pages&gt;&lt;volume&gt;25&lt;/volume&gt;&lt;number&gt;1&lt;/number&gt;&lt;dates&gt;&lt;year&gt;2019&lt;/year&gt;&lt;pub-dates&gt;&lt;date&gt;2019/01/02&lt;/date&gt;&lt;/pub-dates&gt;&lt;/dates&gt;&lt;publisher&gt;Routledge&lt;/publisher&gt;&lt;isbn&gt;1352-7266&lt;/isbn&gt;&lt;urls&gt;&lt;related-urls&gt;&lt;url&gt;https://doi.org/10.1080/13527266.2016.1234504&lt;/url&gt;&lt;/related-urls&gt;&lt;/urls&gt;&lt;electronic-resource-num&gt;https://doi.org/10.1080/13527266.2016.1234504&lt;/electronic-resource-num&gt;&lt;/record&gt;&lt;/Cite&gt;&lt;/EndNote&gt;</w:delInstrText>
        </w:r>
        <w:r w:rsidDel="00A24B06">
          <w:fldChar w:fldCharType="separate"/>
        </w:r>
        <w:r w:rsidDel="00A24B06">
          <w:rPr>
            <w:noProof/>
          </w:rPr>
          <w:delText>(</w:delText>
        </w:r>
        <w:r w:rsidR="00BE2110" w:rsidDel="00A24B06">
          <w:fldChar w:fldCharType="begin"/>
        </w:r>
        <w:r w:rsidR="00BE2110" w:rsidDel="00A24B06">
          <w:delInstrText xml:space="preserve"> HYPERLINK \l "_ENREF_26" \o "Hodkinson, 2019 #42" </w:delInstrText>
        </w:r>
        <w:r w:rsidR="00BE2110" w:rsidDel="00A24B06">
          <w:fldChar w:fldCharType="separate"/>
        </w:r>
        <w:r w:rsidR="00FD5CA9" w:rsidRPr="00FD5CA9" w:rsidDel="00A24B06">
          <w:rPr>
            <w:rStyle w:val="Hyperlink"/>
          </w:rPr>
          <w:delText>Hodkinson, 2019</w:delText>
        </w:r>
        <w:r w:rsidR="00BE2110" w:rsidDel="00A24B06">
          <w:rPr>
            <w:rStyle w:val="Hyperlink"/>
          </w:rPr>
          <w:fldChar w:fldCharType="end"/>
        </w:r>
        <w:r w:rsidDel="00A24B06">
          <w:rPr>
            <w:noProof/>
          </w:rPr>
          <w:delText>)</w:delText>
        </w:r>
        <w:r w:rsidDel="00A24B06">
          <w:fldChar w:fldCharType="end"/>
        </w:r>
      </w:del>
      <w:r>
        <w:t xml:space="preserve"> </w:t>
      </w:r>
      <w:r w:rsidRPr="00BE391F">
        <w:t>found that such FOMO appeals elicit significant cognitive and affective reactions from consumers and impose an anathema to wellbeing by affecting self-evaluative outcomes like experienced shame</w:t>
      </w:r>
      <w:ins w:id="61" w:author="Huddleston, Patricia" w:date="2020-08-18T12:51:00Z">
        <w:r w:rsidR="00A24B06">
          <w:t xml:space="preserve"> </w:t>
        </w:r>
        <w:r w:rsidR="00A24B06">
          <w:fldChar w:fldCharType="begin"/>
        </w:r>
        <w:r w:rsidR="00A24B06">
          <w:instrText xml:space="preserve"> ADDIN EN.CITE &lt;EndNote&gt;&lt;Cite&gt;&lt;Author&gt;Hodkinson&lt;/Author&gt;&lt;Year&gt;2019&lt;/Year&gt;&lt;RecNum&gt;42&lt;/RecNum&gt;&lt;DisplayText&gt;(Hodkinson, 2019)&lt;/DisplayText&gt;&lt;record&gt;&lt;rec-number&gt;42&lt;/rec-number&gt;&lt;foreign-keys&gt;&lt;key app="EN" db-id="vvte5pdvdpf5rwea9agpx0rpdd2f0zdw00pv" timestamp="1581610515" guid="68003725-86fc-4ece-8fbb-8d61dd9e0f4e"&gt;42&lt;/key&gt;&lt;/foreign-keys&gt;&lt;ref-type name="Journal Article"&gt;17&lt;/ref-type&gt;&lt;contributors&gt;&lt;authors&gt;&lt;author&gt;Hodkinson, Chris&lt;/author&gt;&lt;/authors&gt;&lt;/contributors&gt;&lt;titles&gt;&lt;title&gt;‘Fear of Missing Out’ (FOMO) marketing appeals: A conceptual model&lt;/title&gt;&lt;secondary-title&gt;Journal of Marketing Communications&lt;/secondary-title&gt;&lt;/titles&gt;&lt;periodical&gt;&lt;full-title&gt;Journal of Marketing Communications&lt;/full-title&gt;&lt;/periodical&gt;&lt;pages&gt;65-88&lt;/pages&gt;&lt;volume&gt;25&lt;/volume&gt;&lt;number&gt;1&lt;/number&gt;&lt;dates&gt;&lt;year&gt;2019&lt;/year&gt;&lt;pub-dates&gt;&lt;date&gt;2019/01/02&lt;/date&gt;&lt;/pub-dates&gt;&lt;/dates&gt;&lt;publisher&gt;Routledge&lt;/publisher&gt;&lt;isbn&gt;1352-7266&lt;/isbn&gt;&lt;urls&gt;&lt;related-urls&gt;&lt;url&gt;https://doi.org/10.1080/13527266.2016.1234504&lt;/url&gt;&lt;/related-urls&gt;&lt;/urls&gt;&lt;electronic-resource-num&gt;https://doi.org/10.1080/13527266.2016.1234504&lt;/electronic-resource-num&gt;&lt;/record&gt;&lt;/Cite&gt;&lt;/EndNote&gt;</w:instrText>
        </w:r>
        <w:r w:rsidR="00A24B06">
          <w:fldChar w:fldCharType="separate"/>
        </w:r>
        <w:r w:rsidR="00A24B06">
          <w:rPr>
            <w:noProof/>
          </w:rPr>
          <w:t>(</w:t>
        </w:r>
        <w:r w:rsidR="00A24B06">
          <w:fldChar w:fldCharType="begin"/>
        </w:r>
        <w:r w:rsidR="00A24B06">
          <w:instrText xml:space="preserve"> HYPERLINK \l "_ENREF_26" \o "Hodkinson, 2019 #42" </w:instrText>
        </w:r>
        <w:r w:rsidR="00A24B06">
          <w:fldChar w:fldCharType="separate"/>
        </w:r>
        <w:r w:rsidR="00A24B06" w:rsidRPr="00FD5CA9">
          <w:rPr>
            <w:rStyle w:val="Hyperlink"/>
          </w:rPr>
          <w:t>Hodkinson, 2019</w:t>
        </w:r>
        <w:r w:rsidR="00A24B06">
          <w:rPr>
            <w:rStyle w:val="Hyperlink"/>
          </w:rPr>
          <w:fldChar w:fldCharType="end"/>
        </w:r>
        <w:r w:rsidR="00A24B06">
          <w:rPr>
            <w:noProof/>
          </w:rPr>
          <w:t>)</w:t>
        </w:r>
        <w:r w:rsidR="00A24B06">
          <w:fldChar w:fldCharType="end"/>
        </w:r>
      </w:ins>
      <w:r w:rsidRPr="00BE391F">
        <w:t xml:space="preserve">. </w:t>
      </w:r>
    </w:p>
    <w:p w14:paraId="0CD63F3F" w14:textId="4E52256E" w:rsidR="005C3699" w:rsidRDefault="00CE2D78" w:rsidP="005C3699">
      <w:pPr>
        <w:pStyle w:val="Newparagraph"/>
      </w:pPr>
      <w:r>
        <w:t>Specifically with respect to social media and advertising</w:t>
      </w:r>
      <w:r w:rsidR="005C3699">
        <w:t>,</w:t>
      </w:r>
      <w:r>
        <w:t xml:space="preserve"> </w:t>
      </w:r>
      <w:hyperlink w:anchor="_ENREF_11" w:tooltip="Bright, 2018 #234" w:history="1">
        <w:r w:rsidR="00FD5CA9" w:rsidRPr="00FD5CA9">
          <w:rPr>
            <w:rStyle w:val="Hyperlink"/>
          </w:rPr>
          <w:fldChar w:fldCharType="begin"/>
        </w:r>
        <w:r w:rsidR="00FD5CA9" w:rsidRPr="00FD5CA9">
          <w:rPr>
            <w:rStyle w:val="Hyperlink"/>
          </w:rPr>
          <w:instrText xml:space="preserve"> ADDIN EN.CITE &lt;EndNote&gt;&lt;Cite AuthorYear="1"&gt;&lt;Author&gt;Bright&lt;/Author&gt;&lt;Year&gt;2018&lt;/Year&gt;&lt;RecNum&gt;234&lt;/RecNum&gt;&lt;DisplayText&gt;Bright and Logan (2018)&lt;/DisplayText&gt;&lt;record&gt;&lt;rec-number&gt;234&lt;/rec-number&gt;&lt;foreign-keys&gt;&lt;key app="EN" db-id="vvte5pdvdpf5rwea9agpx0rpdd2f0zdw00pv" timestamp="1583687937" guid="7f5624e0-bc16-472b-8938-222149f869ac"&gt;234&lt;/key&gt;&lt;/foreign-keys&gt;&lt;ref-type name="Journal Article"&gt;17&lt;/ref-type&gt;&lt;contributors&gt;&lt;authors&gt;&lt;author&gt;Bright, Laura Frances&lt;/author&gt;&lt;author&gt;Logan, Kelty&lt;/author&gt;&lt;/authors&gt;&lt;/contributors&gt;&lt;titles&gt;&lt;title&gt;Is my fear of missing out (FOMO) causing fatigue? Advertising, social media fatigue, and the implications for consumers and brands&lt;/title&gt;&lt;secondary-title&gt;Internet Research&lt;/secondary-title&gt;&lt;/titles&gt;&lt;periodical&gt;&lt;full-title&gt;Internet Research&lt;/full-title&gt;&lt;/periodical&gt;&lt;pages&gt;1213-1227&lt;/pages&gt;&lt;volume&gt;28&lt;/volume&gt;&lt;number&gt;5&lt;/number&gt;&lt;dates&gt;&lt;year&gt;2018&lt;/year&gt;&lt;/dates&gt;&lt;publisher&gt;Emerald Publishing Limited&lt;/publisher&gt;&lt;isbn&gt;1066-2243&lt;/isbn&gt;&lt;urls&gt;&lt;related-urls&gt;&lt;url&gt;https://doi.org/10.1108/IntR-03-2017-0112&lt;/url&gt;&lt;/related-urls&gt;&lt;/urls&gt;&lt;electronic-resource-num&gt;https://doi.org/10.1108/IntR-03-2017-0112&lt;/electronic-resource-num&gt;&lt;access-date&gt;2020/03/08&lt;/access-date&gt;&lt;/record&gt;&lt;/Cite&gt;&lt;/EndNote&gt;</w:instrText>
        </w:r>
        <w:r w:rsidR="00FD5CA9" w:rsidRPr="00FD5CA9">
          <w:rPr>
            <w:rStyle w:val="Hyperlink"/>
          </w:rPr>
          <w:fldChar w:fldCharType="separate"/>
        </w:r>
        <w:r w:rsidR="00FD5CA9" w:rsidRPr="00FD5CA9">
          <w:rPr>
            <w:rStyle w:val="Hyperlink"/>
          </w:rPr>
          <w:t>Bright and Logan (2018)</w:t>
        </w:r>
        <w:r w:rsidR="00FD5CA9" w:rsidRPr="00FD5CA9">
          <w:rPr>
            <w:rStyle w:val="Hyperlink"/>
          </w:rPr>
          <w:fldChar w:fldCharType="end"/>
        </w:r>
      </w:hyperlink>
      <w:r>
        <w:t xml:space="preserve"> found that FOMO leads to positive attitudes toward following brands on social media, but simultaneously to</w:t>
      </w:r>
      <w:r w:rsidR="005C3699">
        <w:t xml:space="preserve"> experienced</w:t>
      </w:r>
      <w:r>
        <w:t xml:space="preserve"> fatigue with social media. </w:t>
      </w:r>
      <w:ins w:id="62" w:author="Huddleston, Patricia" w:date="2020-08-18T12:52:00Z">
        <w:r w:rsidR="00A24B06">
          <w:t>In a social media context</w:t>
        </w:r>
      </w:ins>
      <w:ins w:id="63" w:author="Huddleston, Patricia" w:date="2020-08-18T12:53:00Z">
        <w:r w:rsidR="00A24B06">
          <w:t>, t</w:t>
        </w:r>
      </w:ins>
      <w:del w:id="64" w:author="Huddleston, Patricia" w:date="2020-08-18T12:53:00Z">
        <w:r w:rsidR="005C3699" w:rsidDel="00A24B06">
          <w:delText>T</w:delText>
        </w:r>
      </w:del>
      <w:r w:rsidR="005C3699">
        <w:t xml:space="preserve">he relationship of FOMO and fatigue </w:t>
      </w:r>
      <w:del w:id="65" w:author="Huddleston, Patricia" w:date="2020-08-18T12:53:00Z">
        <w:r w:rsidR="005C3699" w:rsidDel="00A24B06">
          <w:delText xml:space="preserve">in the context of social media </w:delText>
        </w:r>
      </w:del>
      <w:r w:rsidR="005C3699">
        <w:t>is further evidence for the cognitive tax FOMO imposes. That is, consumers who receive information via social media seem to process this information more deliberately, especially when they are high in trait-FOMO.</w:t>
      </w:r>
    </w:p>
    <w:p w14:paraId="592CF877" w14:textId="62C97C09" w:rsidR="005C3699" w:rsidRDefault="005C3699" w:rsidP="00C907AC">
      <w:pPr>
        <w:pStyle w:val="Newparagraph"/>
      </w:pPr>
      <w:r>
        <w:t xml:space="preserve">One possible reason for the increased motivation to process available information </w:t>
      </w:r>
      <w:r w:rsidRPr="00BE391F">
        <w:t xml:space="preserve">might be </w:t>
      </w:r>
      <w:r>
        <w:t xml:space="preserve">the </w:t>
      </w:r>
      <w:r w:rsidRPr="00BE391F">
        <w:t>link</w:t>
      </w:r>
      <w:r>
        <w:t xml:space="preserve"> of FOMO</w:t>
      </w:r>
      <w:r w:rsidRPr="00BE391F">
        <w:t xml:space="preserve"> to feelings of being socially disconnected from an important social group </w:t>
      </w:r>
      <w:del w:id="66" w:author="Huddleston, Patricia" w:date="2020-08-18T12:53:00Z">
        <w:r w:rsidDel="00837E3E">
          <w:delText xml:space="preserve">in the past </w:delText>
        </w:r>
      </w:del>
      <w:r>
        <w:fldChar w:fldCharType="begin">
          <w:fldData xml:space="preserve">PEVuZE5vdGU+PENpdGU+PEF1dGhvcj5BYmVsPC9BdXRob3I+PFllYXI+MjAxNjwvWWVhcj48UmVj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=
</w:fldData>
        </w:fldChar>
      </w:r>
      <w:r>
        <w:instrText xml:space="preserve"> ADDIN EN.CITE </w:instrText>
      </w:r>
      <w:r>
        <w:fldChar w:fldCharType="begin">
          <w:fldData xml:space="preserve">PEVuZE5vdGU+PENpdGU+PEF1dGhvcj5BYmVsPC9BdXRob3I+PFllYXI+MjAxNjwvWWVhcj48UmVj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=
</w:fldData>
        </w:fldChar>
      </w:r>
      <w:r>
        <w:instrText xml:space="preserve"> ADDIN EN.CITE.DATA </w:instrText>
      </w:r>
      <w:r>
        <w:fldChar w:fldCharType="end"/>
      </w:r>
      <w:r>
        <w:fldChar w:fldCharType="separate"/>
      </w:r>
      <w:r>
        <w:rPr>
          <w:noProof/>
        </w:rPr>
        <w:t>(</w:t>
      </w:r>
      <w:hyperlink w:anchor="_ENREF_1" w:tooltip="Abel, 2016 #52" w:history="1">
        <w:r w:rsidR="00FD5CA9" w:rsidRPr="00FD5CA9">
          <w:rPr>
            <w:rStyle w:val="Hyperlink"/>
          </w:rPr>
          <w:t>Abel, Buff, &amp; Burr, 2016</w:t>
        </w:r>
      </w:hyperlink>
      <w:r>
        <w:rPr>
          <w:noProof/>
        </w:rPr>
        <w:t>)</w:t>
      </w:r>
      <w:r>
        <w:fldChar w:fldCharType="end"/>
      </w:r>
      <w:r w:rsidRPr="00BE391F">
        <w:t>. This has been demonstrated in recent literature</w:t>
      </w:r>
      <w:r w:rsidR="00631BB8">
        <w:t>.</w:t>
      </w:r>
      <w:r w:rsidRPr="00BE391F">
        <w:t xml:space="preserve"> </w:t>
      </w:r>
      <w:r w:rsidR="00631BB8">
        <w:t xml:space="preserve">One study’s finding </w:t>
      </w:r>
      <w:r w:rsidRPr="00BE391F">
        <w:t>indicated that the FOMO experience is linked to interdependent</w:t>
      </w:r>
      <w:r w:rsidR="00C907AC">
        <w:t xml:space="preserve"> </w:t>
      </w:r>
      <w:r w:rsidRPr="00BE391F">
        <w:t>self-construal</w:t>
      </w:r>
      <w:r>
        <w:t xml:space="preserve"> </w:t>
      </w:r>
      <w:r>
        <w:fldChar w:fldCharType="begin"/>
      </w:r>
      <w:r>
        <w:instrText xml:space="preserve"> ADDIN EN.CITE &lt;EndNote&gt;&lt;Cite&gt;&lt;Author&gt;Dogan&lt;/Author&gt;&lt;Year&gt;2019&lt;/Year&gt;&lt;RecNum&gt;16&lt;/RecNum&gt;&lt;DisplayText&gt;(Dogan, 2019)&lt;/DisplayText&gt;&lt;record&gt;&lt;rec-number&gt;16&lt;/rec-number&gt;&lt;foreign-keys&gt;&lt;key app="EN" db-id="vvte5pdvdpf5rwea9agpx0rpdd2f0zdw00pv" timestamp="1581604389" guid="e3b5c76e-8bbc-43ba-8c4a-348355b2122e"&gt;16&lt;/key&gt;&lt;/foreign-keys&gt;&lt;ref-type name="Journal Article"&gt;17&lt;/ref-type&gt;&lt;contributors&gt;&lt;authors&gt;&lt;author&gt;Dogan, Volkan&lt;/author&gt;&lt;/authors&gt;&lt;/contributors&gt;&lt;titles&gt;&lt;title&gt;Why Do People Experience the Fear of Missing Out (FoMO)? Exposing the Link Between the Self and the FoMO Through Self-Construal&lt;/title&gt;&lt;secondary-title&gt;Journal of Cross-Cultural Psychology&lt;/secondary-title&gt;&lt;/titles&gt;&lt;periodical&gt;&lt;full-title&gt;Journal of Cross-Cultural Psychology&lt;/full-title&gt;&lt;/periodical&gt;&lt;pages&gt;524-538&lt;/pages&gt;&lt;volume&gt;50&lt;/volume&gt;&lt;number&gt;4&lt;/number&gt;&lt;dates&gt;&lt;year&gt;2019&lt;/year&gt;&lt;pub-dates&gt;&lt;date&gt;2019/05/01&lt;/date&gt;&lt;/pub-dates&gt;&lt;/dates&gt;&lt;publisher&gt;SAGE Publications Inc&lt;/publisher&gt;&lt;isbn&gt;0022-0221&lt;/isbn&gt;&lt;urls&gt;&lt;related-urls&gt;&lt;url&gt;https://doi.org/10.1177/0022022119839145&lt;/url&gt;&lt;/related-urls&gt;&lt;/urls&gt;&lt;electronic-resource-num&gt;https://doi.org/10.1177/0022022119839145&lt;/electronic-resource-num&gt;&lt;access-date&gt;2020/02/13&lt;/access-date&gt;&lt;/record&gt;&lt;/Cite&gt;&lt;/EndNote&gt;</w:instrText>
      </w:r>
      <w:r>
        <w:fldChar w:fldCharType="separate"/>
      </w:r>
      <w:r>
        <w:rPr>
          <w:noProof/>
        </w:rPr>
        <w:t>(</w:t>
      </w:r>
      <w:hyperlink w:anchor="_ENREF_15" w:tooltip="Dogan, 2019 #16" w:history="1">
        <w:r w:rsidR="00FD5CA9" w:rsidRPr="00FD5CA9">
          <w:rPr>
            <w:rStyle w:val="Hyperlink"/>
          </w:rPr>
          <w:t>Dogan, 2019</w:t>
        </w:r>
      </w:hyperlink>
      <w:r>
        <w:rPr>
          <w:noProof/>
        </w:rPr>
        <w:t>)</w:t>
      </w:r>
      <w:r>
        <w:fldChar w:fldCharType="end"/>
      </w:r>
      <w:r w:rsidRPr="00BE391F">
        <w:t xml:space="preserve">. That is, individuals who construct their personality based on feeling interdependent with others are more likely to experience FOMO. </w:t>
      </w:r>
      <w:r w:rsidR="00631BB8">
        <w:t xml:space="preserve">Another study, using EEG measures, showed that the </w:t>
      </w:r>
      <w:r w:rsidR="00631BB8" w:rsidRPr="00631BB8">
        <w:t>FOMO</w:t>
      </w:r>
      <w:r w:rsidR="00631BB8">
        <w:t xml:space="preserve"> experience leads consumers to</w:t>
      </w:r>
      <w:r w:rsidR="00631BB8" w:rsidRPr="00631BB8">
        <w:t xml:space="preserve"> pay greater attention to positive internal states of others when being presented stimuli of social inclusion</w:t>
      </w:r>
      <w:r w:rsidR="00631BB8">
        <w:t xml:space="preserve"> </w:t>
      </w:r>
      <w:r w:rsidR="00631BB8">
        <w:fldChar w:fldCharType="begin"/>
      </w:r>
      <w:r w:rsidR="00631BB8">
        <w:instrText xml:space="preserve"> ADDIN EN.CITE &lt;EndNote&gt;&lt;Cite&gt;&lt;Author&gt;Lai&lt;/Author&gt;&lt;Year&gt;2016&lt;/Year&gt;&lt;RecNum&gt;146&lt;/RecNum&gt;&lt;DisplayText&gt;(Lai, Altavilla, Ronconi, &amp;amp; Aceto, 2016)&lt;/DisplayText&gt;&lt;record&gt;&lt;rec-number&gt;146&lt;/rec-number&gt;&lt;foreign-keys&gt;&lt;key app="EN" db-id="vvte5pdvdpf5rwea9agpx0rpdd2f0zdw00pv" timestamp="1581957807" guid="63e3ef74-6e97-4189-937c-2f46416d85b2"&gt;146&lt;/key&gt;&lt;/foreign-keys&gt;&lt;ref-type name="Journal Article"&gt;17&lt;/ref-type&gt;&lt;contributors&gt;&lt;authors&gt;&lt;author&gt;Lai, Carlo&lt;/author&gt;&lt;author&gt;Altavilla, Daniela&lt;/author&gt;&lt;author&gt;Ronconi, Ambra&lt;/author&gt;&lt;author&gt;Aceto, Paola&lt;/author&gt;&lt;/authors&gt;&lt;/contributors&gt;&lt;titles&gt;&lt;title&gt;Fear of missing out (FOMO) is associated with activation of the right middle temporal gyrus during inclusion social cue&lt;/title&gt;&lt;secondary-title&gt;Computers in Human Behavior&lt;/secondary-title&gt;&lt;/titles&gt;&lt;periodical&gt;&lt;full-title&gt;Computers in Human Behavior&lt;/full-title&gt;&lt;/periodical&gt;&lt;pages&gt;516-521&lt;/pages&gt;&lt;volume&gt;61&lt;/volume&gt;&lt;keywords&gt;&lt;keyword&gt;Fear of missing out&lt;/keyword&gt;&lt;keyword&gt;Social media&lt;/keyword&gt;&lt;keyword&gt;Neural correlate&lt;/keyword&gt;&lt;keyword&gt;Social pain&lt;/keyword&gt;&lt;keyword&gt;Attachment&lt;/keyword&gt;&lt;/keywords&gt;&lt;dates&gt;&lt;year&gt;2016&lt;/year&gt;&lt;pub-dates&gt;&lt;date&gt;2016/08/01/&lt;/date&gt;&lt;/pub-dates&gt;&lt;/dates&gt;&lt;isbn&gt;0747-5632&lt;/isbn&gt;&lt;urls&gt;&lt;related-urls&gt;&lt;url&gt;http://www.sciencedirect.com/science/article/pii/S074756321630245X&lt;/url&gt;&lt;/related-urls&gt;&lt;/urls&gt;&lt;electronic-resource-num&gt;https://doi.org/10.1016/j.chb.2016.03.072&lt;/electronic-resource-num&gt;&lt;/record&gt;&lt;/Cite&gt;&lt;/EndNote&gt;</w:instrText>
      </w:r>
      <w:r w:rsidR="00631BB8">
        <w:fldChar w:fldCharType="separate"/>
      </w:r>
      <w:r w:rsidR="00631BB8">
        <w:rPr>
          <w:noProof/>
        </w:rPr>
        <w:t>(</w:t>
      </w:r>
      <w:hyperlink w:anchor="_ENREF_37" w:tooltip="Lai, 2016 #146" w:history="1">
        <w:r w:rsidR="00FD5CA9" w:rsidRPr="00FD5CA9">
          <w:rPr>
            <w:rStyle w:val="Hyperlink"/>
          </w:rPr>
          <w:t>Lai, Altavilla, Ronconi, &amp; Aceto, 2016</w:t>
        </w:r>
      </w:hyperlink>
      <w:r w:rsidR="00631BB8">
        <w:rPr>
          <w:noProof/>
        </w:rPr>
        <w:t>)</w:t>
      </w:r>
      <w:r w:rsidR="00631BB8">
        <w:fldChar w:fldCharType="end"/>
      </w:r>
      <w:r w:rsidR="00631BB8">
        <w:t xml:space="preserve"> </w:t>
      </w:r>
      <w:commentRangeStart w:id="67"/>
      <w:r w:rsidRPr="00BE391F">
        <w:t>This speaks to the relevance of FOMO when marketing popular brands and products.</w:t>
      </w:r>
      <w:commentRangeEnd w:id="67"/>
      <w:r w:rsidR="00837E3E">
        <w:rPr>
          <w:rStyle w:val="CommentReference"/>
        </w:rPr>
        <w:commentReference w:id="67"/>
      </w:r>
    </w:p>
    <w:p w14:paraId="3BB98F59" w14:textId="3CAF25E1" w:rsidR="005C3699" w:rsidRDefault="00631BB8" w:rsidP="005C3699">
      <w:pPr>
        <w:pStyle w:val="Newparagraph"/>
      </w:pPr>
      <w:r>
        <w:t xml:space="preserve">However, another recent series of studies demonstrated that popularity cues might </w:t>
      </w:r>
      <w:ins w:id="68" w:author="Huddleston, Patricia" w:date="2020-08-18T13:02:00Z">
        <w:r w:rsidR="00BE2110">
          <w:t xml:space="preserve">not </w:t>
        </w:r>
      </w:ins>
      <w:r>
        <w:t xml:space="preserve">actually </w:t>
      </w:r>
      <w:ins w:id="69" w:author="Huddleston, Patricia" w:date="2020-08-18T13:02:00Z">
        <w:r w:rsidR="00BE2110">
          <w:t xml:space="preserve">be </w:t>
        </w:r>
      </w:ins>
      <w:del w:id="70" w:author="Huddleston, Patricia" w:date="2020-08-18T13:02:00Z">
        <w:r w:rsidDel="00BE2110">
          <w:delText xml:space="preserve">not </w:delText>
        </w:r>
      </w:del>
      <w:r>
        <w:t xml:space="preserve">as important </w:t>
      </w:r>
      <w:ins w:id="71" w:author="Huddleston, Patricia" w:date="2020-08-18T13:05:00Z">
        <w:r w:rsidR="00BE2110">
          <w:t xml:space="preserve">as other factors </w:t>
        </w:r>
      </w:ins>
      <w:r>
        <w:t xml:space="preserve">when experiencing FOMO </w:t>
      </w:r>
      <w:r>
        <w:fldChar w:fldCharType="begin"/>
      </w:r>
      <w:r>
        <w:instrText xml:space="preserve"> ADDIN EN.CITE &lt;EndNote&gt;&lt;Cite&gt;&lt;Author&gt;Hayran&lt;/Author&gt;&lt;Year&gt;2020&lt;/Year&gt;&lt;RecNum&gt;826&lt;/RecNum&gt;&lt;DisplayText&gt;(Hayran et al., 2020)&lt;/DisplayText&gt;&lt;record&gt;&lt;rec-number&gt;826&lt;/rec-number&gt;&lt;foreign-keys&gt;&lt;key app="EN" db-id="vvte5pdvdpf5rwea9agpx0rpdd2f0zdw00pv" timestamp="1596289611" guid="99703e56-bbc7-41f2-bd90-4a2c79ac3421"&gt;826&lt;/key&gt;&lt;/foreign-keys&gt;&lt;ref-type name="Unpublished Work"&gt;34&lt;/ref-type&gt;&lt;contributors&gt;&lt;authors&gt;&lt;author&gt;Hayran, Ceren&lt;/author&gt;&lt;author&gt;Anik, Lalin&lt;/author&gt;&lt;author&gt;Gürhan-Canli, Zeynep&lt;/author&gt;&lt;/authors&gt;&lt;/contributors&gt;&lt;titles&gt;&lt;title&gt;Feeling of Missing Out (FOMO) and its marketing implications&lt;/title&gt;&lt;secondary-title&gt;Marketing Science Institute Working Paper Series 2016&lt;/secondary-title&gt;&lt;/titles&gt;&lt;number&gt;Report No. 16-131&lt;/number&gt;&lt;dates&gt;&lt;year&gt;2020&lt;/year&gt;&lt;/dates&gt;&lt;work-type&gt;Working paper&lt;/work-type&gt;&lt;urls&gt;&lt;/urls&gt;&lt;/record&gt;&lt;/Cite&gt;&lt;/EndNote&gt;</w:instrText>
      </w:r>
      <w:r>
        <w:fldChar w:fldCharType="separate"/>
      </w:r>
      <w:r>
        <w:rPr>
          <w:noProof/>
        </w:rPr>
        <w:t>(</w:t>
      </w:r>
      <w:hyperlink w:anchor="_ENREF_24" w:tooltip="Hayran, 2020 #826" w:history="1">
        <w:r w:rsidR="00FD5CA9" w:rsidRPr="00FD5CA9">
          <w:rPr>
            <w:rStyle w:val="Hyperlink"/>
          </w:rPr>
          <w:t>Hayran et al., 2020</w:t>
        </w:r>
      </w:hyperlink>
      <w:r>
        <w:rPr>
          <w:noProof/>
        </w:rPr>
        <w:t>)</w:t>
      </w:r>
      <w:r>
        <w:fldChar w:fldCharType="end"/>
      </w:r>
      <w:r>
        <w:t>.</w:t>
      </w:r>
      <w:ins w:id="72" w:author="Huddleston, Patricia" w:date="2020-08-18T13:03:00Z">
        <w:r w:rsidR="00BE2110">
          <w:t xml:space="preserve"> In</w:t>
        </w:r>
      </w:ins>
      <w:del w:id="73" w:author="Huddleston, Patricia" w:date="2020-08-18T13:03:00Z">
        <w:r w:rsidDel="00BE2110">
          <w:delText xml:space="preserve"> That is, using</w:delText>
        </w:r>
      </w:del>
      <w:r>
        <w:t xml:space="preserve"> seven survey, experimen</w:t>
      </w:r>
      <w:r w:rsidR="00FC4339">
        <w:t>t</w:t>
      </w:r>
      <w:r>
        <w:t>, and field studies</w:t>
      </w:r>
      <w:r w:rsidR="00FC4339">
        <w:t>,</w:t>
      </w:r>
      <w:r>
        <w:t xml:space="preserve"> </w:t>
      </w:r>
      <w:hyperlink w:anchor="_ENREF_24" w:tooltip="Hayran, 2020 #826" w:history="1">
        <w:r w:rsidR="00FD5CA9" w:rsidRPr="00FD5CA9">
          <w:rPr>
            <w:rStyle w:val="Hyperlink"/>
          </w:rPr>
          <w:fldChar w:fldCharType="begin"/>
        </w:r>
        <w:r w:rsidR="00FD5CA9" w:rsidRPr="00FD5CA9">
          <w:rPr>
            <w:rStyle w:val="Hyperlink"/>
          </w:rPr>
          <w:instrText xml:space="preserve"> ADDIN EN.CITE &lt;EndNote&gt;&lt;Cite AuthorYear="1"&gt;&lt;Author&gt;Hayran&lt;/Author&gt;&lt;Year&gt;2020&lt;/Year&gt;&lt;RecNum&gt;826&lt;/RecNum&gt;&lt;DisplayText&gt;Hayran et al. (2020)&lt;/DisplayText&gt;&lt;record&gt;&lt;rec-number&gt;826&lt;/rec-number&gt;&lt;foreign-keys&gt;&lt;key app="EN" db-id="vvte5pdvdpf5rwea9agpx0rpdd2f0zdw00pv" timestamp="1596289611" guid="99703e56-bbc7-41f2-bd90-4a2c79ac3421"&gt;826&lt;/key&gt;&lt;/foreign-keys&gt;&lt;ref-type name="Unpublished Work"&gt;34&lt;/ref-type&gt;&lt;contributors&gt;&lt;authors&gt;&lt;author&gt;Hayran, Ceren&lt;/author&gt;&lt;author&gt;Anik, Lalin&lt;/author&gt;&lt;author&gt;Gürhan-Canli, Zeynep&lt;/author&gt;&lt;/authors&gt;&lt;/contributors&gt;&lt;titles&gt;&lt;title&gt;Feeling of Missing Out (FOMO) and its marketing implications&lt;/title&gt;&lt;secondary-title&gt;Marketing Science Institute Working Paper Series 2016&lt;/secondary-title&gt;&lt;/titles&gt;&lt;number&gt;Report No. 16-131&lt;/number&gt;&lt;dates&gt;&lt;year&gt;2020&lt;/year&gt;&lt;/dates&gt;&lt;work-type&gt;Working paper&lt;/work-type&gt;&lt;urls&gt;&lt;/urls&gt;&lt;/record&gt;&lt;/Cite&gt;&lt;/EndNote&gt;</w:instrText>
        </w:r>
        <w:r w:rsidR="00FD5CA9" w:rsidRPr="00FD5CA9">
          <w:rPr>
            <w:rStyle w:val="Hyperlink"/>
          </w:rPr>
          <w:fldChar w:fldCharType="separate"/>
        </w:r>
        <w:r w:rsidR="00FD5CA9" w:rsidRPr="00FD5CA9">
          <w:rPr>
            <w:rStyle w:val="Hyperlink"/>
          </w:rPr>
          <w:t>Hayran et al. (2020)</w:t>
        </w:r>
        <w:r w:rsidR="00FD5CA9" w:rsidRPr="00FD5CA9">
          <w:rPr>
            <w:rStyle w:val="Hyperlink"/>
          </w:rPr>
          <w:fldChar w:fldCharType="end"/>
        </w:r>
      </w:hyperlink>
      <w:r w:rsidR="00FC4339">
        <w:t xml:space="preserve"> show that</w:t>
      </w:r>
      <w:ins w:id="74" w:author="Huddleston, Patricia" w:date="2020-08-18T13:05:00Z">
        <w:r w:rsidR="00BE2110">
          <w:t>, in a decision-</w:t>
        </w:r>
        <w:r w:rsidR="00BE2110">
          <w:lastRenderedPageBreak/>
          <w:t>making task,</w:t>
        </w:r>
      </w:ins>
      <w:r w:rsidR="00FC4339">
        <w:t xml:space="preserve"> self-relevance and attractiveness of a given alternative </w:t>
      </w:r>
      <w:del w:id="75" w:author="Huddleston, Patricia" w:date="2020-08-18T13:05:00Z">
        <w:r w:rsidR="00FC4339" w:rsidDel="00BE2110">
          <w:delText xml:space="preserve">in a decision-making task </w:delText>
        </w:r>
      </w:del>
      <w:ins w:id="76" w:author="Huddleston, Patricia" w:date="2020-08-18T13:03:00Z">
        <w:r w:rsidR="00BE2110">
          <w:t xml:space="preserve">rather than popularity </w:t>
        </w:r>
      </w:ins>
      <w:r w:rsidR="00FC4339">
        <w:t>are driving factors for the FOMO experience</w:t>
      </w:r>
      <w:ins w:id="77" w:author="Huddleston, Patricia" w:date="2020-08-18T13:03:00Z">
        <w:r w:rsidR="00BE2110">
          <w:t xml:space="preserve">. </w:t>
        </w:r>
      </w:ins>
      <w:del w:id="78" w:author="Huddleston, Patricia" w:date="2020-08-18T13:03:00Z">
        <w:r w:rsidR="00FC4339" w:rsidDel="00BE2110">
          <w:delText xml:space="preserve">, all the while popularity (irrespective of cued by social media or other sources) was not. </w:delText>
        </w:r>
      </w:del>
      <w:r w:rsidR="00FC4339">
        <w:t xml:space="preserve">Therefore, </w:t>
      </w:r>
      <w:del w:id="79" w:author="Huddleston, Patricia" w:date="2020-08-18T13:04:00Z">
        <w:r w:rsidR="00FC4339" w:rsidDel="00BE2110">
          <w:delText>it might be that</w:delText>
        </w:r>
      </w:del>
      <w:ins w:id="80" w:author="Huddleston, Patricia" w:date="2020-08-18T13:04:00Z">
        <w:r w:rsidR="00BE2110">
          <w:t>perhaps</w:t>
        </w:r>
      </w:ins>
      <w:r w:rsidR="00FC4339">
        <w:t xml:space="preserve"> the impact of trait-FOMO on the exposure-attitude relationship in the </w:t>
      </w:r>
      <w:ins w:id="81" w:author="Huddleston, Patricia" w:date="2020-08-18T13:04:00Z">
        <w:r w:rsidR="00BE2110">
          <w:t xml:space="preserve">social media </w:t>
        </w:r>
      </w:ins>
      <w:r w:rsidR="00FC4339">
        <w:t xml:space="preserve">context </w:t>
      </w:r>
      <w:del w:id="82" w:author="Huddleston, Patricia" w:date="2020-08-18T13:04:00Z">
        <w:r w:rsidR="00FC4339" w:rsidDel="00BE2110">
          <w:delText xml:space="preserve">of social media </w:delText>
        </w:r>
      </w:del>
      <w:r w:rsidR="00FC4339">
        <w:t>is dependent on consumers’ degree of active participation on the respective social media platform.</w:t>
      </w:r>
    </w:p>
    <w:p w14:paraId="2296E412" w14:textId="77777777" w:rsidR="000947C2" w:rsidRDefault="009D745B" w:rsidP="009A1936">
      <w:pPr>
        <w:pStyle w:val="Newparagraph"/>
        <w:rPr>
          <w:ins w:id="83" w:author="Huddleston, Patricia" w:date="2020-08-18T13:08:00Z"/>
        </w:rPr>
      </w:pPr>
      <w:r w:rsidRPr="00BE391F">
        <w:t>Consumers participate in social media platforms,</w:t>
      </w:r>
      <w:r w:rsidR="005C3699">
        <w:t xml:space="preserve"> </w:t>
      </w:r>
      <w:r w:rsidRPr="00BE391F">
        <w:t xml:space="preserve">such as Instagram, in diverse ways. For example, users can choose to actively or passively interact with Instagram content. </w:t>
      </w:r>
      <w:r w:rsidR="00C907AC">
        <w:t>The more a</w:t>
      </w:r>
      <w:r w:rsidRPr="00BE391F">
        <w:t xml:space="preserve">ctive users </w:t>
      </w:r>
      <w:r w:rsidR="00C907AC">
        <w:t>engage on social media platforms</w:t>
      </w:r>
      <w:r w:rsidRPr="00BE391F">
        <w:t xml:space="preserve"> </w:t>
      </w:r>
      <w:del w:id="84" w:author="Huddleston, Patricia" w:date="2020-08-18T13:06:00Z">
        <w:r w:rsidR="00C907AC" w:rsidDel="002E5F15">
          <w:delText>the more they</w:delText>
        </w:r>
      </w:del>
      <w:ins w:id="85" w:author="Huddleston, Patricia" w:date="2020-08-18T13:06:00Z">
        <w:r w:rsidR="002E5F15">
          <w:t>by</w:t>
        </w:r>
      </w:ins>
      <w:r w:rsidRPr="00BE391F">
        <w:t xml:space="preserve"> post</w:t>
      </w:r>
      <w:ins w:id="86" w:author="Huddleston, Patricia" w:date="2020-08-18T13:06:00Z">
        <w:r w:rsidR="002E5F15">
          <w:t>ing</w:t>
        </w:r>
      </w:ins>
      <w:r w:rsidRPr="00BE391F">
        <w:t xml:space="preserve"> and sha</w:t>
      </w:r>
      <w:ins w:id="87" w:author="Huddleston, Patricia" w:date="2020-08-18T13:06:00Z">
        <w:r w:rsidR="002E5F15">
          <w:t>ring</w:t>
        </w:r>
      </w:ins>
      <w:del w:id="88" w:author="Huddleston, Patricia" w:date="2020-08-18T13:06:00Z">
        <w:r w:rsidRPr="00BE391F" w:rsidDel="002E5F15">
          <w:delText>r</w:delText>
        </w:r>
        <w:r w:rsidR="00C907AC" w:rsidDel="002E5F15">
          <w:delText>e</w:delText>
        </w:r>
      </w:del>
      <w:r w:rsidRPr="00BE391F">
        <w:t xml:space="preserve"> content and information</w:t>
      </w:r>
      <w:r w:rsidR="00C907AC">
        <w:t xml:space="preserve"> and comment</w:t>
      </w:r>
      <w:ins w:id="89" w:author="Huddleston, Patricia" w:date="2020-08-18T13:06:00Z">
        <w:r w:rsidR="002E5F15">
          <w:t>ing</w:t>
        </w:r>
      </w:ins>
      <w:r w:rsidR="00C907AC">
        <w:t xml:space="preserve"> on other users’ postings</w:t>
      </w:r>
      <w:r w:rsidRPr="00BE391F">
        <w:t xml:space="preserve">. Passive users </w:t>
      </w:r>
      <w:r w:rsidR="00C907AC">
        <w:t xml:space="preserve">on the other hand, </w:t>
      </w:r>
      <w:r w:rsidRPr="00BE391F">
        <w:t>consume</w:t>
      </w:r>
      <w:r w:rsidR="00C907AC">
        <w:t xml:space="preserve"> content and information rather than</w:t>
      </w:r>
      <w:r w:rsidRPr="00BE391F">
        <w:t xml:space="preserve"> post</w:t>
      </w:r>
      <w:r w:rsidR="00C907AC">
        <w:t>ing</w:t>
      </w:r>
      <w:r w:rsidRPr="00BE391F">
        <w:t xml:space="preserve"> and shar</w:t>
      </w:r>
      <w:r w:rsidR="00C907AC">
        <w:t>ing</w:t>
      </w:r>
      <w:r w:rsidRPr="00BE391F">
        <w:t xml:space="preserve"> </w:t>
      </w:r>
      <w:r w:rsidR="00C907AC">
        <w:t xml:space="preserve">it by reading, scrolling through and silently observing other users’ activities </w:t>
      </w:r>
      <w:r w:rsidR="00FC4339">
        <w:fldChar w:fldCharType="begin"/>
      </w:r>
      <w:r w:rsidR="00FC4339">
        <w:instrText xml:space="preserve"> ADDIN EN.CITE &lt;EndNote&gt;&lt;Cite&gt;&lt;Author&gt;Burke&lt;/Author&gt;&lt;Year&gt;2011&lt;/Year&gt;&lt;RecNum&gt;13&lt;/RecNum&gt;&lt;DisplayText&gt;(Burke, Kraut, &amp;amp; Marlow, 2011)&lt;/DisplayText&gt;&lt;record&gt;&lt;rec-number&gt;13&lt;/rec-number&gt;&lt;foreign-keys&gt;&lt;key app="EN" db-id="vvte5pdvdpf5rwea9agpx0rpdd2f0zdw00pv" timestamp="1581604135" guid="7a27b4b0-6682-4900-bc99-1ea804bd59b9"&gt;13&lt;/key&gt;&lt;/foreign-keys&gt;&lt;ref-type name="Conference Paper"&gt;47&lt;/ref-type&gt;&lt;contributors&gt;&lt;authors&gt;&lt;author&gt;Moira Burke&lt;/author&gt;&lt;author&gt;Robert Kraut&lt;/author&gt;&lt;author&gt;Cameron Marlow&lt;/author&gt;&lt;/authors&gt;&lt;/contributors&gt;&lt;titles&gt;&lt;title&gt;Social capital on facebook: differentiating uses and users&lt;/title&gt;&lt;secondary-title&gt;Proceedings of the SIGCHI Conference on Human Factors in Computing Systems&lt;/secondary-title&gt;&lt;/titles&gt;&lt;pages&gt;571–580&lt;/pages&gt;&lt;keywords&gt;&lt;keyword&gt;social network sites, computer-mediated communication, self-esteem, social skills, social capital&lt;/keyword&gt;&lt;/keywords&gt;&lt;dates&gt;&lt;year&gt;2011&lt;/year&gt;&lt;/dates&gt;&lt;pub-location&gt;Vancouver, BC, Canada&lt;/pub-location&gt;&lt;publisher&gt;Association for Computing Machinery&lt;/publisher&gt;&lt;urls&gt;&lt;/urls&gt;&lt;electronic-resource-num&gt;10.1145/1978942.1979023&lt;/electronic-resource-num&gt;&lt;/record&gt;&lt;/Cite&gt;&lt;/EndNote&gt;</w:instrText>
      </w:r>
      <w:r w:rsidR="00FC4339">
        <w:fldChar w:fldCharType="separate"/>
      </w:r>
      <w:r w:rsidR="00FC4339">
        <w:rPr>
          <w:noProof/>
        </w:rPr>
        <w:t>(</w:t>
      </w:r>
      <w:hyperlink w:anchor="_ENREF_13" w:tooltip="Burke, 2011 #13" w:history="1">
        <w:r w:rsidR="00FD5CA9" w:rsidRPr="00FD5CA9">
          <w:rPr>
            <w:rStyle w:val="Hyperlink"/>
          </w:rPr>
          <w:t>Burke, Kraut, &amp; Marlow, 2011</w:t>
        </w:r>
      </w:hyperlink>
      <w:r w:rsidR="00FC4339">
        <w:rPr>
          <w:noProof/>
        </w:rPr>
        <w:t>)</w:t>
      </w:r>
      <w:r w:rsidR="00FC4339">
        <w:fldChar w:fldCharType="end"/>
      </w:r>
      <w:r w:rsidRPr="00BE391F">
        <w:t xml:space="preserve">. Prior </w:t>
      </w:r>
      <w:del w:id="90" w:author="Huddleston, Patricia" w:date="2020-08-18T13:07:00Z">
        <w:r w:rsidRPr="00BE391F" w:rsidDel="002E5F15">
          <w:delText xml:space="preserve">research </w:delText>
        </w:r>
      </w:del>
      <w:r w:rsidRPr="00BE391F">
        <w:t>studies about posters and lurkers revealed that lurkers and posters perceive user-generated content (i.e., movie ratings) very differently</w:t>
      </w:r>
      <w:r w:rsidR="00FC4339">
        <w:t xml:space="preserve"> </w:t>
      </w:r>
      <w:r w:rsidR="00FC4339">
        <w:fldChar w:fldCharType="begin"/>
      </w:r>
      <w:r w:rsidR="00FC4339">
        <w:instrText xml:space="preserve"> ADDIN EN.CITE &lt;EndNote&gt;&lt;Cite&gt;&lt;Author&gt;Schlosser&lt;/Author&gt;&lt;Year&gt;2005&lt;/Year&gt;&lt;RecNum&gt;38&lt;/RecNum&gt;&lt;DisplayText&gt;(Schlosser, 2005)&lt;/DisplayText&gt;&lt;record&gt;&lt;rec-number&gt;38&lt;/rec-number&gt;&lt;foreign-keys&gt;&lt;key app="EN" db-id="vvte5pdvdpf5rwea9agpx0rpdd2f0zdw00pv" timestamp="1581607050" guid="342566e4-d49a-4d0b-83b4-d795f93b6a63"&gt;38&lt;/key&gt;&lt;/foreign-keys&gt;&lt;ref-type name="Journal Article"&gt;17&lt;/ref-type&gt;&lt;contributors&gt;&lt;authors&gt;&lt;author&gt;Schlosser, Ann E.&lt;/author&gt;&lt;/authors&gt;&lt;/contributors&gt;&lt;titles&gt;&lt;title&gt;Posting versus Lurking: Communicating in a Multiple Audience Context&lt;/title&gt;&lt;secondary-title&gt;Journal of Consumer Research&lt;/secondary-title&gt;&lt;/titles&gt;&lt;periodical&gt;&lt;full-title&gt;Journal of Consumer Research&lt;/full-title&gt;&lt;/periodical&gt;&lt;pages&gt;260-265&lt;/pages&gt;&lt;volume&gt;32&lt;/volume&gt;&lt;number&gt;2&lt;/number&gt;&lt;dates&gt;&lt;year&gt;2005&lt;/year&gt;&lt;/dates&gt;&lt;publisher&gt;Oxford University Press&lt;/publisher&gt;&lt;isbn&gt;00935301, 15375277&lt;/isbn&gt;&lt;urls&gt;&lt;related-urls&gt;&lt;url&gt;www.jstor.org/stable/10.1086/432235&lt;/url&gt;&lt;/related-urls&gt;&lt;/urls&gt;&lt;custom1&gt;Full publication date: September 2005&lt;/custom1&gt;&lt;electronic-resource-num&gt;10.1086/432235&lt;/electronic-resource-num&gt;&lt;remote-database-name&gt;JSTOR&lt;/remote-database-name&gt;&lt;/record&gt;&lt;/Cite&gt;&lt;/EndNote&gt;</w:instrText>
      </w:r>
      <w:r w:rsidR="00FC4339">
        <w:fldChar w:fldCharType="separate"/>
      </w:r>
      <w:r w:rsidR="00FC4339">
        <w:rPr>
          <w:noProof/>
        </w:rPr>
        <w:t>(</w:t>
      </w:r>
      <w:hyperlink w:anchor="_ENREF_55" w:tooltip="Schlosser, 2005 #38" w:history="1">
        <w:r w:rsidR="00FD5CA9" w:rsidRPr="00FD5CA9">
          <w:rPr>
            <w:rStyle w:val="Hyperlink"/>
          </w:rPr>
          <w:t>Schlosser, 2005</w:t>
        </w:r>
      </w:hyperlink>
      <w:r w:rsidR="00FC4339">
        <w:rPr>
          <w:noProof/>
        </w:rPr>
        <w:t>)</w:t>
      </w:r>
      <w:r w:rsidR="00FC4339">
        <w:fldChar w:fldCharType="end"/>
      </w:r>
      <w:r w:rsidRPr="00BE391F">
        <w:t xml:space="preserve">. That is, posters were only influenced by negative (not by positive) reviews, whilst lurkers (as opposed to posters) were less affected by negative reviews </w:t>
      </w:r>
      <w:r w:rsidR="00FC4339">
        <w:fldChar w:fldCharType="begin"/>
      </w:r>
      <w:r w:rsidR="00FC4339">
        <w:instrText xml:space="preserve"> ADDIN EN.CITE &lt;EndNote&gt;&lt;Cite&gt;&lt;Author&gt;Schlosser&lt;/Author&gt;&lt;Year&gt;2005&lt;/Year&gt;&lt;RecNum&gt;38&lt;/RecNum&gt;&lt;DisplayText&gt;(Schlosser, 2005)&lt;/DisplayText&gt;&lt;record&gt;&lt;rec-number&gt;38&lt;/rec-number&gt;&lt;foreign-keys&gt;&lt;key app="EN" db-id="vvte5pdvdpf5rwea9agpx0rpdd2f0zdw00pv" timestamp="1581607050" guid="342566e4-d49a-4d0b-83b4-d795f93b6a63"&gt;38&lt;/key&gt;&lt;/foreign-keys&gt;&lt;ref-type name="Journal Article"&gt;17&lt;/ref-type&gt;&lt;contributors&gt;&lt;authors&gt;&lt;author&gt;Schlosser, Ann E.&lt;/author&gt;&lt;/authors&gt;&lt;/contributors&gt;&lt;titles&gt;&lt;title&gt;Posting versus Lurking: Communicating in a Multiple Audience Context&lt;/title&gt;&lt;secondary-title&gt;Journal of Consumer Research&lt;/secondary-title&gt;&lt;/titles&gt;&lt;periodical&gt;&lt;full-title&gt;Journal of Consumer Research&lt;/full-title&gt;&lt;/periodical&gt;&lt;pages&gt;260-265&lt;/pages&gt;&lt;volume&gt;32&lt;/volume&gt;&lt;number&gt;2&lt;/number&gt;&lt;dates&gt;&lt;year&gt;2005&lt;/year&gt;&lt;/dates&gt;&lt;publisher&gt;Oxford University Press&lt;/publisher&gt;&lt;isbn&gt;00935301, 15375277&lt;/isbn&gt;&lt;urls&gt;&lt;related-urls&gt;&lt;url&gt;www.jstor.org/stable/10.1086/432235&lt;/url&gt;&lt;/related-urls&gt;&lt;/urls&gt;&lt;custom1&gt;Full publication date: September 2005&lt;/custom1&gt;&lt;electronic-resource-num&gt;10.1086/432235&lt;/electronic-resource-num&gt;&lt;remote-database-name&gt;JSTOR&lt;/remote-database-name&gt;&lt;/record&gt;&lt;/Cite&gt;&lt;/EndNote&gt;</w:instrText>
      </w:r>
      <w:r w:rsidR="00FC4339">
        <w:fldChar w:fldCharType="separate"/>
      </w:r>
      <w:r w:rsidR="00FC4339">
        <w:rPr>
          <w:noProof/>
        </w:rPr>
        <w:t>(</w:t>
      </w:r>
      <w:hyperlink w:anchor="_ENREF_55" w:tooltip="Schlosser, 2005 #38" w:history="1">
        <w:r w:rsidR="00FD5CA9" w:rsidRPr="00FD5CA9">
          <w:rPr>
            <w:rStyle w:val="Hyperlink"/>
          </w:rPr>
          <w:t>Schlosser, 2005</w:t>
        </w:r>
      </w:hyperlink>
      <w:r w:rsidR="00FC4339">
        <w:rPr>
          <w:noProof/>
        </w:rPr>
        <w:t>)</w:t>
      </w:r>
      <w:r w:rsidR="00FC4339">
        <w:fldChar w:fldCharType="end"/>
      </w:r>
      <w:r w:rsidRPr="00BE391F">
        <w:t xml:space="preserve">. These differences imply that active and passive users might process information differently. </w:t>
      </w:r>
    </w:p>
    <w:p w14:paraId="2C3676FB" w14:textId="229AAACB" w:rsidR="0079305E" w:rsidRDefault="009D745B" w:rsidP="009A1936">
      <w:pPr>
        <w:pStyle w:val="Newparagraph"/>
      </w:pPr>
      <w:r w:rsidRPr="00BE391F">
        <w:t xml:space="preserve">Consumers’ goals, identities, and values are key antecedents that determine </w:t>
      </w:r>
      <w:r w:rsidR="00C907AC">
        <w:t>their degree of active participation on social media platforms</w:t>
      </w:r>
      <w:r w:rsidR="00FC4339">
        <w:t xml:space="preserve"> </w:t>
      </w:r>
      <w:r w:rsidR="00CA24C7">
        <w:fldChar w:fldCharType="begin"/>
      </w:r>
      <w:r w:rsidR="00CA24C7">
        <w:instrText xml:space="preserve"> ADDIN EN.CITE &lt;EndNote&gt;&lt;Cite&gt;&lt;Author&gt;Bolton&lt;/Author&gt;&lt;Year&gt;2013&lt;/Year&gt;&lt;RecNum&gt;36&lt;/RecNum&gt;&lt;DisplayText&gt;(Bolton, 2013)&lt;/DisplayText&gt;&lt;record&gt;&lt;rec-number&gt;36&lt;/rec-number&gt;&lt;foreign-keys&gt;&lt;key app="EN" db-id="vvte5pdvdpf5rwea9agpx0rpdd2f0zdw00pv" timestamp="1581606758" guid="2ec7fcaa-1e45-441e-935c-fc3b92a4b3de"&gt;36&lt;/key&gt;&lt;/foreign-keys&gt;&lt;ref-type name="Journal Article"&gt;17&lt;/ref-type&gt;&lt;contributors&gt;&lt;authors&gt;&lt;author&gt;Bolton, Ruth N.&lt;/author&gt;&lt;/authors&gt;&lt;secondary-authors&gt;&lt;author&gt;Parasuraman, A.&lt;/author&gt;&lt;/secondary-authors&gt;&lt;tertiary-authors&gt;&lt;author&gt;Hoefnagels, Ankie&lt;/author&gt;&lt;/tertiary-authors&gt;&lt;subsidiary-authors&gt;&lt;author&gt;Migchels, Nanne&lt;/author&gt;&lt;author&gt;Kabadayi, Sertan&lt;/author&gt;&lt;author&gt;Gruber, Thorsten&lt;/author&gt;&lt;author&gt;Komarova Loureiro, Yuliya&lt;/author&gt;&lt;author&gt;Solnet, David&lt;/author&gt;&lt;/subsidiary-authors&gt;&lt;/contributors&gt;&lt;titles&gt;&lt;title&gt;Understanding Generation Y and their use of social media: a review and research agenda&lt;/title&gt;&lt;secondary-title&gt;Journal of Service Management&lt;/secondary-title&gt;&lt;/titles&gt;&lt;periodical&gt;&lt;full-title&gt;Journal of Service Management&lt;/full-title&gt;&lt;/periodical&gt;&lt;pages&gt;245-267&lt;/pages&gt;&lt;volume&gt;24&lt;/volume&gt;&lt;number&gt;3&lt;/number&gt;&lt;dates&gt;&lt;year&gt;2013&lt;/year&gt;&lt;/dates&gt;&lt;publisher&gt;Emerald Group Publishing Limited&lt;/publisher&gt;&lt;isbn&gt;1757-5818&lt;/isbn&gt;&lt;urls&gt;&lt;related-urls&gt;&lt;url&gt;https://doi.org/10.1108/09564231311326987&lt;/url&gt;&lt;/related-urls&gt;&lt;/urls&gt;&lt;electronic-resource-num&gt;10.1108/09564231311326987&lt;/electronic-resource-num&gt;&lt;access-date&gt;2020/02/13&lt;/access-date&gt;&lt;/record&gt;&lt;/Cite&gt;&lt;/EndNote&gt;</w:instrText>
      </w:r>
      <w:r w:rsidR="00CA24C7">
        <w:fldChar w:fldCharType="separate"/>
      </w:r>
      <w:r w:rsidR="00CA24C7">
        <w:rPr>
          <w:noProof/>
        </w:rPr>
        <w:t>(</w:t>
      </w:r>
      <w:hyperlink w:anchor="_ENREF_9" w:tooltip="Bolton, 2013 #36" w:history="1">
        <w:r w:rsidR="00FD5CA9" w:rsidRPr="00FD5CA9">
          <w:rPr>
            <w:rStyle w:val="Hyperlink"/>
          </w:rPr>
          <w:t>Bolton, 2013</w:t>
        </w:r>
      </w:hyperlink>
      <w:r w:rsidR="00CA24C7">
        <w:rPr>
          <w:noProof/>
        </w:rPr>
        <w:t>)</w:t>
      </w:r>
      <w:r w:rsidR="00CA24C7">
        <w:fldChar w:fldCharType="end"/>
      </w:r>
      <w:r w:rsidRPr="00BE391F">
        <w:t>. For example, prior research found that one of the reasons why lurkers</w:t>
      </w:r>
      <w:r w:rsidR="00C907AC">
        <w:t xml:space="preserve"> (highly passive users)</w:t>
      </w:r>
      <w:r w:rsidRPr="00BE391F">
        <w:t xml:space="preserve"> lurk is because they do not feel a sense of belonging to the group in which they are lurking</w:t>
      </w:r>
      <w:r w:rsidR="00C907AC">
        <w:t xml:space="preserve"> </w:t>
      </w:r>
      <w:r w:rsidR="00C907AC">
        <w:fldChar w:fldCharType="begin"/>
      </w:r>
      <w:r w:rsidR="00C907AC">
        <w:instrText xml:space="preserve"> ADDIN EN.CITE &lt;EndNote&gt;&lt;Cite&gt;&lt;Author&gt;Preece&lt;/Author&gt;&lt;Year&gt;2004&lt;/Year&gt;&lt;RecNum&gt;37&lt;/RecNum&gt;&lt;DisplayText&gt;(Preece, Nonnecke, &amp;amp; Andrews, 2004)&lt;/DisplayText&gt;&lt;record&gt;&lt;rec-number&gt;37&lt;/rec-number&gt;&lt;foreign-keys&gt;&lt;key app="EN" db-id="vvte5pdvdpf5rwea9agpx0rpdd2f0zdw00pv" timestamp="1581606987" guid="733a0e80-8eb5-4ed1-a0e6-8614af451587"&gt;37&lt;/key&gt;&lt;/foreign-keys&gt;&lt;ref-type name="Journal Article"&gt;17&lt;/ref-type&gt;&lt;contributors&gt;&lt;authors&gt;&lt;author&gt;Preece, Jenny&lt;/author&gt;&lt;author&gt;Nonnecke, Blair&lt;/author&gt;&lt;author&gt;Andrews, Dorine&lt;/author&gt;&lt;/authors&gt;&lt;/contributors&gt;&lt;titles&gt;&lt;title&gt;The top five reasons for lurking: improving community experiences for everyone&lt;/title&gt;&lt;secondary-title&gt;Computers in Human Behavior&lt;/secondary-title&gt;&lt;/titles&gt;&lt;periodical&gt;&lt;full-title&gt;Computers in Human Behavior&lt;/full-title&gt;&lt;/periodical&gt;&lt;pages&gt;201-223&lt;/pages&gt;&lt;volume&gt;20&lt;/volume&gt;&lt;number&gt;2&lt;/number&gt;&lt;keywords&gt;&lt;keyword&gt;Online community&lt;/keyword&gt;&lt;keyword&gt;Bulletin board&lt;/keyword&gt;&lt;keyword&gt;Posters&lt;/keyword&gt;&lt;keyword&gt;Lurkers&lt;/keyword&gt;&lt;keyword&gt;Survey&lt;/keyword&gt;&lt;keyword&gt;Textbox questions&lt;/keyword&gt;&lt;keyword&gt;Open-ended text questions&lt;/keyword&gt;&lt;keyword&gt;Behavior&lt;/keyword&gt;&lt;keyword&gt;Attitudes&lt;/keyword&gt;&lt;keyword&gt;Support&lt;/keyword&gt;&lt;/keywords&gt;&lt;dates&gt;&lt;year&gt;2004&lt;/year&gt;&lt;pub-dates&gt;&lt;date&gt;2004/03/01/&lt;/date&gt;&lt;/pub-dates&gt;&lt;/dates&gt;&lt;isbn&gt;0747-5632&lt;/isbn&gt;&lt;urls&gt;&lt;related-urls&gt;&lt;url&gt;http://www.sciencedirect.com/science/article/pii/S0747563203000876&lt;/url&gt;&lt;/related-urls&gt;&lt;/urls&gt;&lt;electronic-resource-num&gt;https://doi.org/10.1016/j.chb.2003.10.015&lt;/electronic-resource-num&gt;&lt;/record&gt;&lt;/Cite&gt;&lt;/EndNote&gt;</w:instrText>
      </w:r>
      <w:r w:rsidR="00C907AC">
        <w:fldChar w:fldCharType="separate"/>
      </w:r>
      <w:r w:rsidR="00C907AC">
        <w:rPr>
          <w:noProof/>
        </w:rPr>
        <w:t>(</w:t>
      </w:r>
      <w:hyperlink w:anchor="_ENREF_47" w:tooltip="Preece, 2004 #37" w:history="1">
        <w:r w:rsidR="00FD5CA9" w:rsidRPr="00FD5CA9">
          <w:rPr>
            <w:rStyle w:val="Hyperlink"/>
          </w:rPr>
          <w:t>Preece, Nonnecke, &amp; Andrews, 2004</w:t>
        </w:r>
      </w:hyperlink>
      <w:r w:rsidR="00C907AC">
        <w:rPr>
          <w:noProof/>
        </w:rPr>
        <w:t>)</w:t>
      </w:r>
      <w:r w:rsidR="00C907AC">
        <w:fldChar w:fldCharType="end"/>
      </w:r>
      <w:r w:rsidRPr="00BE391F">
        <w:t>.</w:t>
      </w:r>
      <w:r w:rsidR="00C907AC">
        <w:t xml:space="preserve"> </w:t>
      </w:r>
      <w:r w:rsidR="0075668B" w:rsidRPr="00BE391F">
        <w:t xml:space="preserve">In contrast, </w:t>
      </w:r>
      <w:r w:rsidR="00C907AC">
        <w:t>highly active users</w:t>
      </w:r>
      <w:r w:rsidR="0075668B" w:rsidRPr="00BE391F">
        <w:t xml:space="preserve"> have been found to engage in more conversational dialogue on platforms, and thus might feel a higher sense of belongingness </w:t>
      </w:r>
      <w:r w:rsidR="00C907AC">
        <w:fldChar w:fldCharType="begin"/>
      </w:r>
      <w:r w:rsidR="00C907AC">
        <w:instrText xml:space="preserve"> ADDIN EN.CITE &lt;EndNote&gt;&lt;Cite&gt;&lt;Author&gt;Schlosser&lt;/Author&gt;&lt;Year&gt;2005&lt;/Year&gt;&lt;RecNum&gt;38&lt;/RecNum&gt;&lt;DisplayText&gt;(Schlosser, 2005)&lt;/DisplayText&gt;&lt;record&gt;&lt;rec-number&gt;38&lt;/rec-number&gt;&lt;foreign-keys&gt;&lt;key app="EN" db-id="vvte5pdvdpf5rwea9agpx0rpdd2f0zdw00pv" timestamp="1581607050" guid="342566e4-d49a-4d0b-83b4-d795f93b6a63"&gt;38&lt;/key&gt;&lt;/foreign-keys&gt;&lt;ref-type name="Journal Article"&gt;17&lt;/ref-type&gt;&lt;contributors&gt;&lt;authors&gt;&lt;author&gt;Schlosser, Ann E.&lt;/author&gt;&lt;/authors&gt;&lt;/contributors&gt;&lt;titles&gt;&lt;title&gt;Posting versus Lurking: Communicating in a Multiple Audience Context&lt;/title&gt;&lt;secondary-title&gt;Journal of Consumer Research&lt;/secondary-title&gt;&lt;/titles&gt;&lt;periodical&gt;&lt;full-title&gt;Journal of Consumer Research&lt;/full-title&gt;&lt;/periodical&gt;&lt;pages&gt;260-265&lt;/pages&gt;&lt;volume&gt;32&lt;/volume&gt;&lt;number&gt;2&lt;/number&gt;&lt;dates&gt;&lt;year&gt;2005&lt;/year&gt;&lt;/dates&gt;&lt;publisher&gt;Oxford University Press&lt;/publisher&gt;&lt;isbn&gt;00935301, 15375277&lt;/isbn&gt;&lt;urls&gt;&lt;related-urls&gt;&lt;url&gt;www.jstor.org/stable/10.1086/432235&lt;/url&gt;&lt;/related-urls&gt;&lt;/urls&gt;&lt;custom1&gt;Full publication date: September 2005&lt;/custom1&gt;&lt;electronic-resource-num&gt;10.1086/432235&lt;/electronic-resource-num&gt;&lt;remote-database-name&gt;JSTOR&lt;/remote-database-name&gt;&lt;/record&gt;&lt;/Cite&gt;&lt;/EndNote&gt;</w:instrText>
      </w:r>
      <w:r w:rsidR="00C907AC">
        <w:fldChar w:fldCharType="separate"/>
      </w:r>
      <w:r w:rsidR="00C907AC">
        <w:rPr>
          <w:noProof/>
        </w:rPr>
        <w:t>(</w:t>
      </w:r>
      <w:hyperlink w:anchor="_ENREF_55" w:tooltip="Schlosser, 2005 #38" w:history="1">
        <w:r w:rsidR="00FD5CA9" w:rsidRPr="00FD5CA9">
          <w:rPr>
            <w:rStyle w:val="Hyperlink"/>
          </w:rPr>
          <w:t>Schlosser, 2005</w:t>
        </w:r>
      </w:hyperlink>
      <w:r w:rsidR="00C907AC">
        <w:rPr>
          <w:noProof/>
        </w:rPr>
        <w:t>)</w:t>
      </w:r>
      <w:r w:rsidR="00C907AC">
        <w:fldChar w:fldCharType="end"/>
      </w:r>
      <w:r w:rsidR="00C907AC" w:rsidRPr="00BE391F">
        <w:t>.</w:t>
      </w:r>
      <w:r w:rsidR="0075668B" w:rsidRPr="00BE391F">
        <w:t xml:space="preserve"> </w:t>
      </w:r>
      <w:r w:rsidR="009A1936">
        <w:t>Thus, w</w:t>
      </w:r>
      <w:r w:rsidR="00C907AC">
        <w:t xml:space="preserve">ith respect to </w:t>
      </w:r>
      <w:r w:rsidR="008F4582">
        <w:t xml:space="preserve">the impact of </w:t>
      </w:r>
      <w:r w:rsidR="00C907AC">
        <w:t>FOMO</w:t>
      </w:r>
      <w:r w:rsidR="008F4582">
        <w:t xml:space="preserve"> on the exposure-attitude relationship</w:t>
      </w:r>
      <w:r w:rsidR="00C907AC">
        <w:t xml:space="preserve">, the degree of active participation on a given social media platform (i.e., Instagram) </w:t>
      </w:r>
      <w:r w:rsidR="008F4582">
        <w:t>might be important in two ways.</w:t>
      </w:r>
    </w:p>
    <w:p w14:paraId="36527BA9" w14:textId="3E57B230" w:rsidR="00C907AC" w:rsidRPr="00BE391F" w:rsidRDefault="008F4582" w:rsidP="00C907AC">
      <w:pPr>
        <w:pStyle w:val="Newparagraph"/>
      </w:pPr>
      <w:r>
        <w:lastRenderedPageBreak/>
        <w:t xml:space="preserve">First, in the context of Instagram advertising the effect of trait-FOMO on the attitude formation process is higher for consumers who are </w:t>
      </w:r>
      <w:del w:id="91" w:author="Huddleston, Patricia" w:date="2020-08-18T13:09:00Z">
        <w:r w:rsidDel="000947C2">
          <w:delText xml:space="preserve">highly </w:delText>
        </w:r>
      </w:del>
      <w:ins w:id="92" w:author="Huddleston, Patricia" w:date="2020-08-18T13:09:00Z">
        <w:r w:rsidR="000947C2">
          <w:t xml:space="preserve">very </w:t>
        </w:r>
      </w:ins>
      <w:r>
        <w:t xml:space="preserve">active on Instagram. That is, by engaging more on social media platforms like Instagram, consumers might consider these platforms and specifically information delivered via Instagram as more relevant to their selves. </w:t>
      </w:r>
      <w:r w:rsidR="0079305E">
        <w:t xml:space="preserve">Therefore, highly active users will form more favorable attitudes toward products after seeing them on social media with increasing FOMO. Second, for </w:t>
      </w:r>
      <w:del w:id="93" w:author="Huddleston, Patricia" w:date="2020-08-18T13:10:00Z">
        <w:r w:rsidR="0079305E" w:rsidDel="00F54BCB">
          <w:delText xml:space="preserve">highly </w:delText>
        </w:r>
      </w:del>
      <w:r w:rsidR="0079305E">
        <w:t xml:space="preserve">passive users the effects of FOMO will be reversed. That is, after being exposed to products on Instagram, </w:t>
      </w:r>
      <w:del w:id="94" w:author="Huddleston, Patricia" w:date="2020-08-18T13:10:00Z">
        <w:r w:rsidR="0079305E" w:rsidDel="00F54BCB">
          <w:delText xml:space="preserve">highly </w:delText>
        </w:r>
      </w:del>
      <w:r w:rsidR="0079305E">
        <w:t>passive users will form less favorable attitudes toward products</w:t>
      </w:r>
      <w:ins w:id="95" w:author="Huddleston, Patricia" w:date="2020-08-18T13:10:00Z">
        <w:r w:rsidR="00F54BCB">
          <w:t xml:space="preserve"> as</w:t>
        </w:r>
      </w:ins>
      <w:r w:rsidR="0079305E">
        <w:t xml:space="preserve"> </w:t>
      </w:r>
      <w:ins w:id="96" w:author="Huddleston, Patricia" w:date="2020-08-18T13:10:00Z">
        <w:r w:rsidR="00F54BCB">
          <w:t xml:space="preserve">their </w:t>
        </w:r>
      </w:ins>
      <w:del w:id="97" w:author="Huddleston, Patricia" w:date="2020-08-18T13:10:00Z">
        <w:r w:rsidR="0079305E" w:rsidDel="00F54BCB">
          <w:delText xml:space="preserve">with increasing </w:delText>
        </w:r>
      </w:del>
      <w:r w:rsidR="0079305E">
        <w:t>FOMO</w:t>
      </w:r>
      <w:ins w:id="98" w:author="Huddleston, Patricia" w:date="2020-08-18T13:10:00Z">
        <w:r w:rsidR="00F54BCB">
          <w:t xml:space="preserve"> increases</w:t>
        </w:r>
      </w:ins>
      <w:r w:rsidR="0079305E">
        <w:t>. This is ro</w:t>
      </w:r>
      <w:ins w:id="99" w:author="Huddleston, Patricia" w:date="2020-08-18T13:11:00Z">
        <w:r w:rsidR="00F54BCB">
          <w:t>o</w:t>
        </w:r>
      </w:ins>
      <w:del w:id="100" w:author="Huddleston, Patricia" w:date="2020-08-18T13:11:00Z">
        <w:r w:rsidR="0079305E" w:rsidDel="00F54BCB">
          <w:delText>u</w:delText>
        </w:r>
      </w:del>
      <w:r w:rsidR="0079305E">
        <w:t xml:space="preserve">ted not only in the lack of self-relevance of posted content, but also in the cognitive tax these consumers pay. The increased cognitive effort, in combination with the cued lack of belonging </w:t>
      </w:r>
      <w:r w:rsidR="0079305E">
        <w:fldChar w:fldCharType="begin"/>
      </w:r>
      <w:r w:rsidR="0079305E">
        <w:instrText xml:space="preserve"> ADDIN EN.CITE &lt;EndNote&gt;&lt;Cite&gt;&lt;Author&gt;Preece&lt;/Author&gt;&lt;Year&gt;2004&lt;/Year&gt;&lt;RecNum&gt;37&lt;/RecNum&gt;&lt;DisplayText&gt;(Preece et al., 2004)&lt;/DisplayText&gt;&lt;record&gt;&lt;rec-number&gt;37&lt;/rec-number&gt;&lt;foreign-keys&gt;&lt;key app="EN" db-id="vvte5pdvdpf5rwea9agpx0rpdd2f0zdw00pv" timestamp="1581606987" guid="733a0e80-8eb5-4ed1-a0e6-8614af451587"&gt;37&lt;/key&gt;&lt;/foreign-keys&gt;&lt;ref-type name="Journal Article"&gt;17&lt;/ref-type&gt;&lt;contributors&gt;&lt;authors&gt;&lt;author&gt;Preece, Jenny&lt;/author&gt;&lt;author&gt;Nonnecke, Blair&lt;/author&gt;&lt;author&gt;Andrews, Dorine&lt;/author&gt;&lt;/authors&gt;&lt;/contributors&gt;&lt;titles&gt;&lt;title&gt;The top five reasons for lurking: improving community experiences for everyone&lt;/title&gt;&lt;secondary-title&gt;Computers in Human Behavior&lt;/secondary-title&gt;&lt;/titles&gt;&lt;periodical&gt;&lt;full-title&gt;Computers in Human Behavior&lt;/full-title&gt;&lt;/periodical&gt;&lt;pages&gt;201-223&lt;/pages&gt;&lt;volume&gt;20&lt;/volume&gt;&lt;number&gt;2&lt;/number&gt;&lt;keywords&gt;&lt;keyword&gt;Online community&lt;/keyword&gt;&lt;keyword&gt;Bulletin board&lt;/keyword&gt;&lt;keyword&gt;Posters&lt;/keyword&gt;&lt;keyword&gt;Lurkers&lt;/keyword&gt;&lt;keyword&gt;Survey&lt;/keyword&gt;&lt;keyword&gt;Textbox questions&lt;/keyword&gt;&lt;keyword&gt;Open-ended text questions&lt;/keyword&gt;&lt;keyword&gt;Behavior&lt;/keyword&gt;&lt;keyword&gt;Attitudes&lt;/keyword&gt;&lt;keyword&gt;Support&lt;/keyword&gt;&lt;/keywords&gt;&lt;dates&gt;&lt;year&gt;2004&lt;/year&gt;&lt;pub-dates&gt;&lt;date&gt;2004/03/01/&lt;/date&gt;&lt;/pub-dates&gt;&lt;/dates&gt;&lt;isbn&gt;0747-5632&lt;/isbn&gt;&lt;urls&gt;&lt;related-urls&gt;&lt;url&gt;http://www.sciencedirect.com/science/article/pii/S0747563203000876&lt;/url&gt;&lt;/related-urls&gt;&lt;/urls&gt;&lt;electronic-resource-num&gt;https://doi.org/10.1016/j.chb.2003.10.015&lt;/electronic-resource-num&gt;&lt;/record&gt;&lt;/Cite&gt;&lt;/EndNote&gt;</w:instrText>
      </w:r>
      <w:r w:rsidR="0079305E">
        <w:fldChar w:fldCharType="separate"/>
      </w:r>
      <w:r w:rsidR="0079305E">
        <w:rPr>
          <w:noProof/>
        </w:rPr>
        <w:t>(</w:t>
      </w:r>
      <w:hyperlink w:anchor="_ENREF_47" w:tooltip="Preece, 2004 #37" w:history="1">
        <w:r w:rsidR="00FD5CA9" w:rsidRPr="00FD5CA9">
          <w:rPr>
            <w:rStyle w:val="Hyperlink"/>
          </w:rPr>
          <w:t>Preece et al., 2004</w:t>
        </w:r>
      </w:hyperlink>
      <w:r w:rsidR="0079305E">
        <w:rPr>
          <w:noProof/>
        </w:rPr>
        <w:t>)</w:t>
      </w:r>
      <w:r w:rsidR="0079305E">
        <w:fldChar w:fldCharType="end"/>
      </w:r>
      <w:r w:rsidR="0079305E">
        <w:t xml:space="preserve"> </w:t>
      </w:r>
      <w:commentRangeStart w:id="101"/>
      <w:r w:rsidR="0079305E">
        <w:t>might reflect negatively on the product for these more passive users</w:t>
      </w:r>
      <w:ins w:id="102" w:author="Huddleston, Patricia" w:date="2020-08-18T13:11:00Z">
        <w:r w:rsidR="00F54BCB">
          <w:t>, therefore leading to less favorable product attitudes.</w:t>
        </w:r>
      </w:ins>
      <w:del w:id="103" w:author="Huddleston, Patricia" w:date="2020-08-18T13:11:00Z">
        <w:r w:rsidR="0079305E" w:rsidDel="00F54BCB">
          <w:delText>.</w:delText>
        </w:r>
      </w:del>
      <w:commentRangeEnd w:id="101"/>
      <w:r w:rsidR="00E0765E">
        <w:rPr>
          <w:rStyle w:val="CommentReference"/>
        </w:rPr>
        <w:commentReference w:id="101"/>
      </w:r>
    </w:p>
    <w:p w14:paraId="522B59D1" w14:textId="37BC124C" w:rsidR="00D32836" w:rsidRPr="00BE391F" w:rsidRDefault="00A4575C" w:rsidP="00D32836">
      <w:pPr>
        <w:pStyle w:val="Heading1"/>
      </w:pPr>
      <w:r w:rsidRPr="00BE391F">
        <w:t>Methods and Materials</w:t>
      </w:r>
    </w:p>
    <w:p w14:paraId="4516C6B3" w14:textId="667AE40D" w:rsidR="00A4575C" w:rsidRPr="00BE391F" w:rsidRDefault="00A4575C" w:rsidP="00A4575C">
      <w:pPr>
        <w:pStyle w:val="Heading2"/>
      </w:pPr>
      <w:r w:rsidRPr="00BE391F">
        <w:t>Open Science Statement</w:t>
      </w:r>
    </w:p>
    <w:p w14:paraId="1B3287DC" w14:textId="77777777" w:rsidR="00A4575C" w:rsidRPr="00BE391F" w:rsidRDefault="00A4575C" w:rsidP="00A4575C">
      <w:pPr>
        <w:pStyle w:val="Paragraph"/>
      </w:pPr>
      <w:r w:rsidRPr="00BE391F">
        <w:t xml:space="preserve">All stimuli, full survey instrument (including items used), script of analysis, and supplemental information (e.g. factor loadings of constructs of interest and detailed sample composition) can be found online on our Open Science Framework (OSF) website: </w:t>
      </w:r>
      <w:r w:rsidRPr="00BE391F">
        <w:rPr>
          <w:color w:val="0260BF"/>
        </w:rPr>
        <w:t>https://bit.ly/2PbiFvs</w:t>
      </w:r>
      <w:r w:rsidRPr="00BE391F">
        <w:t xml:space="preserve">. </w:t>
      </w:r>
    </w:p>
    <w:p w14:paraId="2314381E" w14:textId="77777777" w:rsidR="00D32836" w:rsidRPr="00BE391F" w:rsidRDefault="00D32836" w:rsidP="004C194F">
      <w:pPr>
        <w:pStyle w:val="Heading2"/>
      </w:pPr>
      <w:r w:rsidRPr="00BE391F">
        <w:t>Procedure</w:t>
      </w:r>
    </w:p>
    <w:p w14:paraId="08DC7418" w14:textId="3EF7DC76" w:rsidR="00A4575C" w:rsidRPr="00BE391F" w:rsidRDefault="00A4575C" w:rsidP="00A4575C">
      <w:pPr>
        <w:pStyle w:val="Paragraph"/>
      </w:pPr>
      <w:r w:rsidRPr="00BE391F">
        <w:t xml:space="preserve">We employed the online survey method </w:t>
      </w:r>
      <w:r w:rsidR="009A1936">
        <w:t xml:space="preserve">using </w:t>
      </w:r>
      <w:r w:rsidRPr="00BE391F">
        <w:t>a 4 (product: “artsy wall clock” versus “basic wall clock” versus “monstera plant” versus “basil plant”) by 2 (store: IKEA versus The Home Depot) by 2 (</w:t>
      </w:r>
      <w:r w:rsidR="009A1936">
        <w:t>context</w:t>
      </w:r>
      <w:r w:rsidRPr="00BE391F">
        <w:t xml:space="preserve">: </w:t>
      </w:r>
      <w:r w:rsidR="009A1936">
        <w:t>control</w:t>
      </w:r>
      <w:r w:rsidRPr="00BE391F">
        <w:t xml:space="preserve"> versus </w:t>
      </w:r>
      <w:r w:rsidR="009A1936">
        <w:t>Instagram advertising</w:t>
      </w:r>
      <w:r w:rsidRPr="00BE391F">
        <w:t xml:space="preserve">) between-subject factorial design, where participants were randomly assigned to one of 16 conditions. Two different kinds of house plants were chosen as the product stimuli because of their popularity </w:t>
      </w:r>
      <w:r w:rsidRPr="00BE391F">
        <w:lastRenderedPageBreak/>
        <w:t>amongst millennial shoppers</w:t>
      </w:r>
      <w:r w:rsidR="009A1936">
        <w:t xml:space="preserve"> </w:t>
      </w:r>
      <w:r w:rsidR="009A1936">
        <w:fldChar w:fldCharType="begin"/>
      </w:r>
      <w:r w:rsidR="009A1936">
        <w:instrText xml:space="preserve"> ADDIN EN.CITE &lt;EndNote&gt;&lt;Cite&gt;&lt;Author&gt;Boone&lt;/Author&gt;&lt;Year&gt;2018&lt;/Year&gt;&lt;RecNum&gt;53&lt;/RecNum&gt;&lt;DisplayText&gt;(Boone, 2018)&lt;/DisplayText&gt;&lt;record&gt;&lt;rec-number&gt;53&lt;/rec-number&gt;&lt;foreign-keys&gt;&lt;key app="EN" db-id="vvte5pdvdpf5rwea9agpx0rpdd2f0zdw00pv" timestamp="1581622632" guid="fa180212-fd77-4ad9-a897-1e7dcf31c395"&gt;53&lt;/key&gt;&lt;/foreign-keys&gt;&lt;ref-type name="Newspaper Article"&gt;23&lt;/ref-type&gt;&lt;contributors&gt;&lt;authors&gt;&lt;author&gt;Boone, Lisa&lt;/author&gt;&lt;/authors&gt;&lt;/contributors&gt;&lt;titles&gt;&lt;title&gt;Must Reads: They don’t own homes. They don’t have kids. Why millennials are plant addicts&lt;/title&gt;&lt;secondary-title&gt;Los Angeles Times&lt;/secondary-title&gt;&lt;/titles&gt;&lt;dates&gt;&lt;year&gt;2018&lt;/year&gt;&lt;pub-dates&gt;&lt;date&gt;July 24&lt;/date&gt;&lt;/pub-dates&gt;&lt;/dates&gt;&lt;pub-location&gt;online&lt;/pub-location&gt;&lt;urls&gt;&lt;related-urls&gt;&lt;url&gt;https://www.latimes.com/home/la-hm-millennials-plant-parents-20180724-story.html&lt;/url&gt;&lt;/related-urls&gt;&lt;/urls&gt;&lt;/record&gt;&lt;/Cite&gt;&lt;/EndNote&gt;</w:instrText>
      </w:r>
      <w:r w:rsidR="009A1936">
        <w:fldChar w:fldCharType="separate"/>
      </w:r>
      <w:r w:rsidR="009A1936">
        <w:rPr>
          <w:noProof/>
        </w:rPr>
        <w:t>(</w:t>
      </w:r>
      <w:hyperlink w:anchor="_ENREF_10" w:tooltip="Boone, 2018 #53" w:history="1">
        <w:r w:rsidR="00FD5CA9" w:rsidRPr="00FD5CA9">
          <w:rPr>
            <w:rStyle w:val="Hyperlink"/>
          </w:rPr>
          <w:t>Boone, 2018</w:t>
        </w:r>
      </w:hyperlink>
      <w:r w:rsidR="009A1936">
        <w:rPr>
          <w:noProof/>
        </w:rPr>
        <w:t>)</w:t>
      </w:r>
      <w:r w:rsidR="009A1936">
        <w:fldChar w:fldCharType="end"/>
      </w:r>
      <w:r w:rsidRPr="00BE391F">
        <w:t xml:space="preserve"> and their hedonic character. Two different wall clocks were included based on their relative low popularity on Instagram and their utilitarian character. By including two house plant and wall clock types in this study, we aimed to address possible product biases. Similarly, we addressed potential channel (store) biases by including IKEA and The Home Depot in the study. Thus, we aimed to minimize effects of previous experience or attitude toward the stores.</w:t>
      </w:r>
    </w:p>
    <w:p w14:paraId="742AFBA1" w14:textId="527C2447" w:rsidR="00A4575C" w:rsidRPr="00BE391F" w:rsidRDefault="00A4575C" w:rsidP="00A4575C">
      <w:pPr>
        <w:pStyle w:val="Newparagraph"/>
      </w:pPr>
      <w:r w:rsidRPr="00BE391F">
        <w:t xml:space="preserve">After being provided informed consent and indicating adherence to quality expectations of the researchers, participants answered questions about their previous online shopping experience, attitudes toward popular products, and attitude toward Instagram. </w:t>
      </w:r>
      <w:commentRangeStart w:id="104"/>
      <w:r w:rsidRPr="00BE391F">
        <w:t xml:space="preserve">Following that, participants in the </w:t>
      </w:r>
      <w:r w:rsidR="009A1936">
        <w:t xml:space="preserve">Instagram advertising </w:t>
      </w:r>
      <w:r w:rsidRPr="00BE391F">
        <w:t xml:space="preserve">condition were exposed to an Instagram mock-up post of one of the products displayed in the online shop. </w:t>
      </w:r>
      <w:commentRangeEnd w:id="104"/>
      <w:r w:rsidR="000A222D">
        <w:rPr>
          <w:rStyle w:val="CommentReference"/>
        </w:rPr>
        <w:commentReference w:id="104"/>
      </w:r>
      <w:r w:rsidRPr="00BE391F">
        <w:t xml:space="preserve">In the </w:t>
      </w:r>
      <w:r w:rsidR="009A1936">
        <w:t>control</w:t>
      </w:r>
      <w:r w:rsidRPr="00BE391F">
        <w:t xml:space="preserve"> condition, participants were not exposed to any additional stimuli before viewing the online shop stimuli. The online shop mock-up did not include pri</w:t>
      </w:r>
      <w:ins w:id="105" w:author="Huddleston, Patricia" w:date="2020-08-18T13:15:00Z">
        <w:r w:rsidR="00AD24CC">
          <w:t>c</w:t>
        </w:r>
      </w:ins>
      <w:del w:id="106" w:author="Huddleston, Patricia" w:date="2020-08-18T13:15:00Z">
        <w:r w:rsidRPr="00BE391F" w:rsidDel="00AD24CC">
          <w:delText>z</w:delText>
        </w:r>
      </w:del>
      <w:r w:rsidRPr="00BE391F">
        <w:t>e information. Next, participants reported on attitude toward the product and store familiarity. Last, participants answered questions about FOMO, their degree of participation within Instagram and a series of demographic</w:t>
      </w:r>
      <w:del w:id="107" w:author="Huddleston, Patricia" w:date="2020-08-18T13:15:00Z">
        <w:r w:rsidRPr="00BE391F" w:rsidDel="00AD24CC">
          <w:delText>s</w:delText>
        </w:r>
      </w:del>
      <w:r w:rsidRPr="00BE391F">
        <w:t xml:space="preserve"> questions. This study was reviewed and approved by the University’s Institutional Review Board.</w:t>
      </w:r>
    </w:p>
    <w:p w14:paraId="7F8CE3FE" w14:textId="77777777" w:rsidR="00A4575C" w:rsidRPr="00BE391F" w:rsidRDefault="00A4575C" w:rsidP="00A4575C">
      <w:pPr>
        <w:pStyle w:val="Heading2"/>
      </w:pPr>
      <w:r w:rsidRPr="00BE391F">
        <w:t>Data Collection, Sample, and Cleaning</w:t>
      </w:r>
    </w:p>
    <w:p w14:paraId="6D97886F" w14:textId="21B1964C" w:rsidR="00A4575C" w:rsidRPr="00BE391F" w:rsidRDefault="00A4575C" w:rsidP="00A4575C">
      <w:pPr>
        <w:pStyle w:val="Paragraph"/>
      </w:pPr>
      <w:r w:rsidRPr="00BE391F">
        <w:t>Data were collected in a two-step process: We collected data for the “house plants”-conditions (N = 836) using the Qualtrics (</w:t>
      </w:r>
      <w:r w:rsidRPr="00BE391F">
        <w:rPr>
          <w:color w:val="0260BF"/>
        </w:rPr>
        <w:t>www.qualtrics.com</w:t>
      </w:r>
      <w:r w:rsidRPr="00BE391F">
        <w:t>) participant pool. Then</w:t>
      </w:r>
      <w:r w:rsidR="00016D95" w:rsidRPr="00BE391F">
        <w:t>,</w:t>
      </w:r>
      <w:r w:rsidRPr="00BE391F">
        <w:t xml:space="preserve"> we collected data for the “wall clocks”-conditions (N = 421) using the Dynata participant pool (</w:t>
      </w:r>
      <w:r w:rsidRPr="00BE391F">
        <w:rPr>
          <w:color w:val="0260BF"/>
        </w:rPr>
        <w:t>www.dynata.com</w:t>
      </w:r>
      <w:r w:rsidRPr="00BE391F">
        <w:t>). We employed probability sampling, and participants were compensated based on their respective panel memberships. However, the first sample (“house plants”) included three conditions (</w:t>
      </w:r>
      <w:r w:rsidR="00AB345C">
        <w:t>control</w:t>
      </w:r>
      <w:r w:rsidRPr="00BE391F">
        <w:t>, “</w:t>
      </w:r>
      <w:r w:rsidR="00AB345C">
        <w:t>Instagram advertising</w:t>
      </w:r>
      <w:r w:rsidRPr="00BE391F">
        <w:t xml:space="preserve"> with 14 likes”, and “</w:t>
      </w:r>
      <w:r w:rsidR="00AB345C">
        <w:t>Instagram advertising</w:t>
      </w:r>
      <w:r w:rsidR="00AB345C" w:rsidRPr="00BE391F">
        <w:t xml:space="preserve"> </w:t>
      </w:r>
      <w:r w:rsidRPr="00BE391F">
        <w:t xml:space="preserve">with 14,183 likes”) whereas the second sample (“wall clocks”) only contained </w:t>
      </w:r>
      <w:r w:rsidRPr="00BE391F">
        <w:lastRenderedPageBreak/>
        <w:t xml:space="preserve">two priming conditions (“no priming” and “priming with 14,183 likes”). Based on a full between-subjects design, we dropped the </w:t>
      </w:r>
      <w:r w:rsidR="00AB345C">
        <w:t xml:space="preserve">Instagram advertising </w:t>
      </w:r>
      <w:r w:rsidRPr="00BE391F">
        <w:t xml:space="preserve">condition with only 14 likes from the first sample, to match </w:t>
      </w:r>
      <w:commentRangeStart w:id="108"/>
      <w:r w:rsidRPr="00BE391F">
        <w:t xml:space="preserve">the studies’ </w:t>
      </w:r>
      <w:commentRangeEnd w:id="108"/>
      <w:r w:rsidR="00E0765E">
        <w:rPr>
          <w:rStyle w:val="CommentReference"/>
        </w:rPr>
        <w:commentReference w:id="108"/>
      </w:r>
      <w:r w:rsidRPr="00BE391F">
        <w:t>design</w:t>
      </w:r>
      <w:r w:rsidR="00016D95" w:rsidRPr="00BE391F">
        <w:t>s</w:t>
      </w:r>
      <w:r w:rsidRPr="00BE391F">
        <w:t>.</w:t>
      </w:r>
      <w:r w:rsidR="00AB345C">
        <w:t xml:space="preserve"> </w:t>
      </w:r>
      <w:r w:rsidRPr="00BE391F">
        <w:t xml:space="preserve">No participants were excluded based on missing data points. The final sample was composed of N = 980 </w:t>
      </w:r>
      <w:r w:rsidR="00016D95" w:rsidRPr="00BE391F">
        <w:t xml:space="preserve">U.S. </w:t>
      </w:r>
      <w:r w:rsidRPr="00BE391F">
        <w:t xml:space="preserve">participants who </w:t>
      </w:r>
      <w:r w:rsidR="00016D95" w:rsidRPr="00BE391F">
        <w:t>were</w:t>
      </w:r>
      <w:r w:rsidRPr="00BE391F">
        <w:t xml:space="preserve"> between 18 and 35 years </w:t>
      </w:r>
      <w:r w:rsidR="00AB345C" w:rsidRPr="00BE391F">
        <w:t>old and</w:t>
      </w:r>
      <w:r w:rsidRPr="00BE391F">
        <w:t xml:space="preserve"> ha</w:t>
      </w:r>
      <w:r w:rsidR="00AB345C">
        <w:t>d</w:t>
      </w:r>
      <w:r w:rsidRPr="00BE391F">
        <w:t xml:space="preserve"> an active Instagram account.</w:t>
      </w:r>
    </w:p>
    <w:p w14:paraId="4AEB93F2" w14:textId="489B6337" w:rsidR="00D32836" w:rsidRPr="00BE391F" w:rsidRDefault="00A4575C" w:rsidP="00D32836">
      <w:pPr>
        <w:pStyle w:val="Heading2"/>
        <w:keepNext w:val="0"/>
        <w:rPr>
          <w:rFonts w:cs="Times New Roman"/>
        </w:rPr>
      </w:pPr>
      <w:r w:rsidRPr="00BE391F">
        <w:rPr>
          <w:rFonts w:cs="Times New Roman"/>
        </w:rPr>
        <w:t>Measures</w:t>
      </w:r>
    </w:p>
    <w:p w14:paraId="694099E6" w14:textId="75F499AF" w:rsidR="00F10363" w:rsidRPr="00BE391F" w:rsidRDefault="00F10363" w:rsidP="00F10363">
      <w:pPr>
        <w:pStyle w:val="Paragraph"/>
      </w:pPr>
      <w:r w:rsidRPr="00BE391F">
        <w:rPr>
          <w:rStyle w:val="Heading3Char"/>
        </w:rPr>
        <w:t>Dependent variable.</w:t>
      </w:r>
      <w:r w:rsidRPr="00BE391F">
        <w:rPr>
          <w:rFonts w:ascii="TimesNewRomanPS" w:hAnsi="TimesNewRomanPS"/>
          <w:i/>
          <w:iCs/>
        </w:rPr>
        <w:t xml:space="preserve"> </w:t>
      </w:r>
      <w:r w:rsidR="00F021F9" w:rsidRPr="00BE391F">
        <w:rPr>
          <w:rFonts w:ascii="TimesNewRomanPS" w:hAnsi="TimesNewRomanPS"/>
        </w:rPr>
        <w:t>Attitude toward the product</w:t>
      </w:r>
      <w:r w:rsidR="00F021F9" w:rsidRPr="00BE391F">
        <w:rPr>
          <w:rFonts w:ascii="TimesNewRomanPS" w:hAnsi="TimesNewRomanPS"/>
          <w:i/>
          <w:iCs/>
        </w:rPr>
        <w:t xml:space="preserve"> </w:t>
      </w:r>
      <w:r w:rsidR="00F021F9" w:rsidRPr="00BE391F">
        <w:t>(α = 0.94) was assessed using a nine-item, seven- point semantic differential scale (e.g., “not worth having” = 1 to “worth having” = 7) based on</w:t>
      </w:r>
      <w:r w:rsidR="00AB345C">
        <w:t xml:space="preserve"> </w:t>
      </w:r>
      <w:hyperlink w:anchor="_ENREF_6" w:tooltip="Benedek, 2002 #54" w:history="1">
        <w:r w:rsidR="00FD5CA9" w:rsidRPr="00FD5CA9">
          <w:rPr>
            <w:rStyle w:val="Hyperlink"/>
          </w:rPr>
          <w:fldChar w:fldCharType="begin"/>
        </w:r>
        <w:r w:rsidR="00FD5CA9" w:rsidRPr="00FD5CA9">
          <w:rPr>
            <w:rStyle w:val="Hyperlink"/>
          </w:rPr>
          <w:instrText xml:space="preserve"> ADDIN EN.CITE &lt;EndNote&gt;&lt;Cite AuthorYear="1"&gt;&lt;Author&gt;Benedek&lt;/Author&gt;&lt;Year&gt;2002&lt;/Year&gt;&lt;RecNum&gt;54&lt;/RecNum&gt;&lt;DisplayText&gt;Benedek and Miner (2002)&lt;/DisplayText&gt;&lt;record&gt;&lt;rec-number&gt;54&lt;/rec-number&gt;&lt;foreign-keys&gt;&lt;key app="EN" db-id="vvte5pdvdpf5rwea9agpx0rpdd2f0zdw00pv" timestamp="1581623553" guid="af6ed193-24c0-4567-bc77-29d0ed2d8f10"&gt;54&lt;/key&gt;&lt;/foreign-keys&gt;&lt;ref-type name="Conference Proceedings"&gt;10&lt;/ref-type&gt;&lt;contributors&gt;&lt;authors&gt;&lt;author&gt;Benedek, Joey&lt;/author&gt;&lt;author&gt;Miner, Trish&lt;/author&gt;&lt;/authors&gt;&lt;/contributors&gt;&lt;titles&gt;&lt;title&gt;Measuring Desirability:  New methods for evaluating desirability in a usability lab setting&lt;/title&gt;&lt;secondary-title&gt;Usability Professionals’ Assocation Conference&lt;/secondary-title&gt;&lt;/titles&gt;&lt;volume&gt;2003&lt;/volume&gt;&lt;dates&gt;&lt;year&gt;2002&lt;/year&gt;&lt;/dates&gt;&lt;urls&gt;&lt;/urls&gt;&lt;/record&gt;&lt;/Cite&gt;&lt;/EndNote&gt;</w:instrText>
        </w:r>
        <w:r w:rsidR="00FD5CA9" w:rsidRPr="00FD5CA9">
          <w:rPr>
            <w:rStyle w:val="Hyperlink"/>
          </w:rPr>
          <w:fldChar w:fldCharType="separate"/>
        </w:r>
        <w:r w:rsidR="00FD5CA9" w:rsidRPr="00FD5CA9">
          <w:rPr>
            <w:rStyle w:val="Hyperlink"/>
          </w:rPr>
          <w:t>Benedek and Miner (2002)</w:t>
        </w:r>
        <w:r w:rsidR="00FD5CA9" w:rsidRPr="00FD5CA9">
          <w:rPr>
            <w:rStyle w:val="Hyperlink"/>
          </w:rPr>
          <w:fldChar w:fldCharType="end"/>
        </w:r>
      </w:hyperlink>
      <w:r w:rsidR="00F021F9" w:rsidRPr="00BE391F">
        <w:t>.</w:t>
      </w:r>
    </w:p>
    <w:p w14:paraId="1A871B28" w14:textId="180EF4F2" w:rsidR="00F10363" w:rsidRPr="00BE391F" w:rsidRDefault="00F10363" w:rsidP="00F10363">
      <w:pPr>
        <w:pStyle w:val="Newparagraph"/>
      </w:pPr>
      <w:r w:rsidRPr="00BE391F">
        <w:rPr>
          <w:rStyle w:val="Heading3Char"/>
        </w:rPr>
        <w:t>Independent variable.</w:t>
      </w:r>
      <w:r w:rsidRPr="00BE391F">
        <w:t xml:space="preserve"> </w:t>
      </w:r>
      <w:r w:rsidR="00EE61AD" w:rsidRPr="00BE391F">
        <w:t xml:space="preserve">We manipulated </w:t>
      </w:r>
      <w:r w:rsidR="00AB345C">
        <w:t>context</w:t>
      </w:r>
      <w:r w:rsidR="00EE61AD" w:rsidRPr="00BE391F">
        <w:t xml:space="preserve"> condition by showing participants in the </w:t>
      </w:r>
      <w:r w:rsidR="00AB345C">
        <w:t>Instagram advertising</w:t>
      </w:r>
      <w:r w:rsidR="00EE61AD" w:rsidRPr="00BE391F">
        <w:t xml:space="preserve"> condition a screenshot of the product embedded in an Instagram frame prior to viewing the online shop stimulus. Participants in the </w:t>
      </w:r>
      <w:r w:rsidR="00AB345C">
        <w:t>control</w:t>
      </w:r>
      <w:r w:rsidR="00EE61AD" w:rsidRPr="00BE391F">
        <w:t xml:space="preserve"> condition were not exposed to this additional Instagram stimulus.</w:t>
      </w:r>
    </w:p>
    <w:p w14:paraId="176FC4EA" w14:textId="3165A1F4" w:rsidR="00EE61AD" w:rsidRPr="00BE391F" w:rsidRDefault="00EE61AD" w:rsidP="00F10363">
      <w:pPr>
        <w:pStyle w:val="Newparagraph"/>
      </w:pPr>
      <w:r w:rsidRPr="00BE391F">
        <w:rPr>
          <w:rStyle w:val="Heading3Char"/>
        </w:rPr>
        <w:t>Moderating variables.</w:t>
      </w:r>
      <w:r w:rsidRPr="00BE391F">
        <w:t xml:space="preserve"> Degree of participation within Instagram (α = 0.87) was assessed using a six- item, six-point semantic differential scale (e.g. “passive” = 1 to “active” = 6) based on prior research </w:t>
      </w:r>
      <w:r w:rsidR="00AB345C">
        <w:fldChar w:fldCharType="begin">
          <w:fldData xml:space="preserve">PEVuZE5vdGU+PENpdGU+PEF1dGhvcj5TY2hsb3NzZXI8L0F1dGhvcj48WWVhcj4yMDA1PC9ZZWFy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</w:fldData>
        </w:fldChar>
      </w:r>
      <w:r w:rsidR="00AB345C">
        <w:instrText xml:space="preserve"> ADDIN EN.CITE </w:instrText>
      </w:r>
      <w:r w:rsidR="00AB345C">
        <w:fldChar w:fldCharType="begin">
          <w:fldData xml:space="preserve">PEVuZE5vdGU+PENpdGU+PEF1dGhvcj5TY2hsb3NzZXI8L0F1dGhvcj48WWVhcj4yMDA1PC9ZZWFy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</w:fldData>
        </w:fldChar>
      </w:r>
      <w:r w:rsidR="00AB345C">
        <w:instrText xml:space="preserve"> ADDIN EN.CITE.DATA </w:instrText>
      </w:r>
      <w:r w:rsidR="00AB345C">
        <w:fldChar w:fldCharType="end"/>
      </w:r>
      <w:r w:rsidR="00AB345C">
        <w:fldChar w:fldCharType="separate"/>
      </w:r>
      <w:r w:rsidR="00AB345C">
        <w:rPr>
          <w:noProof/>
        </w:rPr>
        <w:t>(</w:t>
      </w:r>
      <w:hyperlink w:anchor="_ENREF_9" w:tooltip="Bolton, 2013 #36" w:history="1">
        <w:r w:rsidR="00FD5CA9" w:rsidRPr="00FD5CA9">
          <w:rPr>
            <w:rStyle w:val="Hyperlink"/>
          </w:rPr>
          <w:t>Bolton, 2013</w:t>
        </w:r>
      </w:hyperlink>
      <w:r w:rsidR="00AB345C">
        <w:rPr>
          <w:noProof/>
        </w:rPr>
        <w:t xml:space="preserve">; </w:t>
      </w:r>
      <w:hyperlink w:anchor="_ENREF_55" w:tooltip="Schlosser, 2005 #38" w:history="1">
        <w:r w:rsidR="00FD5CA9" w:rsidRPr="00FD5CA9">
          <w:rPr>
            <w:rStyle w:val="Hyperlink"/>
          </w:rPr>
          <w:t>Schlosser, 2005</w:t>
        </w:r>
      </w:hyperlink>
      <w:r w:rsidR="00AB345C">
        <w:rPr>
          <w:noProof/>
        </w:rPr>
        <w:t xml:space="preserve">; </w:t>
      </w:r>
      <w:hyperlink w:anchor="_ENREF_57" w:tooltip="Shao, 2009 #5" w:history="1">
        <w:r w:rsidR="00FD5CA9" w:rsidRPr="00FD5CA9">
          <w:rPr>
            <w:rStyle w:val="Hyperlink"/>
          </w:rPr>
          <w:t>Shao, 2009</w:t>
        </w:r>
      </w:hyperlink>
      <w:r w:rsidR="00AB345C">
        <w:rPr>
          <w:noProof/>
        </w:rPr>
        <w:t>)</w:t>
      </w:r>
      <w:r w:rsidR="00AB345C">
        <w:fldChar w:fldCharType="end"/>
      </w:r>
      <w:r w:rsidRPr="00BE391F">
        <w:t>. Fear of missing out (α = 0.84) was assessed using an eight-item, seven-point Likert-type scale (e.g., “I get anxious when I don't know what my friends are up to”), based on</w:t>
      </w:r>
      <w:r w:rsidR="00AB345C">
        <w:t xml:space="preserve"> </w:t>
      </w:r>
      <w:hyperlink w:anchor="_ENREF_1" w:tooltip="Abel, 2016 #52" w:history="1">
        <w:r w:rsidR="00FD5CA9" w:rsidRPr="00FD5CA9">
          <w:rPr>
            <w:rStyle w:val="Hyperlink"/>
          </w:rPr>
          <w:fldChar w:fldCharType="begin">
            <w:fldData xml:space="preserve">PEVuZE5vdGU+PENpdGUgQXV0aG9yWWVhcj0iMSI+PEF1dGhvcj5BYmVsPC9BdXRob3I+PFllYXI+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==
</w:fldData>
          </w:fldChar>
        </w:r>
        <w:r w:rsidR="00FD5CA9" w:rsidRPr="00FD5CA9">
          <w:rPr>
            <w:rStyle w:val="Hyperlink"/>
          </w:rPr>
          <w:instrText xml:space="preserve"> ADDIN EN.CITE </w:instrText>
        </w:r>
        <w:r w:rsidR="00FD5CA9" w:rsidRPr="00FD5CA9">
          <w:rPr>
            <w:rStyle w:val="Hyperlink"/>
          </w:rPr>
          <w:fldChar w:fldCharType="begin">
            <w:fldData xml:space="preserve">PEVuZE5vdGU+PENpdGUgQXV0aG9yWWVhcj0iMSI+PEF1dGhvcj5BYmVsPC9BdXRob3I+PFllYXI+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==
</w:fldData>
          </w:fldChar>
        </w:r>
        <w:r w:rsidR="00FD5CA9" w:rsidRPr="00FD5CA9">
          <w:rPr>
            <w:rStyle w:val="Hyperlink"/>
          </w:rPr>
          <w:instrText xml:space="preserve"> ADDIN EN.CITE.DATA </w:instrText>
        </w:r>
        <w:r w:rsidR="00FD5CA9" w:rsidRPr="00FD5CA9">
          <w:rPr>
            <w:rStyle w:val="Hyperlink"/>
          </w:rPr>
        </w:r>
        <w:r w:rsidR="00FD5CA9" w:rsidRPr="00FD5CA9">
          <w:rPr>
            <w:rStyle w:val="Hyperlink"/>
          </w:rPr>
          <w:fldChar w:fldCharType="end"/>
        </w:r>
        <w:r w:rsidR="00FD5CA9" w:rsidRPr="00FD5CA9">
          <w:rPr>
            <w:rStyle w:val="Hyperlink"/>
          </w:rPr>
        </w:r>
        <w:r w:rsidR="00FD5CA9" w:rsidRPr="00FD5CA9">
          <w:rPr>
            <w:rStyle w:val="Hyperlink"/>
          </w:rPr>
          <w:fldChar w:fldCharType="separate"/>
        </w:r>
        <w:r w:rsidR="00FD5CA9" w:rsidRPr="00FD5CA9">
          <w:rPr>
            <w:rStyle w:val="Hyperlink"/>
          </w:rPr>
          <w:t>Abel et al. (2016)</w:t>
        </w:r>
        <w:r w:rsidR="00FD5CA9" w:rsidRPr="00FD5CA9">
          <w:rPr>
            <w:rStyle w:val="Hyperlink"/>
          </w:rPr>
          <w:fldChar w:fldCharType="end"/>
        </w:r>
      </w:hyperlink>
      <w:r w:rsidR="00AB345C">
        <w:t xml:space="preserve"> </w:t>
      </w:r>
      <w:proofErr w:type="spellStart"/>
      <w:r w:rsidR="00AB345C">
        <w:t>and</w:t>
      </w:r>
      <w:proofErr w:type="spellEnd"/>
      <w:r w:rsidR="00AB345C">
        <w:t xml:space="preserve"> </w:t>
      </w:r>
      <w:hyperlink w:anchor="_ENREF_48" w:tooltip="Przybylski, 2013 #10" w:history="1">
        <w:r w:rsidR="00FD5CA9" w:rsidRPr="00FD5CA9">
          <w:rPr>
            <w:rStyle w:val="Hyperlink"/>
          </w:rPr>
          <w:fldChar w:fldCharType="begin"/>
        </w:r>
        <w:r w:rsidR="00FD5CA9" w:rsidRPr="00FD5CA9">
          <w:rPr>
            <w:rStyle w:val="Hyperlink"/>
          </w:rPr>
          <w:instrText xml:space="preserve"> ADDIN EN.CITE &lt;EndNote&gt;&lt;Cite AuthorYear="1"&gt;&lt;Author&gt;Przybylski&lt;/Author&gt;&lt;Year&gt;2013&lt;/Year&gt;&lt;RecNum&gt;10&lt;/RecNum&gt;&lt;DisplayText&gt;Przybylski, Murayama, DeHaan, and Gladwell (2013)&lt;/DisplayText&gt;&lt;record&gt;&lt;rec-number&gt;10&lt;/rec-number&gt;&lt;foreign-keys&gt;&lt;key app="EN" db-id="vvte5pdvdpf5rwea9agpx0rpdd2f0zdw00pv" timestamp="1581603786" guid="74a0973b-b346-4987-b673-fc32f4089165"&gt;10&lt;/key&gt;&lt;/foreign-keys&gt;&lt;ref-type name="Journal Article"&gt;17&lt;/ref-type&gt;&lt;contributors&gt;&lt;authors&gt;&lt;author&gt;Przybylski, Andrew K.&lt;/author&gt;&lt;author&gt;Murayama, Kou&lt;/author&gt;&lt;author&gt;DeHaan, Cody R.&lt;/author&gt;&lt;author&gt;Gladwell, Valerie&lt;/author&gt;&lt;/authors&gt;&lt;/contributors&gt;&lt;titles&gt;&lt;title&gt;Motivational, emotional, and behavioral correlates of fear of missing out&lt;/title&gt;&lt;secondary-title&gt;Computers in Human Behavior&lt;/secondary-title&gt;&lt;/titles&gt;&lt;periodical&gt;&lt;full-title&gt;Computers in Human Behavior&lt;/full-title&gt;&lt;/periodical&gt;&lt;pages&gt;1841-1848&lt;/pages&gt;&lt;volume&gt;29&lt;/volume&gt;&lt;number&gt;4&lt;/number&gt;&lt;keywords&gt;&lt;keyword&gt;Fear of missing out&lt;/keyword&gt;&lt;keyword&gt;FoMO&lt;/keyword&gt;&lt;keyword&gt;Human motivation&lt;/keyword&gt;&lt;keyword&gt;Individual differences&lt;/keyword&gt;&lt;keyword&gt;Social networking&lt;/keyword&gt;&lt;keyword&gt;Scale development&lt;/keyword&gt;&lt;/keywords&gt;&lt;dates&gt;&lt;year&gt;2013&lt;/year&gt;&lt;pub-dates&gt;&lt;date&gt;2013/07/01/&lt;/date&gt;&lt;/pub-dates&gt;&lt;/dates&gt;&lt;isbn&gt;0747-5632&lt;/isbn&gt;&lt;urls&gt;&lt;related-urls&gt;&lt;url&gt;http://www.sciencedirect.com/science/article/pii/S0747563213000800&lt;/url&gt;&lt;/related-urls&gt;&lt;/urls&gt;&lt;electronic-resource-num&gt;https://doi.org/10.1016/j.chb.2013.02.014&lt;/electronic-resource-num&gt;&lt;/record&gt;&lt;/Cite&gt;&lt;/EndNote&gt;</w:instrText>
        </w:r>
        <w:r w:rsidR="00FD5CA9" w:rsidRPr="00FD5CA9">
          <w:rPr>
            <w:rStyle w:val="Hyperlink"/>
          </w:rPr>
          <w:fldChar w:fldCharType="separate"/>
        </w:r>
        <w:r w:rsidR="00FD5CA9" w:rsidRPr="00FD5CA9">
          <w:rPr>
            <w:rStyle w:val="Hyperlink"/>
          </w:rPr>
          <w:t>Przybylski, Murayama, DeHaan, and Gladwell (2013)</w:t>
        </w:r>
        <w:r w:rsidR="00FD5CA9" w:rsidRPr="00FD5CA9">
          <w:rPr>
            <w:rStyle w:val="Hyperlink"/>
          </w:rPr>
          <w:fldChar w:fldCharType="end"/>
        </w:r>
      </w:hyperlink>
      <w:r w:rsidR="00AB345C">
        <w:t>.</w:t>
      </w:r>
      <w:r w:rsidRPr="00BE391F">
        <w:t xml:space="preserve"> </w:t>
      </w:r>
    </w:p>
    <w:p w14:paraId="708CEFCE" w14:textId="0435E25F" w:rsidR="00EE61AD" w:rsidRPr="00BE391F" w:rsidRDefault="00EE61AD" w:rsidP="00F10363">
      <w:pPr>
        <w:pStyle w:val="Newparagraph"/>
      </w:pPr>
      <w:r w:rsidRPr="00BE391F">
        <w:rPr>
          <w:rStyle w:val="Heading3Char"/>
        </w:rPr>
        <w:t>Covariates.</w:t>
      </w:r>
      <w:r w:rsidR="00195205" w:rsidRPr="00BE391F">
        <w:t xml:space="preserve"> We assessed several control variables to account for possible confounds. We assessed </w:t>
      </w:r>
      <w:r w:rsidR="00016D95" w:rsidRPr="00BE391F">
        <w:t xml:space="preserve">prior </w:t>
      </w:r>
      <w:r w:rsidR="00195205" w:rsidRPr="00BE391F">
        <w:t xml:space="preserve">experience with online shopping (α = 0.89) using a three item, seven-point Likert-type scale (e.g. “I shop online frequently”, “strongly disagree” = 1 to “strongly agree” = 7) </w:t>
      </w:r>
      <w:r w:rsidR="00C56C86">
        <w:fldChar w:fldCharType="begin"/>
      </w:r>
      <w:r w:rsidR="00C56C86">
        <w:instrText xml:space="preserve"> ADDIN EN.CITE &lt;EndNote&gt;&lt;Cite&gt;&lt;Author&gt;Khalifa&lt;/Author&gt;&lt;Year&gt;2007&lt;/Year&gt;&lt;RecNum&gt;55&lt;/RecNum&gt;&lt;DisplayText&gt;(Khalifa &amp;amp; Liu, 2007)&lt;/DisplayText&gt;&lt;record&gt;&lt;rec-number&gt;55&lt;/rec-number&gt;&lt;foreign-keys&gt;&lt;key app="EN" db-id="vvte5pdvdpf5rwea9agpx0rpdd2f0zdw00pv" timestamp="1581624669" guid="4753d9ba-0404-4f9f-9959-a3ac26d2a746"&gt;55&lt;/key&gt;&lt;/foreign-keys&gt;&lt;ref-type name="Journal Article"&gt;17&lt;/ref-type&gt;&lt;contributors&gt;&lt;authors&gt;&lt;author&gt;Khalifa, Mohamed&lt;/author&gt;&lt;author&gt;Liu, Vanessa&lt;/author&gt;&lt;/authors&gt;&lt;/contributors&gt;&lt;titles&gt;&lt;title&gt;Online consumer retention: contingent effects of online shopping habit and online shopping experience&lt;/title&gt;&lt;secondary-title&gt;European Journal of Information Systems&lt;/secondary-title&gt;&lt;/titles&gt;&lt;periodical&gt;&lt;full-title&gt;European Journal of Information Systems&lt;/full-title&gt;&lt;/periodical&gt;&lt;pages&gt;780-792&lt;/pages&gt;&lt;volume&gt;16&lt;/volume&gt;&lt;number&gt;6&lt;/number&gt;&lt;dates&gt;&lt;year&gt;2007&lt;/year&gt;&lt;pub-dates&gt;&lt;date&gt;2007/12/01&lt;/date&gt;&lt;/pub-dates&gt;&lt;/dates&gt;&lt;publisher&gt;Taylor &amp;amp; Francis&lt;/publisher&gt;&lt;isbn&gt;0960-085X&lt;/isbn&gt;&lt;urls&gt;&lt;related-urls&gt;&lt;url&gt;https://doi.org/10.1057/palgrave.ejis.3000711&lt;/url&gt;&lt;/related-urls&gt;&lt;/urls&gt;&lt;electronic-resource-num&gt;10.1057/palgrave.ejis.3000711&lt;/electronic-resource-num&gt;&lt;/record&gt;&lt;/Cite&gt;&lt;/EndNote&gt;</w:instrText>
      </w:r>
      <w:r w:rsidR="00C56C86">
        <w:fldChar w:fldCharType="separate"/>
      </w:r>
      <w:r w:rsidR="00C56C86">
        <w:rPr>
          <w:noProof/>
        </w:rPr>
        <w:t>(</w:t>
      </w:r>
      <w:hyperlink w:anchor="_ENREF_31" w:tooltip="Khalifa, 2007 #55" w:history="1">
        <w:r w:rsidR="00FD5CA9" w:rsidRPr="00FD5CA9">
          <w:rPr>
            <w:rStyle w:val="Hyperlink"/>
          </w:rPr>
          <w:t>Khalifa &amp; Liu, 2007</w:t>
        </w:r>
      </w:hyperlink>
      <w:r w:rsidR="00C56C86">
        <w:rPr>
          <w:noProof/>
        </w:rPr>
        <w:t>)</w:t>
      </w:r>
      <w:r w:rsidR="00C56C86">
        <w:fldChar w:fldCharType="end"/>
      </w:r>
      <w:r w:rsidR="00195205" w:rsidRPr="00BE391F">
        <w:t xml:space="preserve">. Attitude toward popular products (α = 0.92) was assessed using a six-item seven-point Likert-type scale (e.g. “Buying a popular product makes me feel good”, “strongly disagree” = 1 to “strongly agree” = 7) based on prior research </w:t>
      </w:r>
      <w:r w:rsidR="00C56C86">
        <w:fldChar w:fldCharType="begin"/>
      </w:r>
      <w:r w:rsidR="00C56C86">
        <w:instrText xml:space="preserve"> ADDIN EN.CITE &lt;EndNote&gt;&lt;Cite&gt;&lt;Author&gt;Burton&lt;/Author&gt;&lt;Year&gt;1998&lt;/Year&gt;&lt;RecNum&gt;58&lt;/RecNum&gt;&lt;DisplayText&gt;(Burton, Lichtenstein, Netemeyer, &amp;amp; Garretson, 1998)&lt;/DisplayText&gt;&lt;record&gt;&lt;rec-number&gt;58&lt;/rec-number&gt;&lt;foreign-keys&gt;&lt;key app="EN" db-id="vvte5pdvdpf5rwea9agpx0rpdd2f0zdw00pv" timestamp="1581625749" guid="674e712d-2a48-4c30-9637-7464dd68f1af"&gt;58&lt;/key&gt;&lt;/foreign-keys&gt;&lt;ref-type name="Journal Article"&gt;17&lt;/ref-type&gt;&lt;contributors&gt;&lt;authors&gt;&lt;author&gt;Burton, Scot&lt;/author&gt;&lt;author&gt;Lichtenstein, Donald R.&lt;/author&gt;&lt;author&gt;Netemeyer, Richard G.&lt;/author&gt;&lt;author&gt;Garretson, Judith A.&lt;/author&gt;&lt;/authors&gt;&lt;/contributors&gt;&lt;titles&gt;&lt;title&gt;A scale for measuring attitude toward private label products and an examination of its psychological and behavioral correlates&lt;/title&gt;&lt;secondary-title&gt;Journal of the Academy of Marketing Science&lt;/secondary-title&gt;&lt;/titles&gt;&lt;periodical&gt;&lt;full-title&gt;Journal of the Academy of Marketing Science&lt;/full-title&gt;&lt;/periodical&gt;&lt;pages&gt;293&lt;/pages&gt;&lt;volume&gt;26&lt;/volume&gt;&lt;number&gt;4&lt;/number&gt;&lt;dates&gt;&lt;year&gt;1998&lt;/year&gt;&lt;pub-dates&gt;&lt;date&gt;1998/09/01&lt;/date&gt;&lt;/pub-dates&gt;&lt;/dates&gt;&lt;isbn&gt;1552-7824&lt;/isbn&gt;&lt;urls&gt;&lt;related-urls&gt;&lt;url&gt;https://doi.org/10.1177/0092070398264003&lt;/url&gt;&lt;/related-urls&gt;&lt;/urls&gt;&lt;electronic-resource-num&gt;10.1177/0092070398264003&lt;/electronic-resource-num&gt;&lt;/record&gt;&lt;/Cite&gt;&lt;/EndNote&gt;</w:instrText>
      </w:r>
      <w:r w:rsidR="00C56C86">
        <w:fldChar w:fldCharType="separate"/>
      </w:r>
      <w:r w:rsidR="00C56C86">
        <w:rPr>
          <w:noProof/>
        </w:rPr>
        <w:t>(</w:t>
      </w:r>
      <w:hyperlink w:anchor="_ENREF_14" w:tooltip="Burton, 1998 #58" w:history="1">
        <w:r w:rsidR="00FD5CA9" w:rsidRPr="00FD5CA9">
          <w:rPr>
            <w:rStyle w:val="Hyperlink"/>
          </w:rPr>
          <w:t xml:space="preserve">Burton, </w:t>
        </w:r>
        <w:r w:rsidR="00FD5CA9" w:rsidRPr="00FD5CA9">
          <w:rPr>
            <w:rStyle w:val="Hyperlink"/>
          </w:rPr>
          <w:lastRenderedPageBreak/>
          <w:t>Lichtenstein, Netemeyer, &amp; Garretson, 1998</w:t>
        </w:r>
      </w:hyperlink>
      <w:r w:rsidR="00C56C86">
        <w:rPr>
          <w:noProof/>
        </w:rPr>
        <w:t>)</w:t>
      </w:r>
      <w:r w:rsidR="00C56C86">
        <w:fldChar w:fldCharType="end"/>
      </w:r>
      <w:r w:rsidR="00195205" w:rsidRPr="00BE391F">
        <w:t>. Attitude toward Instagram (α = 0.90) was assessed using an adapted version of the Facebook Intensity Scale</w:t>
      </w:r>
      <w:r w:rsidR="00C56C86">
        <w:t xml:space="preserve"> </w:t>
      </w:r>
      <w:r w:rsidR="00C56C86">
        <w:fldChar w:fldCharType="begin"/>
      </w:r>
      <w:r w:rsidR="00C56C86">
        <w:instrText xml:space="preserve"> ADDIN EN.CITE &lt;EndNote&gt;&lt;Cite&gt;&lt;Author&gt;Ellison&lt;/Author&gt;&lt;Year&gt;2007&lt;/Year&gt;&lt;RecNum&gt;56&lt;/RecNum&gt;&lt;DisplayText&gt;(Ellison, Steinfield, &amp;amp; Lampe, 2007)&lt;/DisplayText&gt;&lt;record&gt;&lt;rec-number&gt;56&lt;/rec-number&gt;&lt;foreign-keys&gt;&lt;key app="EN" db-id="vvte5pdvdpf5rwea9agpx0rpdd2f0zdw00pv" timestamp="1581624810" guid="49e0325a-d3da-4ea0-8557-8f37058de097"&gt;56&lt;/key&gt;&lt;/foreign-keys&gt;&lt;ref-type name="Journal Article"&gt;17&lt;/ref-type&gt;&lt;contributors&gt;&lt;authors&gt;&lt;author&gt;Ellison, Nicole B.&lt;/author&gt;&lt;author&gt;Steinfield, Charles&lt;/author&gt;&lt;author&gt;Lampe, Cliff&lt;/author&gt;&lt;/authors&gt;&lt;/contributors&gt;&lt;titles&gt;&lt;title&gt;The Benefits of Facebook “Friends:” Social Capital and College Students’ Use of Online Social Network Sites&lt;/title&gt;&lt;secondary-title&gt;Journal of Computer-Mediated Communication&lt;/secondary-title&gt;&lt;/titles&gt;&lt;periodical&gt;&lt;full-title&gt;Journal of Computer-Mediated Communication&lt;/full-title&gt;&lt;/periodical&gt;&lt;pages&gt;1143-1168&lt;/pages&gt;&lt;volume&gt;12&lt;/volume&gt;&lt;number&gt;4&lt;/number&gt;&lt;dates&gt;&lt;year&gt;2007&lt;/year&gt;&lt;pub-dates&gt;&lt;date&gt;2007/07/01&lt;/date&gt;&lt;/pub-dates&gt;&lt;/dates&gt;&lt;publisher&gt;John Wiley &amp;amp; Sons, Ltd&lt;/publisher&gt;&lt;isbn&gt;1083-6101&lt;/isbn&gt;&lt;urls&gt;&lt;related-urls&gt;&lt;url&gt;https://doi.org/10.1111/j.1083-6101.2007.00367.x&lt;/url&gt;&lt;/related-urls&gt;&lt;/urls&gt;&lt;electronic-resource-num&gt;10.1111/j.1083-6101.2007.00367.x&lt;/electronic-resource-num&gt;&lt;access-date&gt;2020/02/13&lt;/access-date&gt;&lt;/record&gt;&lt;/Cite&gt;&lt;/EndNote&gt;</w:instrText>
      </w:r>
      <w:r w:rsidR="00C56C86">
        <w:fldChar w:fldCharType="separate"/>
      </w:r>
      <w:r w:rsidR="00C56C86">
        <w:rPr>
          <w:noProof/>
        </w:rPr>
        <w:t>(</w:t>
      </w:r>
      <w:hyperlink w:anchor="_ENREF_16" w:tooltip="Ellison, 2007 #56" w:history="1">
        <w:r w:rsidR="00FD5CA9" w:rsidRPr="00FD5CA9">
          <w:rPr>
            <w:rStyle w:val="Hyperlink"/>
          </w:rPr>
          <w:t>Ellison, Steinfield, &amp; Lampe, 2007</w:t>
        </w:r>
      </w:hyperlink>
      <w:r w:rsidR="00C56C86">
        <w:rPr>
          <w:noProof/>
        </w:rPr>
        <w:t>)</w:t>
      </w:r>
      <w:r w:rsidR="00C56C86">
        <w:fldChar w:fldCharType="end"/>
      </w:r>
      <w:r w:rsidR="00195205" w:rsidRPr="00BE391F">
        <w:t>. We included six items on a seven-point Likert-type scale (e.g. “Instagram is part of my everyday activity”, “strongly disagree” = 1 to “strongly agree” = 7). We included store familiarity (α = 0.92) using a three item, seven-point semantic differential scale (e.g. “unfamiliar” = 1 to “familiar” = 7)</w:t>
      </w:r>
      <w:r w:rsidR="00C56C86">
        <w:t xml:space="preserve"> </w:t>
      </w:r>
      <w:r w:rsidR="00C56C86">
        <w:fldChar w:fldCharType="begin"/>
      </w:r>
      <w:r w:rsidR="00C56C86">
        <w:instrText xml:space="preserve"> ADDIN EN.CITE &lt;EndNote&gt;&lt;Cite&gt;&lt;Author&gt;Kent&lt;/Author&gt;&lt;Year&gt;1994&lt;/Year&gt;&lt;RecNum&gt;57&lt;/RecNum&gt;&lt;DisplayText&gt;(Kent &amp;amp; Allen, 1994)&lt;/DisplayText&gt;&lt;record&gt;&lt;rec-number&gt;57&lt;/rec-number&gt;&lt;foreign-keys&gt;&lt;key app="EN" db-id="vvte5pdvdpf5rwea9agpx0rpdd2f0zdw00pv" timestamp="1581625244" guid="c6c811d5-3972-4b4d-9f5d-0399744e95d9"&gt;57&lt;/key&gt;&lt;/foreign-keys&gt;&lt;ref-type name="Journal Article"&gt;17&lt;/ref-type&gt;&lt;contributors&gt;&lt;authors&gt;&lt;author&gt;Kent, Robert J.&lt;/author&gt;&lt;author&gt;Allen, Chris T.&lt;/author&gt;&lt;/authors&gt;&lt;/contributors&gt;&lt;titles&gt;&lt;title&gt;Competitive Interference Effects in Consumer Memory for Advertising: The Role of Brand Familiarity&lt;/title&gt;&lt;secondary-title&gt;Journal of Marketing&lt;/secondary-title&gt;&lt;/titles&gt;&lt;periodical&gt;&lt;full-title&gt;Journal of Marketing&lt;/full-title&gt;&lt;/periodical&gt;&lt;pages&gt;97-105&lt;/pages&gt;&lt;volume&gt;58&lt;/volume&gt;&lt;number&gt;3&lt;/number&gt;&lt;dates&gt;&lt;year&gt;1994&lt;/year&gt;&lt;pub-dates&gt;&lt;date&gt;1994/07/01&lt;/date&gt;&lt;/pub-dates&gt;&lt;/dates&gt;&lt;publisher&gt;SAGE Publications Inc&lt;/publisher&gt;&lt;isbn&gt;0022-2429&lt;/isbn&gt;&lt;urls&gt;&lt;related-urls&gt;&lt;url&gt;https://doi.org/10.1177/002224299405800307&lt;/url&gt;&lt;/related-urls&gt;&lt;/urls&gt;&lt;electronic-resource-num&gt;10.1177/002224299405800307&lt;/electronic-resource-num&gt;&lt;access-date&gt;2020/02/13&lt;/access-date&gt;&lt;/record&gt;&lt;/Cite&gt;&lt;/EndNote&gt;</w:instrText>
      </w:r>
      <w:r w:rsidR="00C56C86">
        <w:fldChar w:fldCharType="separate"/>
      </w:r>
      <w:r w:rsidR="00C56C86">
        <w:rPr>
          <w:noProof/>
        </w:rPr>
        <w:t>(</w:t>
      </w:r>
      <w:hyperlink w:anchor="_ENREF_30" w:tooltip="Kent, 1994 #57" w:history="1">
        <w:r w:rsidR="00FD5CA9" w:rsidRPr="00FD5CA9">
          <w:rPr>
            <w:rStyle w:val="Hyperlink"/>
          </w:rPr>
          <w:t>Kent &amp; Allen, 1994</w:t>
        </w:r>
      </w:hyperlink>
      <w:r w:rsidR="00C56C86">
        <w:rPr>
          <w:noProof/>
        </w:rPr>
        <w:t>)</w:t>
      </w:r>
      <w:r w:rsidR="00C56C86">
        <w:fldChar w:fldCharType="end"/>
      </w:r>
      <w:r w:rsidR="00195205" w:rsidRPr="00BE391F">
        <w:t>.</w:t>
      </w:r>
    </w:p>
    <w:p w14:paraId="07B1FAB4" w14:textId="09F690FC" w:rsidR="00195205" w:rsidRPr="00BE391F" w:rsidRDefault="00195205" w:rsidP="00195205">
      <w:pPr>
        <w:pStyle w:val="Heading2"/>
      </w:pPr>
      <w:r w:rsidRPr="00BE391F">
        <w:t>Plan of Analysis</w:t>
      </w:r>
    </w:p>
    <w:p w14:paraId="56509AD2" w14:textId="7C04B850" w:rsidR="004855BF" w:rsidRPr="00BE391F" w:rsidRDefault="004855BF" w:rsidP="004855BF">
      <w:pPr>
        <w:pStyle w:val="Paragraph"/>
      </w:pPr>
      <w:r w:rsidRPr="00BE391F">
        <w:t xml:space="preserve">Data were analyzed using the R (version 3.5.2) software. </w:t>
      </w:r>
      <w:r w:rsidR="00C56C86">
        <w:t>We were interested in the</w:t>
      </w:r>
      <w:r w:rsidRPr="00BE391F">
        <w:t xml:space="preserve"> interactive effects of degree of participation within Instagram, and FOMO on </w:t>
      </w:r>
      <w:r w:rsidR="00C56C86">
        <w:t>the exposure-</w:t>
      </w:r>
      <w:r w:rsidRPr="00BE391F">
        <w:t>attitude</w:t>
      </w:r>
      <w:r w:rsidR="00C56C86">
        <w:t xml:space="preserve"> relationship and </w:t>
      </w:r>
      <w:del w:id="109" w:author="Huddleston, Patricia" w:date="2020-08-18T13:19:00Z">
        <w:r w:rsidR="00C56C86" w:rsidDel="00E0765E">
          <w:delText xml:space="preserve">therefore </w:delText>
        </w:r>
      </w:del>
      <w:r w:rsidR="00C56C86">
        <w:t>product judgements in the context of Instagram advertising. Therefore,</w:t>
      </w:r>
      <w:r w:rsidRPr="00BE391F">
        <w:t xml:space="preserve"> we submitted the data to regression analyses</w:t>
      </w:r>
      <w:r w:rsidR="00C56C86">
        <w:t xml:space="preserve"> and</w:t>
      </w:r>
      <w:r w:rsidRPr="00BE391F">
        <w:t xml:space="preserve"> included </w:t>
      </w:r>
      <w:r w:rsidR="00C56C86">
        <w:t>context</w:t>
      </w:r>
      <w:r w:rsidRPr="00BE391F">
        <w:t xml:space="preserve"> condition (</w:t>
      </w:r>
      <w:r w:rsidR="00C56C86">
        <w:t>control</w:t>
      </w:r>
      <w:r w:rsidRPr="00BE391F">
        <w:t xml:space="preserve"> versus </w:t>
      </w:r>
      <w:r w:rsidR="00C56C86">
        <w:t>Instagram advertising</w:t>
      </w:r>
      <w:r w:rsidRPr="00BE391F">
        <w:t>) as categorical, and</w:t>
      </w:r>
      <w:r w:rsidR="00C56C86">
        <w:t xml:space="preserve"> degree of active</w:t>
      </w:r>
      <w:r w:rsidRPr="00BE391F">
        <w:t xml:space="preserve"> Instagram participation and FOMO as continuous independent variables, including their interaction</w:t>
      </w:r>
      <w:r w:rsidR="00C56C86">
        <w:t>s and a three-way interaction</w:t>
      </w:r>
      <w:r w:rsidRPr="00BE391F">
        <w:t>. We further included product type (monstera, basil, and artsy wall clocks) as dummy coded control variables, since significant correlations between products and attitude towards the product might affect findings. Further, we included attitude toward Instagram, attitude toward popular products, prior online shopping experience, and store familiarity as control variables in our model, because differences between participants might affect consequent results.</w:t>
      </w:r>
    </w:p>
    <w:p w14:paraId="5324D5EF" w14:textId="4051B01E" w:rsidR="00195205" w:rsidRPr="00BE391F" w:rsidRDefault="004855BF" w:rsidP="004855BF">
      <w:pPr>
        <w:pStyle w:val="Newparagraph"/>
      </w:pPr>
      <w:r w:rsidRPr="00BE391F">
        <w:t>Because constructs were assessed differently (</w:t>
      </w:r>
      <w:r w:rsidR="003342E7">
        <w:t xml:space="preserve">e.g., </w:t>
      </w:r>
      <w:r w:rsidRPr="00BE391F">
        <w:t xml:space="preserve">attitude toward </w:t>
      </w:r>
      <w:r w:rsidR="003342E7">
        <w:t xml:space="preserve">the </w:t>
      </w:r>
      <w:r w:rsidRPr="00BE391F">
        <w:t xml:space="preserve">product on seven-point semantic differential, </w:t>
      </w:r>
      <w:r w:rsidR="003342E7">
        <w:t xml:space="preserve">degree of active participation on </w:t>
      </w:r>
      <w:r w:rsidRPr="00BE391F">
        <w:t xml:space="preserve">Instagram on six-point semantic differential, and FOMO on seven-point Likert scale) all variables were standardized before submitting them to regression analyses. In a second step, we submitted data for </w:t>
      </w:r>
      <w:r w:rsidR="003342E7">
        <w:t>control</w:t>
      </w:r>
      <w:r w:rsidRPr="00BE391F">
        <w:t xml:space="preserve"> and </w:t>
      </w:r>
      <w:r w:rsidR="003342E7">
        <w:t>Instagram advertising</w:t>
      </w:r>
      <w:r w:rsidRPr="00BE391F">
        <w:t xml:space="preserve"> condition</w:t>
      </w:r>
      <w:ins w:id="110" w:author="Huddleston, Patricia" w:date="2020-08-18T13:20:00Z">
        <w:r w:rsidR="00E0765E">
          <w:t>s</w:t>
        </w:r>
      </w:ins>
      <w:r w:rsidRPr="00BE391F">
        <w:t xml:space="preserve"> to two separate linear regression analyses with attitude toward the product as </w:t>
      </w:r>
      <w:ins w:id="111" w:author="Huddleston, Patricia" w:date="2020-08-18T13:20:00Z">
        <w:r w:rsidR="00E0765E">
          <w:t xml:space="preserve">the </w:t>
        </w:r>
      </w:ins>
      <w:r w:rsidRPr="00BE391F">
        <w:t xml:space="preserve">dependent variable and FOMO and degree of </w:t>
      </w:r>
      <w:r w:rsidR="003342E7">
        <w:t xml:space="preserve">active </w:t>
      </w:r>
      <w:r w:rsidRPr="00BE391F">
        <w:t xml:space="preserve">participation as </w:t>
      </w:r>
      <w:r w:rsidRPr="00BE391F">
        <w:lastRenderedPageBreak/>
        <w:t>independent variables</w:t>
      </w:r>
      <w:ins w:id="112" w:author="Huddleston, Patricia" w:date="2020-08-18T13:20:00Z">
        <w:r w:rsidR="00E0765E">
          <w:t xml:space="preserve">, </w:t>
        </w:r>
      </w:ins>
      <w:del w:id="113" w:author="Huddleston, Patricia" w:date="2020-08-18T13:20:00Z">
        <w:r w:rsidRPr="00BE391F" w:rsidDel="00E0765E">
          <w:delText xml:space="preserve">; </w:delText>
        </w:r>
      </w:del>
      <w:r w:rsidRPr="00BE391F">
        <w:t xml:space="preserve">including their interactions. We did this to inspect intervals of significance for each of the conditions using the Johnson-Neyman Technique </w:t>
      </w:r>
      <w:r w:rsidR="003342E7">
        <w:fldChar w:fldCharType="begin"/>
      </w:r>
      <w:r w:rsidR="003342E7">
        <w:instrText xml:space="preserve"> ADDIN EN.CITE &lt;EndNote&gt;&lt;Cite&gt;&lt;Author&gt;Krishna&lt;/Author&gt;&lt;Year&gt;2016&lt;/Year&gt;&lt;RecNum&gt;59&lt;/RecNum&gt;&lt;DisplayText&gt;(Krishna, 2016)&lt;/DisplayText&gt;&lt;record&gt;&lt;rec-number&gt;59&lt;/rec-number&gt;&lt;foreign-keys&gt;&lt;key app="EN" db-id="vvte5pdvdpf5rwea9agpx0rpdd2f0zdw00pv" timestamp="1581627812" guid="015e5e43-74ea-4479-911a-c5206fffb3ee"&gt;59&lt;/key&gt;&lt;/foreign-keys&gt;&lt;ref-type name="Journal Article"&gt;17&lt;/ref-type&gt;&lt;contributors&gt;&lt;authors&gt;&lt;author&gt;Krishna, Aradhna&lt;/author&gt;&lt;/authors&gt;&lt;/contributors&gt;&lt;titles&gt;&lt;title&gt;A clearer spotlight on spotlight: Understanding, conducting and reporting&lt;/title&gt;&lt;secondary-title&gt;Journal of Consumer Psychology&lt;/secondary-title&gt;&lt;/titles&gt;&lt;periodical&gt;&lt;full-title&gt;Journal of Consumer Psychology&lt;/full-title&gt;&lt;/periodical&gt;&lt;pages&gt;315-324&lt;/pages&gt;&lt;volume&gt;26&lt;/volume&gt;&lt;number&gt;3&lt;/number&gt;&lt;keywords&gt;&lt;keyword&gt;Spotlight analysis&lt;/keyword&gt;&lt;keyword&gt;Johnson–Neyman technique&lt;/keyword&gt;&lt;keyword&gt;Dichotomizing variables&lt;/keyword&gt;&lt;/keywords&gt;&lt;dates&gt;&lt;year&gt;2016&lt;/year&gt;&lt;pub-dates&gt;&lt;date&gt;2016/07/01&lt;/date&gt;&lt;/pub-dates&gt;&lt;/dates&gt;&lt;publisher&gt;John Wiley &amp;amp; Sons, Ltd&lt;/publisher&gt;&lt;isbn&gt;1057-7408&lt;/isbn&gt;&lt;urls&gt;&lt;related-urls&gt;&lt;url&gt;https://doi.org/10.1016/j.jcps.2016.04.001&lt;/url&gt;&lt;/related-urls&gt;&lt;/urls&gt;&lt;electronic-resource-num&gt;10.1016/j.jcps.2016.04.001&lt;/electronic-resource-num&gt;&lt;access-date&gt;2020/02/13&lt;/access-date&gt;&lt;/record&gt;&lt;/Cite&gt;&lt;/EndNote&gt;</w:instrText>
      </w:r>
      <w:r w:rsidR="003342E7">
        <w:fldChar w:fldCharType="separate"/>
      </w:r>
      <w:r w:rsidR="003342E7">
        <w:rPr>
          <w:noProof/>
        </w:rPr>
        <w:t>(</w:t>
      </w:r>
      <w:hyperlink w:anchor="_ENREF_33" w:tooltip="Krishna, 2016 #59" w:history="1">
        <w:r w:rsidR="00FD5CA9" w:rsidRPr="00FD5CA9">
          <w:rPr>
            <w:rStyle w:val="Hyperlink"/>
          </w:rPr>
          <w:t>Krishna, 2016</w:t>
        </w:r>
      </w:hyperlink>
      <w:r w:rsidR="003342E7">
        <w:rPr>
          <w:noProof/>
        </w:rPr>
        <w:t>)</w:t>
      </w:r>
      <w:r w:rsidR="003342E7">
        <w:fldChar w:fldCharType="end"/>
      </w:r>
      <w:r w:rsidR="003342E7">
        <w:t>.</w:t>
      </w:r>
      <w:r w:rsidRPr="00BE391F">
        <w:t xml:space="preserve"> </w:t>
      </w:r>
    </w:p>
    <w:p w14:paraId="494460BC" w14:textId="661ACBA3" w:rsidR="004C194F" w:rsidRPr="00BE391F" w:rsidRDefault="004C194F" w:rsidP="004C194F">
      <w:pPr>
        <w:pStyle w:val="Heading1"/>
      </w:pPr>
      <w:r w:rsidRPr="00BE391F">
        <w:t>Results</w:t>
      </w:r>
    </w:p>
    <w:p w14:paraId="6257AD90" w14:textId="19363C79" w:rsidR="004C194F" w:rsidRPr="00BE391F" w:rsidRDefault="004855BF" w:rsidP="004C194F">
      <w:pPr>
        <w:pStyle w:val="Heading2"/>
      </w:pPr>
      <w:r w:rsidRPr="00BE391F">
        <w:t>Descriptive Statistics</w:t>
      </w:r>
    </w:p>
    <w:p w14:paraId="2F7268C7" w14:textId="35CD68FD" w:rsidR="004855BF" w:rsidRPr="00BE391F" w:rsidRDefault="004855BF" w:rsidP="004855BF">
      <w:pPr>
        <w:pStyle w:val="Paragraph"/>
      </w:pPr>
      <w:r w:rsidRPr="00BE391F">
        <w:t>Participants were predominantly female (69%). Most participants identified as Caucasian (71%), had completed some college with no degree (29%), and had an annual household income between $10,000 and $49,999 (44%). The median age was 26 years, which is appropriate considering that most Instagram users are between 25 and 34 years old</w:t>
      </w:r>
      <w:r w:rsidR="003342E7">
        <w:t xml:space="preserve"> </w:t>
      </w:r>
      <w:r w:rsidR="003342E7">
        <w:fldChar w:fldCharType="begin"/>
      </w:r>
      <w:r w:rsidR="003342E7">
        <w:instrText xml:space="preserve"> ADDIN EN.CITE &lt;EndNote&gt;&lt;Cite&gt;&lt;Author&gt;NapoleonCat&lt;/Author&gt;&lt;Year&gt;2019&lt;/Year&gt;&lt;RecNum&gt;65&lt;/RecNum&gt;&lt;DisplayText&gt;(NapoleonCat, 2019)&lt;/DisplayText&gt;&lt;record&gt;&lt;rec-number&gt;65&lt;/rec-number&gt;&lt;foreign-keys&gt;&lt;key app="EN" db-id="vvte5pdvdpf5rwea9agpx0rpdd2f0zdw00pv" timestamp="1581695791" guid="ab670c7b-b6e8-488a-a151-a1257783baad"&gt;65&lt;/key&gt;&lt;/foreign-keys&gt;&lt;ref-type name="Web Page"&gt;12&lt;/ref-type&gt;&lt;contributors&gt;&lt;authors&gt;&lt;author&gt;NapoleonCat,&lt;/author&gt;&lt;/authors&gt;&lt;secondary-authors&gt;&lt;author&gt;Statista&lt;/author&gt;&lt;/secondary-authors&gt;&lt;/contributors&gt;&lt;titles&gt;&lt;title&gt;Distribution of Instagram users in the United States as of November 2019, by age group [Graph]&lt;/title&gt;&lt;secondary-title&gt;Statista&lt;/secondary-title&gt;&lt;/titles&gt;&lt;volume&gt;2020&lt;/volume&gt;&lt;number&gt;February 14&lt;/number&gt;&lt;dates&gt;&lt;year&gt;2019&lt;/year&gt;&lt;/dates&gt;&lt;pub-location&gt;Statista&lt;/pub-location&gt;&lt;publisher&gt;Statista&lt;/publisher&gt;&lt;urls&gt;&lt;related-urls&gt;&lt;url&gt;https://www.statista.com/statistics/398166/us-instagram-user-age-distribution/&lt;/url&gt;&lt;/related-urls&gt;&lt;/urls&gt;&lt;remote-database-name&gt;Statista&lt;/remote-database-name&gt;&lt;remote-database-provider&gt;Statista&lt;/remote-database-provider&gt;&lt;/record&gt;&lt;/Cite&gt;&lt;/EndNote&gt;</w:instrText>
      </w:r>
      <w:r w:rsidR="003342E7">
        <w:fldChar w:fldCharType="separate"/>
      </w:r>
      <w:r w:rsidR="003342E7">
        <w:rPr>
          <w:noProof/>
        </w:rPr>
        <w:t>(</w:t>
      </w:r>
      <w:hyperlink w:anchor="_ENREF_43" w:tooltip="NapoleonCat, 2019 #65" w:history="1">
        <w:r w:rsidR="00FD5CA9" w:rsidRPr="00FD5CA9">
          <w:rPr>
            <w:rStyle w:val="Hyperlink"/>
          </w:rPr>
          <w:t>NapoleonCat, 2019</w:t>
        </w:r>
      </w:hyperlink>
      <w:r w:rsidR="003342E7">
        <w:rPr>
          <w:noProof/>
        </w:rPr>
        <w:t>)</w:t>
      </w:r>
      <w:r w:rsidR="003342E7">
        <w:fldChar w:fldCharType="end"/>
      </w:r>
      <w:r w:rsidRPr="00BE391F">
        <w:t xml:space="preserve">. </w:t>
      </w:r>
      <w:r w:rsidR="00410349">
        <w:t xml:space="preserve">Table 1 summarized participants’ characteristics stratified by context condition and product-type. </w:t>
      </w:r>
      <w:r w:rsidRPr="00BE391F">
        <w:t xml:space="preserve">Table </w:t>
      </w:r>
      <w:r w:rsidR="00410349">
        <w:t>2</w:t>
      </w:r>
      <w:r w:rsidRPr="00BE391F">
        <w:t xml:space="preserve"> summarizes means, standard deviations, construct reliabilities, square roots of average variance extracted (</w:t>
      </w:r>
      <m:oMath>
        <m:r>
          <w:rPr>
            <w:rFonts w:ascii="Cambria Math" w:hAnsi="Cambria Math"/>
          </w:rPr>
          <m:t>√</m:t>
        </m:r>
      </m:oMath>
      <w:r w:rsidRPr="00BE391F">
        <w:rPr>
          <w:rFonts w:ascii="Cambria Math" w:hAnsi="Cambria Math" w:cs="Cambria Math"/>
          <w:position w:val="2"/>
        </w:rPr>
        <w:t>𝐴𝑉𝐸</w:t>
      </w:r>
      <w:r w:rsidRPr="00BE391F">
        <w:t>), and intercorrelations of all variables in the model. Internal consistencies of all measures were assessed by Cronbach’s alpha (</w:t>
      </w:r>
      <w:r w:rsidRPr="00BE391F">
        <w:rPr>
          <w:rFonts w:ascii="Cambria Math" w:hAnsi="Cambria Math" w:cs="Cambria Math"/>
        </w:rPr>
        <w:t>𝛼</w:t>
      </w:r>
      <w:r w:rsidRPr="00BE391F">
        <w:rPr>
          <w:rFonts w:ascii="CambriaMath" w:hAnsi="CambriaMath"/>
        </w:rPr>
        <w:t xml:space="preserve"> </w:t>
      </w:r>
      <w:r w:rsidRPr="00BE391F">
        <w:t xml:space="preserve">&gt; 0.82). </w:t>
      </w:r>
      <w:r w:rsidRPr="00BE391F">
        <w:rPr>
          <w:rFonts w:ascii="Cambria Math" w:hAnsi="Cambria Math" w:cs="Cambria Math"/>
          <w:position w:val="2"/>
        </w:rPr>
        <w:t>𝐴𝑉𝐸</w:t>
      </w:r>
      <w:r w:rsidRPr="00BE391F">
        <w:rPr>
          <w:rFonts w:ascii="CambriaMath" w:hAnsi="CambriaMath"/>
          <w:position w:val="2"/>
        </w:rPr>
        <w:t xml:space="preserve"> </w:t>
      </w:r>
      <w:r w:rsidRPr="00BE391F">
        <w:t>of all constructs of interest exceeds their correlations with other constructs, which indicates good discriminant validity of measures</w:t>
      </w:r>
      <w:r w:rsidR="003342E7">
        <w:t xml:space="preserve"> </w:t>
      </w:r>
      <w:r w:rsidR="003342E7">
        <w:fldChar w:fldCharType="begin"/>
      </w:r>
      <w:r w:rsidR="003342E7">
        <w:instrText xml:space="preserve"> ADDIN EN.CITE &lt;EndNote&gt;&lt;Cite&gt;&lt;Author&gt;Fornell&lt;/Author&gt;&lt;Year&gt;1981&lt;/Year&gt;&lt;RecNum&gt;64&lt;/RecNum&gt;&lt;DisplayText&gt;(Fornell &amp;amp; Larcker, 1981)&lt;/DisplayText&gt;&lt;record&gt;&lt;rec-number&gt;64&lt;/rec-number&gt;&lt;foreign-keys&gt;&lt;key app="EN" db-id="vvte5pdvdpf5rwea9agpx0rpdd2f0zdw00pv" timestamp="1581695342" guid="1608ca4c-840d-4a92-b0f0-9308f0d09a29"&gt;64&lt;/key&gt;&lt;/foreign-keys&gt;&lt;ref-type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Research&lt;/full-title&gt;&lt;/periodical&gt;&lt;pages&gt;39-50&lt;/pages&gt;&lt;volume&gt;18&lt;/volume&gt;&lt;number&gt;1&lt;/number&gt;&lt;dates&gt;&lt;year&gt;1981&lt;/year&gt;&lt;/dates&gt;&lt;publisher&gt;American Marketing Association&lt;/publisher&gt;&lt;isbn&gt;00222437&lt;/isbn&gt;&lt;urls&gt;&lt;related-urls&gt;&lt;url&gt;www.jstor.org/stable/3151312&lt;/url&gt;&lt;/related-urls&gt;&lt;/urls&gt;&lt;custom1&gt;Full publication date: Feb., 1981&lt;/custom1&gt;&lt;electronic-resource-num&gt;https://doi.org/10.2307/3151312&lt;/electronic-resource-num&gt;&lt;remote-database-name&gt;JSTOR&lt;/remote-database-name&gt;&lt;access-date&gt;2020/02/14/&lt;/access-date&gt;&lt;/record&gt;&lt;/Cite&gt;&lt;/EndNote&gt;</w:instrText>
      </w:r>
      <w:r w:rsidR="003342E7">
        <w:fldChar w:fldCharType="separate"/>
      </w:r>
      <w:r w:rsidR="003342E7">
        <w:rPr>
          <w:noProof/>
        </w:rPr>
        <w:t>(</w:t>
      </w:r>
      <w:hyperlink w:anchor="_ENREF_23" w:tooltip="Fornell, 1981 #64" w:history="1">
        <w:r w:rsidR="00FD5CA9" w:rsidRPr="00FD5CA9">
          <w:rPr>
            <w:rStyle w:val="Hyperlink"/>
          </w:rPr>
          <w:t>Fornell &amp; Larcker, 1981</w:t>
        </w:r>
      </w:hyperlink>
      <w:r w:rsidR="003342E7">
        <w:rPr>
          <w:noProof/>
        </w:rPr>
        <w:t>)</w:t>
      </w:r>
      <w:r w:rsidR="003342E7">
        <w:fldChar w:fldCharType="end"/>
      </w:r>
      <w:r w:rsidRPr="00BE391F">
        <w:t>.</w:t>
      </w:r>
    </w:p>
    <w:p w14:paraId="2B6CEFA8" w14:textId="53130FEB" w:rsidR="004C194F" w:rsidRPr="00BE391F" w:rsidRDefault="00BE391F" w:rsidP="004C194F">
      <w:pPr>
        <w:pStyle w:val="Heading2"/>
      </w:pPr>
      <w:r w:rsidRPr="00BE391F">
        <w:t>Three</w:t>
      </w:r>
      <w:r w:rsidR="004855BF" w:rsidRPr="00BE391F">
        <w:t>-way Interaction</w:t>
      </w:r>
    </w:p>
    <w:p w14:paraId="7AD940BC" w14:textId="234AFA39" w:rsidR="004855BF" w:rsidRPr="00BE391F" w:rsidRDefault="004855BF" w:rsidP="004855BF">
      <w:pPr>
        <w:pStyle w:val="Paragraph"/>
      </w:pPr>
      <w:r w:rsidRPr="00BE391F">
        <w:t xml:space="preserve">Results for regression analysis with three-way interaction are summarized in Table </w:t>
      </w:r>
      <w:r w:rsidR="00410349">
        <w:t>3</w:t>
      </w:r>
      <w:r w:rsidRPr="00BE391F">
        <w:t xml:space="preserve">. </w:t>
      </w:r>
      <w:r w:rsidR="003342E7">
        <w:t>W</w:t>
      </w:r>
      <w:r w:rsidRPr="00BE391F">
        <w:t xml:space="preserve">e found a significant and positive main effect of </w:t>
      </w:r>
      <w:r w:rsidR="003342E7">
        <w:t>Instagram advertising</w:t>
      </w:r>
      <w:r w:rsidRPr="00BE391F">
        <w:t xml:space="preserve"> versus </w:t>
      </w:r>
      <w:r w:rsidR="003342E7">
        <w:t>control</w:t>
      </w:r>
      <w:r w:rsidRPr="00BE391F">
        <w:t xml:space="preserve"> condition on attitudes toward the product. Thus, </w:t>
      </w:r>
      <w:r w:rsidR="003342E7">
        <w:t xml:space="preserve">Instagram advertising seemed to have </w:t>
      </w:r>
      <w:r w:rsidRPr="00BE391F">
        <w:t xml:space="preserve">a positive effect on the attitude formation process. Further, we found significant main effects of </w:t>
      </w:r>
      <w:r w:rsidR="003342E7">
        <w:t xml:space="preserve">degree of active </w:t>
      </w:r>
      <w:r w:rsidR="00BE391F">
        <w:t xml:space="preserve">Instagram </w:t>
      </w:r>
      <w:r w:rsidRPr="00BE391F">
        <w:t>participation, attitude toward popular products, store familiarity, basil, and artsy wall clocks</w:t>
      </w:r>
      <w:r w:rsidR="003342E7">
        <w:t xml:space="preserve"> (versus basic wall clocks)</w:t>
      </w:r>
      <w:r w:rsidRPr="00BE391F">
        <w:t xml:space="preserve">. That is, participants, who reported more active participation </w:t>
      </w:r>
      <w:r w:rsidR="00BE391F">
        <w:t>o</w:t>
      </w:r>
      <w:r w:rsidRPr="00BE391F">
        <w:t xml:space="preserve">n Instagram, who have a more favorable attitude toward popular </w:t>
      </w:r>
      <w:r w:rsidRPr="00BE391F">
        <w:lastRenderedPageBreak/>
        <w:t xml:space="preserve">products, and </w:t>
      </w:r>
      <w:r w:rsidR="00BE391F">
        <w:t xml:space="preserve">who </w:t>
      </w:r>
      <w:r w:rsidRPr="00BE391F">
        <w:t xml:space="preserve">are more familiar with the store brand formed more favorable attitudes toward the product. </w:t>
      </w:r>
      <w:r w:rsidR="003342E7">
        <w:t>B</w:t>
      </w:r>
      <w:r w:rsidRPr="00BE391F">
        <w:t xml:space="preserve">asil plants </w:t>
      </w:r>
      <w:ins w:id="114" w:author="Huddleston, Patricia" w:date="2020-08-18T13:23:00Z">
        <w:r w:rsidR="0039253F">
          <w:t xml:space="preserve">(vs. Monstera) </w:t>
        </w:r>
      </w:ins>
      <w:r w:rsidRPr="00BE391F">
        <w:t xml:space="preserve">were perceived as more </w:t>
      </w:r>
      <w:ins w:id="115" w:author="Huddleston, Patricia" w:date="2020-08-18T13:23:00Z">
        <w:r w:rsidR="0039253F">
          <w:t xml:space="preserve">favorably </w:t>
        </w:r>
      </w:ins>
      <w:r w:rsidRPr="00BE391F">
        <w:t xml:space="preserve">and artsy </w:t>
      </w:r>
      <w:ins w:id="116" w:author="Huddleston, Patricia" w:date="2020-08-18T13:23:00Z">
        <w:r w:rsidR="0039253F">
          <w:t>(vs. basic)</w:t>
        </w:r>
      </w:ins>
      <w:ins w:id="117" w:author="Huddleston, Patricia" w:date="2020-08-18T13:24:00Z">
        <w:r w:rsidR="0039253F">
          <w:t xml:space="preserve"> </w:t>
        </w:r>
      </w:ins>
      <w:r w:rsidRPr="00BE391F">
        <w:t>wall clock</w:t>
      </w:r>
      <w:ins w:id="118" w:author="Huddleston, Patricia" w:date="2020-08-18T13:24:00Z">
        <w:r w:rsidR="0039253F">
          <w:t xml:space="preserve"> as less favorably.</w:t>
        </w:r>
      </w:ins>
      <w:del w:id="119" w:author="Huddleston, Patricia" w:date="2020-08-18T13:24:00Z">
        <w:r w:rsidRPr="00BE391F" w:rsidDel="0039253F">
          <w:delText xml:space="preserve">s as less favorable </w:delText>
        </w:r>
        <w:r w:rsidR="00BE391F" w:rsidDel="0039253F">
          <w:delText>(</w:delText>
        </w:r>
        <w:r w:rsidRPr="00BE391F" w:rsidDel="0039253F">
          <w:delText>as compared to basic wall clocks).</w:delText>
        </w:r>
      </w:del>
    </w:p>
    <w:p w14:paraId="02959314" w14:textId="503CA465" w:rsidR="004855BF" w:rsidRPr="00BE391F" w:rsidRDefault="003342E7" w:rsidP="004855BF">
      <w:pPr>
        <w:pStyle w:val="Newparagraph"/>
      </w:pPr>
      <w:r>
        <w:t>W</w:t>
      </w:r>
      <w:r w:rsidR="00D41F03" w:rsidRPr="00BE391F">
        <w:t xml:space="preserve">e did not find interaction effects of degree of </w:t>
      </w:r>
      <w:r>
        <w:t xml:space="preserve">active </w:t>
      </w:r>
      <w:r w:rsidR="00D41F03" w:rsidRPr="00BE391F">
        <w:t xml:space="preserve">participation within Instagram and </w:t>
      </w:r>
      <w:r>
        <w:t>context</w:t>
      </w:r>
      <w:r w:rsidR="00D41F03" w:rsidRPr="00BE391F">
        <w:t xml:space="preserve"> condition. However, we </w:t>
      </w:r>
      <w:r>
        <w:t xml:space="preserve">did </w:t>
      </w:r>
      <w:r w:rsidR="00D41F03" w:rsidRPr="00BE391F">
        <w:t>f</w:t>
      </w:r>
      <w:r>
        <w:t>i</w:t>
      </w:r>
      <w:r w:rsidR="00D41F03" w:rsidRPr="00BE391F">
        <w:t xml:space="preserve">nd a marginally significant three-way interaction effect between participation, FOMO, and </w:t>
      </w:r>
      <w:r>
        <w:t>context</w:t>
      </w:r>
      <w:r w:rsidR="00D41F03" w:rsidRPr="00BE391F">
        <w:t xml:space="preserve"> (Figure 1). Variance Inflation Factors (VIF &lt; 5) indicated no multicollinearity. We were interested in investigating interaction effects of </w:t>
      </w:r>
      <w:r>
        <w:t xml:space="preserve">active </w:t>
      </w:r>
      <w:r w:rsidR="00D41F03" w:rsidRPr="00BE391F">
        <w:t xml:space="preserve">participation and FOMO stratified by condition to further assess intervals of significance for </w:t>
      </w:r>
      <w:r>
        <w:t xml:space="preserve">the degree of active </w:t>
      </w:r>
      <w:r w:rsidR="00D41F03" w:rsidRPr="00BE391F">
        <w:t xml:space="preserve">participation </w:t>
      </w:r>
      <w:r>
        <w:t xml:space="preserve">as moderator of the FOMO </w:t>
      </w:r>
      <w:r w:rsidR="00D41F03" w:rsidRPr="00BE391F">
        <w:t xml:space="preserve">effect on </w:t>
      </w:r>
      <w:r>
        <w:t>the exposure-</w:t>
      </w:r>
      <w:r w:rsidR="00D41F03" w:rsidRPr="00BE391F">
        <w:t>attitudes</w:t>
      </w:r>
      <w:r>
        <w:t xml:space="preserve"> relationship</w:t>
      </w:r>
      <w:r w:rsidR="00D41F03" w:rsidRPr="00BE391F">
        <w:t>.</w:t>
      </w:r>
    </w:p>
    <w:p w14:paraId="252616E2" w14:textId="77777777" w:rsidR="00D41F03" w:rsidRPr="00BE391F" w:rsidRDefault="00D41F03" w:rsidP="00D41F03">
      <w:pPr>
        <w:pStyle w:val="Heading2"/>
        <w:rPr>
          <w:szCs w:val="24"/>
        </w:rPr>
      </w:pPr>
      <w:r w:rsidRPr="00BE391F">
        <w:t>Intervals of Significance</w:t>
      </w:r>
    </w:p>
    <w:p w14:paraId="2B768F8A" w14:textId="0DC907FE" w:rsidR="00BE391F" w:rsidRDefault="00681919" w:rsidP="00BE391F">
      <w:pPr>
        <w:pStyle w:val="Newparagraph"/>
      </w:pPr>
      <w:r>
        <w:rPr>
          <w:rStyle w:val="Heading3Char"/>
        </w:rPr>
        <w:t>Control</w:t>
      </w:r>
      <w:r w:rsidR="00D41F03" w:rsidRPr="00BE391F">
        <w:rPr>
          <w:rStyle w:val="Heading3Char"/>
        </w:rPr>
        <w:t xml:space="preserve"> condition.</w:t>
      </w:r>
      <w:r w:rsidR="00D41F03" w:rsidRPr="00BE391F">
        <w:t xml:space="preserve"> In the </w:t>
      </w:r>
      <w:r>
        <w:t>control</w:t>
      </w:r>
      <w:r w:rsidR="00D41F03" w:rsidRPr="00BE391F">
        <w:t xml:space="preserve"> condition, we found significant positive main effects of </w:t>
      </w:r>
      <w:r>
        <w:t xml:space="preserve">active </w:t>
      </w:r>
      <w:r w:rsidR="00D41F03" w:rsidRPr="00BE391F">
        <w:t>participation, attitude toward popular products, store familiarity and negative main effects of artsy wall clocks</w:t>
      </w:r>
      <w:ins w:id="120" w:author="Huddleston, Patricia" w:date="2020-08-18T13:33:00Z">
        <w:r w:rsidR="00213CF7">
          <w:t xml:space="preserve"> on product attitude</w:t>
        </w:r>
      </w:ins>
      <w:r w:rsidR="00D41F03" w:rsidRPr="00BE391F">
        <w:t xml:space="preserve">. There was no significant interaction effect between FOMO and degree of </w:t>
      </w:r>
      <w:r>
        <w:t xml:space="preserve">active </w:t>
      </w:r>
      <w:r w:rsidR="00D41F03" w:rsidRPr="00BE391F">
        <w:t xml:space="preserve">participation </w:t>
      </w:r>
      <w:r w:rsidR="00BE391F">
        <w:t>on</w:t>
      </w:r>
      <w:r w:rsidR="00D41F03" w:rsidRPr="00BE391F">
        <w:t xml:space="preserve"> Instagram (Table </w:t>
      </w:r>
      <w:r w:rsidR="00410349">
        <w:t>4</w:t>
      </w:r>
      <w:r w:rsidR="00D41F03" w:rsidRPr="00BE391F">
        <w:t>). According to Johnson-Neyman Technique findings (Figure 2), the slope for Instagram engagement was</w:t>
      </w:r>
      <w:r>
        <w:t xml:space="preserve"> never</w:t>
      </w:r>
      <w:r w:rsidR="00D41F03" w:rsidRPr="00BE391F">
        <w:t xml:space="preserve"> significant (p &lt; 0.05) for standardized values of FOMO. That is, for participants who were not </w:t>
      </w:r>
      <w:r>
        <w:t>exposed to Instagram advertising</w:t>
      </w:r>
      <w:r w:rsidR="00D41F03" w:rsidRPr="00BE391F">
        <w:t xml:space="preserve"> there was </w:t>
      </w:r>
      <w:r>
        <w:t>no</w:t>
      </w:r>
      <w:r w:rsidR="00D41F03" w:rsidRPr="00BE391F">
        <w:t xml:space="preserve"> significant effect of </w:t>
      </w:r>
      <w:r>
        <w:t xml:space="preserve">FOMO </w:t>
      </w:r>
      <w:r w:rsidR="00D41F03" w:rsidRPr="00BE391F">
        <w:t xml:space="preserve">on attitudes </w:t>
      </w:r>
      <w:r>
        <w:t>irrespective of participants’ degree of active participation on Instagram</w:t>
      </w:r>
      <w:r w:rsidR="00BE391F">
        <w:t>.</w:t>
      </w:r>
    </w:p>
    <w:p w14:paraId="209F8A69" w14:textId="3EB7DB02" w:rsidR="004A0495" w:rsidRPr="00BE391F" w:rsidRDefault="00681919" w:rsidP="00BE391F">
      <w:pPr>
        <w:pStyle w:val="Newparagraph"/>
      </w:pPr>
      <w:r>
        <w:rPr>
          <w:rStyle w:val="Heading3Char"/>
        </w:rPr>
        <w:t>Instagram advertising</w:t>
      </w:r>
      <w:r w:rsidR="004A0495" w:rsidRPr="00BE391F">
        <w:rPr>
          <w:rStyle w:val="Heading3Char"/>
        </w:rPr>
        <w:t xml:space="preserve"> condition.</w:t>
      </w:r>
      <w:r w:rsidR="004A0495" w:rsidRPr="00BE391F">
        <w:t xml:space="preserve"> Findings in the </w:t>
      </w:r>
      <w:r>
        <w:t>Instagram advertising</w:t>
      </w:r>
      <w:r w:rsidR="004A0495" w:rsidRPr="00BE391F">
        <w:t xml:space="preserve"> condition differed from findings in the </w:t>
      </w:r>
      <w:r>
        <w:t>control</w:t>
      </w:r>
      <w:r w:rsidR="004A0495" w:rsidRPr="00BE391F">
        <w:t xml:space="preserve"> condition. </w:t>
      </w:r>
      <w:ins w:id="121" w:author="Huddleston, Patricia" w:date="2020-08-18T13:35:00Z">
        <w:r w:rsidR="006F445E">
          <w:t>S</w:t>
        </w:r>
      </w:ins>
      <w:ins w:id="122" w:author="Huddleston, Patricia" w:date="2020-08-18T13:34:00Z">
        <w:r w:rsidR="006F445E" w:rsidRPr="00BE391F">
          <w:t xml:space="preserve">imilar to the </w:t>
        </w:r>
        <w:r w:rsidR="006F445E">
          <w:t>control</w:t>
        </w:r>
        <w:r w:rsidR="006F445E" w:rsidRPr="00BE391F">
          <w:t xml:space="preserve"> condition</w:t>
        </w:r>
        <w:r w:rsidR="006F445E">
          <w:t>,</w:t>
        </w:r>
        <w:r w:rsidR="006F445E" w:rsidRPr="00BE391F">
          <w:t xml:space="preserve"> </w:t>
        </w:r>
        <w:r w:rsidR="006F445E">
          <w:t>w</w:t>
        </w:r>
      </w:ins>
      <w:del w:id="123" w:author="Huddleston, Patricia" w:date="2020-08-18T13:34:00Z">
        <w:r w:rsidR="004A0495" w:rsidRPr="00BE391F" w:rsidDel="006F445E">
          <w:delText>W</w:delText>
        </w:r>
      </w:del>
      <w:r w:rsidR="004A0495" w:rsidRPr="00BE391F">
        <w:t xml:space="preserve">e found significant positive main effects for </w:t>
      </w:r>
      <w:r>
        <w:t xml:space="preserve">active </w:t>
      </w:r>
      <w:r w:rsidR="00BE391F">
        <w:t>Instagram</w:t>
      </w:r>
      <w:r w:rsidR="004A0495" w:rsidRPr="00BE391F">
        <w:t xml:space="preserve"> participation, attitude toward popular products, and store familiarity and negative main effects of artsy wall clocks</w:t>
      </w:r>
      <w:ins w:id="124" w:author="Huddleston, Patricia" w:date="2020-08-18T13:34:00Z">
        <w:r w:rsidR="006F445E">
          <w:t xml:space="preserve"> on product attitude</w:t>
        </w:r>
      </w:ins>
      <w:del w:id="125" w:author="Huddleston, Patricia" w:date="2020-08-18T13:35:00Z">
        <w:r w:rsidR="004A0495" w:rsidRPr="00BE391F" w:rsidDel="006F445E">
          <w:delText>,</w:delText>
        </w:r>
      </w:del>
      <w:del w:id="126" w:author="Huddleston, Patricia" w:date="2020-08-18T13:34:00Z">
        <w:r w:rsidR="004A0495" w:rsidRPr="00BE391F" w:rsidDel="006F445E">
          <w:delText xml:space="preserve"> similar to the </w:delText>
        </w:r>
        <w:r w:rsidDel="006F445E">
          <w:delText>control</w:delText>
        </w:r>
        <w:r w:rsidR="004A0495" w:rsidRPr="00BE391F" w:rsidDel="006F445E">
          <w:delText xml:space="preserve"> condition</w:delText>
        </w:r>
      </w:del>
      <w:r w:rsidR="004A0495" w:rsidRPr="00BE391F">
        <w:t xml:space="preserve">. However, results indicated a positive main effect of basil house plants and a statistically significant interaction effect between FOMO and </w:t>
      </w:r>
      <w:r>
        <w:t xml:space="preserve">degree of active </w:t>
      </w:r>
      <w:r w:rsidR="004A0495" w:rsidRPr="00BE391F">
        <w:t xml:space="preserve">participation </w:t>
      </w:r>
      <w:r w:rsidR="004A0495" w:rsidRPr="00BE391F">
        <w:lastRenderedPageBreak/>
        <w:t xml:space="preserve">(Table </w:t>
      </w:r>
      <w:r w:rsidR="00410349">
        <w:t>4</w:t>
      </w:r>
      <w:r w:rsidR="004A0495" w:rsidRPr="00BE391F">
        <w:t xml:space="preserve">). That is, </w:t>
      </w:r>
      <w:del w:id="127" w:author="Huddleston, Patricia" w:date="2020-08-18T13:35:00Z">
        <w:r w:rsidR="004A0495" w:rsidRPr="00BE391F" w:rsidDel="006F445E">
          <w:delText xml:space="preserve">participants </w:delText>
        </w:r>
      </w:del>
      <w:r w:rsidR="004A0495" w:rsidRPr="00BE391F">
        <w:t>high</w:t>
      </w:r>
      <w:r w:rsidR="00514AFB">
        <w:t>ly active Instagram users</w:t>
      </w:r>
      <w:r w:rsidR="004A0495" w:rsidRPr="00BE391F">
        <w:t xml:space="preserve"> expressed the most favorable attitudes toward the product as </w:t>
      </w:r>
      <w:del w:id="128" w:author="Huddleston, Patricia" w:date="2020-08-18T13:35:00Z">
        <w:r w:rsidR="004A0495" w:rsidRPr="00BE391F" w:rsidDel="006F445E">
          <w:delText xml:space="preserve">participants </w:delText>
        </w:r>
      </w:del>
      <w:ins w:id="129" w:author="Huddleston, Patricia" w:date="2020-08-18T13:35:00Z">
        <w:r w:rsidR="006F445E">
          <w:t>they</w:t>
        </w:r>
        <w:r w:rsidR="006F445E" w:rsidRPr="00BE391F">
          <w:t xml:space="preserve"> </w:t>
        </w:r>
      </w:ins>
      <w:r w:rsidR="004A0495" w:rsidRPr="00BE391F">
        <w:t xml:space="preserve">reported </w:t>
      </w:r>
      <w:r w:rsidR="00514AFB">
        <w:t>higher levels of trait-FOMO</w:t>
      </w:r>
      <w:r w:rsidR="004A0495" w:rsidRPr="00BE391F">
        <w:t xml:space="preserve">. In contrast, </w:t>
      </w:r>
      <w:ins w:id="130" w:author="Huddleston, Patricia" w:date="2020-08-18T13:36:00Z">
        <w:r w:rsidR="006F445E" w:rsidRPr="00BE391F">
          <w:t xml:space="preserve">as </w:t>
        </w:r>
        <w:r w:rsidR="006F445E">
          <w:t>their reported level of trait-FOMO</w:t>
        </w:r>
        <w:r w:rsidR="006F445E" w:rsidRPr="00BE391F">
          <w:t xml:space="preserve"> increased</w:t>
        </w:r>
        <w:r w:rsidR="006F445E" w:rsidRPr="00BE391F" w:rsidDel="006F445E">
          <w:t xml:space="preserve"> </w:t>
        </w:r>
      </w:ins>
      <w:del w:id="131" w:author="Huddleston, Patricia" w:date="2020-08-18T13:36:00Z">
        <w:r w:rsidR="004A0495" w:rsidRPr="00BE391F" w:rsidDel="006F445E">
          <w:delText xml:space="preserve">participants </w:delText>
        </w:r>
        <w:r w:rsidR="00514AFB" w:rsidDel="006F445E">
          <w:delText xml:space="preserve">highly </w:delText>
        </w:r>
      </w:del>
      <w:r w:rsidR="00514AFB">
        <w:t xml:space="preserve">passive Instagram users </w:t>
      </w:r>
      <w:r w:rsidR="004A0495" w:rsidRPr="00BE391F">
        <w:t>expressed the least favorable attitudes toward the product</w:t>
      </w:r>
      <w:del w:id="132" w:author="Huddleston, Patricia" w:date="2020-08-18T13:36:00Z">
        <w:r w:rsidR="004A0495" w:rsidRPr="00BE391F" w:rsidDel="006F445E">
          <w:delText xml:space="preserve"> as </w:delText>
        </w:r>
        <w:r w:rsidR="00514AFB" w:rsidDel="006F445E">
          <w:delText>their reported level of trait-FOMO</w:delText>
        </w:r>
        <w:r w:rsidR="004A0495" w:rsidRPr="00BE391F" w:rsidDel="006F445E">
          <w:delText xml:space="preserve"> increased</w:delText>
        </w:r>
      </w:del>
      <w:r w:rsidR="004A0495" w:rsidRPr="00BE391F">
        <w:t xml:space="preserve">. This </w:t>
      </w:r>
      <w:ins w:id="133" w:author="Huddleston, Patricia" w:date="2020-08-18T13:36:00Z">
        <w:r w:rsidR="006F445E">
          <w:t xml:space="preserve">finding </w:t>
        </w:r>
      </w:ins>
      <w:r w:rsidR="004A0495" w:rsidRPr="00BE391F">
        <w:t xml:space="preserve">was also reflected by findings of Johnson-Neyman Technique, which indicated that the slope for </w:t>
      </w:r>
      <w:r w:rsidR="00514AFB">
        <w:t>trait-FOMO</w:t>
      </w:r>
      <w:r w:rsidR="004A0495" w:rsidRPr="00BE391F">
        <w:t xml:space="preserve"> was significant (p &lt; 0.05) only for standardized values of </w:t>
      </w:r>
      <w:r w:rsidR="00514AFB">
        <w:t>degree of active participation</w:t>
      </w:r>
      <w:r w:rsidR="004A0495" w:rsidRPr="00BE391F">
        <w:t xml:space="preserve"> between [0.</w:t>
      </w:r>
      <w:r w:rsidR="00514AFB">
        <w:t>3</w:t>
      </w:r>
      <w:r w:rsidR="004A0495" w:rsidRPr="00BE391F">
        <w:t>2, 2.</w:t>
      </w:r>
      <w:r w:rsidR="00514AFB">
        <w:t>16</w:t>
      </w:r>
      <w:r w:rsidR="004A0495" w:rsidRPr="00BE391F">
        <w:t xml:space="preserve">], and thus higher levels of </w:t>
      </w:r>
      <w:r w:rsidR="00514AFB">
        <w:t>trait-</w:t>
      </w:r>
      <w:r w:rsidR="004A0495" w:rsidRPr="00BE391F">
        <w:t>FOMO (Figure 2).</w:t>
      </w:r>
    </w:p>
    <w:p w14:paraId="4FD4894F" w14:textId="2BCBE10A" w:rsidR="004C194F" w:rsidRPr="00BE391F" w:rsidRDefault="004C194F" w:rsidP="000D6AC3">
      <w:pPr>
        <w:pStyle w:val="Heading1"/>
      </w:pPr>
      <w:r w:rsidRPr="00BE391F">
        <w:t>Discussion</w:t>
      </w:r>
    </w:p>
    <w:p w14:paraId="5C812FF3" w14:textId="5E7C38A4" w:rsidR="004A0495" w:rsidRPr="00BE391F" w:rsidRDefault="004A0495" w:rsidP="004A0495">
      <w:pPr>
        <w:pStyle w:val="Paragraph"/>
      </w:pPr>
      <w:r w:rsidRPr="00BE391F">
        <w:t>In summary, this study provides findings that are important for consumer research and theory and for advertising and marketing practice. First, we provide additional evidence that prior exposure on social media results in differences in product evaluations; we thereby replicate early findings in mere exposure</w:t>
      </w:r>
      <w:r w:rsidR="005E1A56">
        <w:t xml:space="preserve"> </w:t>
      </w:r>
      <w:r w:rsidRPr="00BE391F">
        <w:t xml:space="preserve">literature. </w:t>
      </w:r>
      <w:commentRangeStart w:id="134"/>
      <w:r w:rsidRPr="00BE391F">
        <w:t xml:space="preserve">Second, we extend research in </w:t>
      </w:r>
      <w:r w:rsidR="005E1A56">
        <w:t>Fear of Missing Out</w:t>
      </w:r>
      <w:r w:rsidRPr="00BE391F">
        <w:t xml:space="preserve"> literature by providing support for the notion that FOMO and the degree of </w:t>
      </w:r>
      <w:ins w:id="135" w:author="Huddleston, Patricia" w:date="2020-08-18T13:38:00Z">
        <w:r w:rsidR="000D0166">
          <w:t xml:space="preserve">Instagram </w:t>
        </w:r>
      </w:ins>
      <w:r w:rsidRPr="00BE391F">
        <w:t xml:space="preserve">participation </w:t>
      </w:r>
      <w:del w:id="136" w:author="Huddleston, Patricia" w:date="2020-08-18T13:38:00Z">
        <w:r w:rsidRPr="00BE391F" w:rsidDel="000D0166">
          <w:delText xml:space="preserve">within Instagram </w:delText>
        </w:r>
      </w:del>
      <w:r w:rsidRPr="00BE391F">
        <w:t xml:space="preserve">interact to </w:t>
      </w:r>
      <w:ins w:id="137" w:author="Huddleston, Patricia" w:date="2020-08-18T13:38:00Z">
        <w:r w:rsidR="000D0166">
          <w:t xml:space="preserve">differently </w:t>
        </w:r>
      </w:ins>
      <w:r w:rsidRPr="00BE391F">
        <w:t xml:space="preserve">influence </w:t>
      </w:r>
      <w:del w:id="138" w:author="Huddleston, Patricia" w:date="2020-08-18T13:38:00Z">
        <w:r w:rsidRPr="00BE391F" w:rsidDel="000D0166">
          <w:delText xml:space="preserve">differences in </w:delText>
        </w:r>
      </w:del>
      <w:r w:rsidRPr="00BE391F">
        <w:t>product evaluations. We further elaborate on these findings in the next section.</w:t>
      </w:r>
      <w:commentRangeEnd w:id="134"/>
      <w:r w:rsidR="000D0166">
        <w:rPr>
          <w:rStyle w:val="CommentReference"/>
        </w:rPr>
        <w:commentReference w:id="134"/>
      </w:r>
    </w:p>
    <w:p w14:paraId="61DEACA4" w14:textId="0C0B6801" w:rsidR="004A0495" w:rsidRPr="00BE391F" w:rsidRDefault="005E1A56" w:rsidP="004A0495">
      <w:pPr>
        <w:pStyle w:val="Heading2"/>
      </w:pPr>
      <w:r>
        <w:t>Advertisement</w:t>
      </w:r>
      <w:r w:rsidR="004A0495" w:rsidRPr="00BE391F">
        <w:t xml:space="preserve"> o</w:t>
      </w:r>
      <w:r>
        <w:t>n</w:t>
      </w:r>
      <w:r w:rsidR="004A0495" w:rsidRPr="00BE391F">
        <w:t xml:space="preserve"> Social Media</w:t>
      </w:r>
    </w:p>
    <w:p w14:paraId="3A41EF32" w14:textId="2EA5080F" w:rsidR="004A0495" w:rsidRPr="00BE391F" w:rsidRDefault="004A0495" w:rsidP="004A0495">
      <w:pPr>
        <w:pStyle w:val="Paragraph"/>
      </w:pPr>
      <w:r w:rsidRPr="00BE391F">
        <w:t xml:space="preserve">First, we found that consumers who were exposed to social media content prior to </w:t>
      </w:r>
      <w:r w:rsidR="005E1A56">
        <w:t>evaluating products in online shops</w:t>
      </w:r>
      <w:r w:rsidRPr="00BE391F">
        <w:t xml:space="preserve"> evaluated</w:t>
      </w:r>
      <w:r w:rsidR="005E1A56">
        <w:t xml:space="preserve"> these</w:t>
      </w:r>
      <w:r w:rsidRPr="00BE391F">
        <w:t xml:space="preserve"> products more favorably than consumers who were not exposed. Thus, our findings confirm prior studies, which indicated that social media advertising might act as a priming mechanism and affect brand choice</w:t>
      </w:r>
      <w:r w:rsidR="005E1A56">
        <w:t xml:space="preserve"> </w:t>
      </w:r>
      <w:r w:rsidR="005E1A56">
        <w:fldChar w:fldCharType="begin"/>
      </w:r>
      <w:r w:rsidR="005E1A56">
        <w:instrText xml:space="preserve"> ADDIN EN.CITE &lt;EndNote&gt;&lt;Cite&gt;&lt;Author&gt;Humphrey&lt;/Author&gt;&lt;Year&gt;2017&lt;/Year&gt;&lt;RecNum&gt;7&lt;/RecNum&gt;&lt;DisplayText&gt;(Humphrey, 2017)&lt;/DisplayText&gt;&lt;record&gt;&lt;rec-number&gt;7&lt;/rec-number&gt;&lt;foreign-keys&gt;&lt;key app="EN" db-id="vvte5pdvdpf5rwea9agpx0rpdd2f0zdw00pv" timestamp="1581603425" guid="d942ce7d-0c36-4a93-b2b1-dacd3fe46e69"&gt;7&lt;/key&gt;&lt;/foreign-keys&gt;&lt;ref-type name="Journal Article"&gt;17&lt;/ref-type&gt;&lt;contributors&gt;&lt;authors&gt;&lt;author&gt;Humphrey, William F.&lt;/author&gt;&lt;/authors&gt;&lt;secondary-authors&gt;&lt;author&gt;Laverie Debra, A.&lt;/author&gt;&lt;/secondary-authors&gt;&lt;tertiary-authors&gt;&lt;author&gt;Rinaldo Shannon, B.&lt;/author&gt;&lt;/tertiary-authors&gt;&lt;/contributors&gt;&lt;titles&gt;&lt;title&gt;Brand choice via incidental social media exposure&lt;/title&gt;&lt;secondary-title&gt;Journal of Research in Interactive Marketing&lt;/secondary-title&gt;&lt;/titles&gt;&lt;periodical&gt;&lt;full-title&gt;Journal of Research in Interactive Marketing&lt;/full-title&gt;&lt;/periodical&gt;&lt;pages&gt;110-130&lt;/pages&gt;&lt;volume&gt;11&lt;/volume&gt;&lt;number&gt;2&lt;/number&gt;&lt;dates&gt;&lt;year&gt;2017&lt;/year&gt;&lt;/dates&gt;&lt;publisher&gt;Emerald Publishing Limited&lt;/publisher&gt;&lt;isbn&gt;2040-7122&lt;/isbn&gt;&lt;urls&gt;&lt;related-urls&gt;&lt;url&gt;https://doi.org/10.1108/JRIM-04-2016-0025&lt;/url&gt;&lt;/related-urls&gt;&lt;/urls&gt;&lt;electronic-resource-num&gt;10.1108/JRIM-04-2016-0025&lt;/electronic-resource-num&gt;&lt;access-date&gt;2020/02/13&lt;/access-date&gt;&lt;/record&gt;&lt;/Cite&gt;&lt;/EndNote&gt;</w:instrText>
      </w:r>
      <w:r w:rsidR="005E1A56">
        <w:fldChar w:fldCharType="separate"/>
      </w:r>
      <w:r w:rsidR="005E1A56">
        <w:rPr>
          <w:noProof/>
        </w:rPr>
        <w:t>(</w:t>
      </w:r>
      <w:hyperlink w:anchor="_ENREF_27" w:tooltip="Humphrey, 2017 #7" w:history="1">
        <w:r w:rsidR="00FD5CA9" w:rsidRPr="00FD5CA9">
          <w:rPr>
            <w:rStyle w:val="Hyperlink"/>
          </w:rPr>
          <w:t>Humphrey, 2017</w:t>
        </w:r>
      </w:hyperlink>
      <w:r w:rsidR="005E1A56">
        <w:rPr>
          <w:noProof/>
        </w:rPr>
        <w:t>)</w:t>
      </w:r>
      <w:r w:rsidR="005E1A56">
        <w:fldChar w:fldCharType="end"/>
      </w:r>
      <w:r w:rsidR="005E1A56">
        <w:t>.</w:t>
      </w:r>
      <w:r w:rsidRPr="00BE391F">
        <w:t xml:space="preserve"> The </w:t>
      </w:r>
      <w:r w:rsidR="005E1A56">
        <w:t>mere exposure</w:t>
      </w:r>
      <w:r w:rsidRPr="00BE391F">
        <w:t xml:space="preserve"> effect found in our study is also in line with</w:t>
      </w:r>
      <w:ins w:id="139" w:author="Huddleston, Patricia" w:date="2020-08-18T13:40:00Z">
        <w:r w:rsidR="00702B50">
          <w:t xml:space="preserve"> </w:t>
        </w:r>
        <w:r w:rsidR="00702B50" w:rsidRPr="00BE391F">
          <w:t>information processing</w:t>
        </w:r>
      </w:ins>
      <w:r w:rsidRPr="00BE391F">
        <w:t xml:space="preserve"> literature </w:t>
      </w:r>
      <w:del w:id="140" w:author="Huddleston, Patricia" w:date="2020-08-18T13:40:00Z">
        <w:r w:rsidRPr="00BE391F" w:rsidDel="00702B50">
          <w:delText xml:space="preserve">of information processing, </w:delText>
        </w:r>
      </w:del>
      <w:r w:rsidRPr="00BE391F">
        <w:t>which states that consumers who are more often exposed to products have an easier and more positive information processing experience; so-called processing fluency. This ultimately leads to more positive product evaluations</w:t>
      </w:r>
      <w:r w:rsidR="005E1A56">
        <w:t xml:space="preserve"> </w:t>
      </w:r>
      <w:r w:rsidR="005E1A56">
        <w:fldChar w:fldCharType="begin">
          <w:fldData xml:space="preserve">PEVuZE5vdGU+PENpdGU+PEF1dGhvcj5TaHVsbWFuPC9BdXRob3I+PFllYXI+MjAxOTwvWWVhcj48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</w:fldData>
        </w:fldChar>
      </w:r>
      <w:r w:rsidR="005E1A56">
        <w:instrText xml:space="preserve"> ADDIN EN.CITE </w:instrText>
      </w:r>
      <w:r w:rsidR="005E1A56">
        <w:fldChar w:fldCharType="begin">
          <w:fldData xml:space="preserve">PEVuZE5vdGU+PENpdGU+PEF1dGhvcj5TaHVsbWFuPC9BdXRob3I+PFllYXI+MjAxOTwvWWVhcj48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</w:fldData>
        </w:fldChar>
      </w:r>
      <w:r w:rsidR="005E1A56">
        <w:instrText xml:space="preserve"> ADDIN EN.CITE.DATA </w:instrText>
      </w:r>
      <w:r w:rsidR="005E1A56">
        <w:fldChar w:fldCharType="end"/>
      </w:r>
      <w:r w:rsidR="005E1A56">
        <w:fldChar w:fldCharType="separate"/>
      </w:r>
      <w:r w:rsidR="005E1A56">
        <w:rPr>
          <w:noProof/>
        </w:rPr>
        <w:t>(</w:t>
      </w:r>
      <w:hyperlink w:anchor="_ENREF_58" w:tooltip="Shulman, 2019 #60" w:history="1">
        <w:r w:rsidR="00FD5CA9" w:rsidRPr="00FD5CA9">
          <w:rPr>
            <w:rStyle w:val="Hyperlink"/>
          </w:rPr>
          <w:t xml:space="preserve">Shulman &amp; Bullock, </w:t>
        </w:r>
        <w:r w:rsidR="00FD5CA9" w:rsidRPr="00FD5CA9">
          <w:rPr>
            <w:rStyle w:val="Hyperlink"/>
          </w:rPr>
          <w:lastRenderedPageBreak/>
          <w:t>2019</w:t>
        </w:r>
      </w:hyperlink>
      <w:r w:rsidR="005E1A56">
        <w:rPr>
          <w:noProof/>
        </w:rPr>
        <w:t xml:space="preserve">; </w:t>
      </w:r>
      <w:hyperlink w:anchor="_ENREF_66" w:tooltip="Zajonc, 1968 #8" w:history="1">
        <w:r w:rsidR="00FD5CA9" w:rsidRPr="00FD5CA9">
          <w:rPr>
            <w:rStyle w:val="Hyperlink"/>
          </w:rPr>
          <w:t>Zajonc, 1968</w:t>
        </w:r>
      </w:hyperlink>
      <w:r w:rsidR="005E1A56">
        <w:rPr>
          <w:noProof/>
        </w:rPr>
        <w:t>)</w:t>
      </w:r>
      <w:r w:rsidR="005E1A56">
        <w:fldChar w:fldCharType="end"/>
      </w:r>
      <w:r w:rsidR="005E1A56">
        <w:t>.</w:t>
      </w:r>
      <w:r w:rsidRPr="00BE391F">
        <w:t xml:space="preserve"> </w:t>
      </w:r>
    </w:p>
    <w:p w14:paraId="6D3E54EC" w14:textId="7A2CA2AE" w:rsidR="004A0495" w:rsidRPr="00BE391F" w:rsidRDefault="004A0495" w:rsidP="000D6AC3">
      <w:pPr>
        <w:pStyle w:val="Newparagraph"/>
      </w:pPr>
      <w:r w:rsidRPr="00BE391F">
        <w:t>These findings have important implications for theory and practice. For consumer research theory, our findings show that mere exposure enables consumers to process information more spontaneously and favorably. When evaluating products online, consumers rely on heuristic cues (e.g., seeing the product on Instagram) and the pleasantness of their processing experience, as proposed by literature in processing fluency</w:t>
      </w:r>
      <w:r w:rsidR="005E1A56">
        <w:t xml:space="preserve"> </w:t>
      </w:r>
      <w:r w:rsidR="005E1A56">
        <w:fldChar w:fldCharType="begin">
          <w:fldData xml:space="preserve">PEVuZE5vdGU+PENpdGU+PEF1dGhvcj5SZWJlcjwvQXV0aG9yPjxZZWFyPjIwMDQ8L1llYXI+PFJl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==
</w:fldData>
        </w:fldChar>
      </w:r>
      <w:r w:rsidR="005E1A56">
        <w:instrText xml:space="preserve"> ADDIN EN.CITE </w:instrText>
      </w:r>
      <w:r w:rsidR="005E1A56">
        <w:fldChar w:fldCharType="begin">
          <w:fldData xml:space="preserve">PEVuZE5vdGU+PENpdGU+PEF1dGhvcj5SZWJlcjwvQXV0aG9yPjxZZWFyPjIwMDQ8L1llYXI+PFJl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==
</w:fldData>
        </w:fldChar>
      </w:r>
      <w:r w:rsidR="005E1A56">
        <w:instrText xml:space="preserve"> ADDIN EN.CITE.DATA </w:instrText>
      </w:r>
      <w:r w:rsidR="005E1A56">
        <w:fldChar w:fldCharType="end"/>
      </w:r>
      <w:r w:rsidR="005E1A56">
        <w:fldChar w:fldCharType="separate"/>
      </w:r>
      <w:r w:rsidR="005E1A56">
        <w:rPr>
          <w:noProof/>
        </w:rPr>
        <w:t>(</w:t>
      </w:r>
      <w:hyperlink w:anchor="_ENREF_12" w:tooltip="Buechel, 2018 #61" w:history="1">
        <w:r w:rsidR="00FD5CA9" w:rsidRPr="00FD5CA9">
          <w:rPr>
            <w:rStyle w:val="Hyperlink"/>
          </w:rPr>
          <w:t>Buechel &amp; Townsend, 2018</w:t>
        </w:r>
      </w:hyperlink>
      <w:r w:rsidR="005E1A56">
        <w:rPr>
          <w:noProof/>
        </w:rPr>
        <w:t xml:space="preserve">; </w:t>
      </w:r>
      <w:hyperlink w:anchor="_ENREF_49" w:tooltip="Reber, 2004 #62" w:history="1">
        <w:r w:rsidR="00FD5CA9" w:rsidRPr="00FD5CA9">
          <w:rPr>
            <w:rStyle w:val="Hyperlink"/>
          </w:rPr>
          <w:t>Reber, Schwarz, &amp; Winkielman, 2004</w:t>
        </w:r>
      </w:hyperlink>
      <w:r w:rsidR="005E1A56">
        <w:rPr>
          <w:noProof/>
        </w:rPr>
        <w:t>)</w:t>
      </w:r>
      <w:r w:rsidR="005E1A56">
        <w:fldChar w:fldCharType="end"/>
      </w:r>
      <w:r w:rsidRPr="00BE391F">
        <w:t xml:space="preserve">. This is further demonstrated in our results by the positive effect store familiarity, as an additional heuristic cue, had on the attitude formation process. </w:t>
      </w:r>
      <w:del w:id="141" w:author="Huddleston, Patricia" w:date="2020-08-18T13:41:00Z">
        <w:r w:rsidRPr="00BE391F" w:rsidDel="00722AFF">
          <w:delText xml:space="preserve">Some </w:delText>
        </w:r>
      </w:del>
      <w:ins w:id="142" w:author="Huddleston, Patricia" w:date="2020-08-18T13:41:00Z">
        <w:r w:rsidR="00722AFF">
          <w:t>P</w:t>
        </w:r>
      </w:ins>
      <w:del w:id="143" w:author="Huddleston, Patricia" w:date="2020-08-18T13:41:00Z">
        <w:r w:rsidRPr="00BE391F" w:rsidDel="00722AFF">
          <w:delText>p</w:delText>
        </w:r>
      </w:del>
      <w:r w:rsidRPr="00BE391F">
        <w:t>rior research found that stimuli that are perceived as familiar are easier to process and therefore liked more</w:t>
      </w:r>
      <w:r w:rsidR="005E1A56">
        <w:t xml:space="preserve"> </w:t>
      </w:r>
      <w:r w:rsidR="005E1A56">
        <w:fldChar w:fldCharType="begin">
          <w:fldData xml:space="preserve">PEVuZE5vdGU+PENpdGU+PEF1dGhvcj5XaGl0dGxlc2VhPC9BdXRob3I+PFllYXI+MTk5MzwvWWVh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</w:fldData>
        </w:fldChar>
      </w:r>
      <w:r w:rsidR="005E1A56">
        <w:instrText xml:space="preserve"> ADDIN EN.CITE </w:instrText>
      </w:r>
      <w:r w:rsidR="005E1A56">
        <w:fldChar w:fldCharType="begin">
          <w:fldData xml:space="preserve">PEVuZE5vdGU+PENpdGU+PEF1dGhvcj5XaGl0dGxlc2VhPC9BdXRob3I+PFllYXI+MTk5MzwvWWVh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</w:fldData>
        </w:fldChar>
      </w:r>
      <w:r w:rsidR="005E1A56">
        <w:instrText xml:space="preserve"> ADDIN EN.CITE.DATA </w:instrText>
      </w:r>
      <w:r w:rsidR="005E1A56">
        <w:fldChar w:fldCharType="end"/>
      </w:r>
      <w:r w:rsidR="005E1A56">
        <w:fldChar w:fldCharType="separate"/>
      </w:r>
      <w:r w:rsidR="005E1A56">
        <w:rPr>
          <w:noProof/>
        </w:rPr>
        <w:t>(</w:t>
      </w:r>
      <w:hyperlink w:anchor="_ENREF_63" w:tooltip="Whittlesea, 1993 #63" w:history="1">
        <w:r w:rsidR="00FD5CA9" w:rsidRPr="00FD5CA9">
          <w:rPr>
            <w:rStyle w:val="Hyperlink"/>
          </w:rPr>
          <w:t>Whittlesea, 1993</w:t>
        </w:r>
      </w:hyperlink>
      <w:r w:rsidR="005E1A56">
        <w:rPr>
          <w:noProof/>
        </w:rPr>
        <w:t>)</w:t>
      </w:r>
      <w:r w:rsidR="005E1A56">
        <w:fldChar w:fldCharType="end"/>
      </w:r>
      <w:r w:rsidRPr="00BE391F">
        <w:t xml:space="preserve">. However, recent research that proposed a Salience Theory of Mere Exposure argues for salience of stimuli (instead of perceived familiarity) that actually drives the processing experience and consequent effects on the attitude formation process </w:t>
      </w:r>
      <w:r w:rsidR="005E1A56">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5E1A56">
        <w:instrText xml:space="preserve"> ADDIN EN.CITE </w:instrText>
      </w:r>
      <w:r w:rsidR="005E1A56">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5E1A56">
        <w:instrText xml:space="preserve"> ADDIN EN.CITE.DATA </w:instrText>
      </w:r>
      <w:r w:rsidR="005E1A56">
        <w:fldChar w:fldCharType="end"/>
      </w:r>
      <w:r w:rsidR="005E1A56">
        <w:fldChar w:fldCharType="separate"/>
      </w:r>
      <w:r w:rsidR="005E1A56">
        <w:rPr>
          <w:noProof/>
        </w:rPr>
        <w:t>(</w:t>
      </w:r>
      <w:hyperlink w:anchor="_ENREF_42" w:tooltip="Mrkva, 2020 #47" w:history="1">
        <w:r w:rsidR="00FD5CA9" w:rsidRPr="00FD5CA9">
          <w:rPr>
            <w:rStyle w:val="Hyperlink"/>
          </w:rPr>
          <w:t>Mrkva &amp; Van Boven, 2020</w:t>
        </w:r>
      </w:hyperlink>
      <w:r w:rsidR="005E1A56">
        <w:rPr>
          <w:noProof/>
        </w:rPr>
        <w:t>)</w:t>
      </w:r>
      <w:r w:rsidR="005E1A56">
        <w:fldChar w:fldCharType="end"/>
      </w:r>
      <w:r w:rsidRPr="00BE391F">
        <w:t xml:space="preserve">. Although we did not account for salience of the product and therefore cannot confirm the Salience Theory of Mere Exposure, our results are in line with the familiarity hypothesis. However, future research could employ eye-tracking methods to account for </w:t>
      </w:r>
      <w:ins w:id="144" w:author="Huddleston, Patricia" w:date="2020-08-18T13:43:00Z">
        <w:r w:rsidR="00970BB6">
          <w:t xml:space="preserve">store </w:t>
        </w:r>
      </w:ins>
      <w:r w:rsidRPr="00BE391F">
        <w:t xml:space="preserve">effects </w:t>
      </w:r>
      <w:del w:id="145" w:author="Huddleston, Patricia" w:date="2020-08-18T13:43:00Z">
        <w:r w:rsidRPr="00BE391F" w:rsidDel="00970BB6">
          <w:delText xml:space="preserve">of the store </w:delText>
        </w:r>
      </w:del>
      <w:r w:rsidRPr="00BE391F">
        <w:t xml:space="preserve">and the </w:t>
      </w:r>
      <w:del w:id="146" w:author="Huddleston, Patricia" w:date="2020-08-18T13:43:00Z">
        <w:r w:rsidRPr="00BE391F" w:rsidDel="00970BB6">
          <w:delText xml:space="preserve">possibly </w:delText>
        </w:r>
      </w:del>
      <w:r w:rsidRPr="00BE391F">
        <w:t xml:space="preserve">familiar (or more salient) product picture in the online shop. For practitioners, these findings </w:t>
      </w:r>
      <w:del w:id="147" w:author="Huddleston, Patricia" w:date="2020-08-18T13:44:00Z">
        <w:r w:rsidRPr="00BE391F" w:rsidDel="000E4EAC">
          <w:delText>generally speak for</w:delText>
        </w:r>
      </w:del>
      <w:ins w:id="148" w:author="Huddleston, Patricia" w:date="2020-08-18T13:44:00Z">
        <w:r w:rsidR="000E4EAC">
          <w:t>confirm</w:t>
        </w:r>
      </w:ins>
      <w:r w:rsidRPr="00BE391F">
        <w:t xml:space="preserve"> the effectiveness of advertising strategies involving active Instagram </w:t>
      </w:r>
      <w:commentRangeStart w:id="149"/>
      <w:r w:rsidRPr="00BE391F">
        <w:t>measures</w:t>
      </w:r>
      <w:commentRangeEnd w:id="149"/>
      <w:r w:rsidR="000E4EAC">
        <w:rPr>
          <w:rStyle w:val="CommentReference"/>
        </w:rPr>
        <w:commentReference w:id="149"/>
      </w:r>
      <w:r w:rsidRPr="00BE391F">
        <w:t xml:space="preserve">. </w:t>
      </w:r>
      <w:commentRangeStart w:id="150"/>
      <w:r w:rsidRPr="00BE391F">
        <w:t>However, further findings of this research project call for caution in using social media advertising. We elaborate about this in the following section.</w:t>
      </w:r>
      <w:commentRangeEnd w:id="150"/>
      <w:r w:rsidR="000E4EAC">
        <w:rPr>
          <w:rStyle w:val="CommentReference"/>
        </w:rPr>
        <w:commentReference w:id="150"/>
      </w:r>
    </w:p>
    <w:p w14:paraId="58FBEF6E" w14:textId="2568B854" w:rsidR="005E1A56" w:rsidRPr="00BE391F" w:rsidRDefault="00FD5CA9" w:rsidP="005E1A56">
      <w:pPr>
        <w:pStyle w:val="Heading2"/>
        <w:rPr>
          <w:szCs w:val="24"/>
        </w:rPr>
      </w:pPr>
      <w:r>
        <w:t>FOMO</w:t>
      </w:r>
      <w:r w:rsidR="005E1A56">
        <w:t>, Instagram Participation, and</w:t>
      </w:r>
      <w:r w:rsidR="005E1A56" w:rsidRPr="00BE391F">
        <w:t xml:space="preserve"> </w:t>
      </w:r>
      <w:r w:rsidR="005E1A56">
        <w:t>the Exposure-Attitude Relationship</w:t>
      </w:r>
    </w:p>
    <w:p w14:paraId="54583374" w14:textId="048899E6" w:rsidR="000D6AC3" w:rsidRPr="00BE391F" w:rsidRDefault="000D6AC3" w:rsidP="000D6AC3">
      <w:pPr>
        <w:pStyle w:val="Paragraph"/>
      </w:pPr>
      <w:r w:rsidRPr="00BE391F">
        <w:t xml:space="preserve">In this study we replicated prior research on exposure and extended findings by showing that product evaluations depend </w:t>
      </w:r>
      <w:del w:id="151" w:author="Huddleston, Patricia" w:date="2020-08-18T13:46:00Z">
        <w:r w:rsidRPr="00BE391F" w:rsidDel="0016059D">
          <w:delText xml:space="preserve">not only </w:delText>
        </w:r>
      </w:del>
      <w:r w:rsidRPr="00BE391F">
        <w:t xml:space="preserve">on whether consumers </w:t>
      </w:r>
      <w:del w:id="152" w:author="Huddleston, Patricia" w:date="2020-08-18T13:46:00Z">
        <w:r w:rsidRPr="00BE391F" w:rsidDel="0016059D">
          <w:delText>were</w:delText>
        </w:r>
        <w:r w:rsidR="005E1A56" w:rsidDel="0016059D">
          <w:delText xml:space="preserve"> </w:delText>
        </w:r>
      </w:del>
      <w:r w:rsidR="005E1A56">
        <w:t>viewed advertisements on Instagram or not</w:t>
      </w:r>
      <w:r w:rsidRPr="00BE391F">
        <w:t xml:space="preserve">, </w:t>
      </w:r>
      <w:del w:id="153" w:author="Huddleston, Patricia" w:date="2020-08-18T13:46:00Z">
        <w:r w:rsidRPr="00BE391F" w:rsidDel="0016059D">
          <w:delText>but also</w:delText>
        </w:r>
      </w:del>
      <w:ins w:id="154" w:author="Huddleston, Patricia" w:date="2020-08-18T13:46:00Z">
        <w:r w:rsidR="0016059D">
          <w:t>and</w:t>
        </w:r>
      </w:ins>
      <w:r w:rsidRPr="00BE391F">
        <w:t xml:space="preserve"> on their individual differences</w:t>
      </w:r>
      <w:ins w:id="155" w:author="Huddleston, Patricia" w:date="2020-08-18T13:46:00Z">
        <w:r w:rsidR="0016059D">
          <w:t xml:space="preserve"> (</w:t>
        </w:r>
      </w:ins>
      <w:del w:id="156" w:author="Huddleston, Patricia" w:date="2020-08-18T13:46:00Z">
        <w:r w:rsidRPr="00BE391F" w:rsidDel="0016059D">
          <w:delText>, such as the</w:delText>
        </w:r>
        <w:r w:rsidR="002B17FF" w:rsidDel="0016059D">
          <w:delText xml:space="preserve">ir </w:delText>
        </w:r>
      </w:del>
      <w:r w:rsidR="002B17FF">
        <w:t xml:space="preserve">trait-FOMO and </w:t>
      </w:r>
      <w:r w:rsidRPr="00BE391F">
        <w:t xml:space="preserve">degree of </w:t>
      </w:r>
      <w:del w:id="157" w:author="Huddleston, Patricia" w:date="2020-08-18T13:46:00Z">
        <w:r w:rsidRPr="00BE391F" w:rsidDel="0016059D">
          <w:delText xml:space="preserve">active </w:delText>
        </w:r>
      </w:del>
      <w:r w:rsidRPr="00BE391F">
        <w:t>participation within the social media platform</w:t>
      </w:r>
      <w:ins w:id="158" w:author="Huddleston, Patricia" w:date="2020-08-18T13:47:00Z">
        <w:r w:rsidR="0016059D">
          <w:t>)</w:t>
        </w:r>
      </w:ins>
      <w:r w:rsidRPr="00BE391F">
        <w:t xml:space="preserve">. </w:t>
      </w:r>
      <w:r w:rsidR="002B17FF">
        <w:t>Highly active users</w:t>
      </w:r>
      <w:r w:rsidRPr="00BE391F">
        <w:t xml:space="preserve"> (versus </w:t>
      </w:r>
      <w:r w:rsidR="002B17FF">
        <w:t>highly passive</w:t>
      </w:r>
      <w:r w:rsidRPr="00BE391F">
        <w:t xml:space="preserve">) make different </w:t>
      </w:r>
      <w:commentRangeStart w:id="159"/>
      <w:r w:rsidRPr="00BE391F">
        <w:lastRenderedPageBreak/>
        <w:t>decisions o</w:t>
      </w:r>
      <w:commentRangeEnd w:id="159"/>
      <w:r w:rsidR="0016059D">
        <w:rPr>
          <w:rStyle w:val="CommentReference"/>
        </w:rPr>
        <w:commentReference w:id="159"/>
      </w:r>
      <w:r w:rsidRPr="00BE391F">
        <w:t>nline and with respect to social media content</w:t>
      </w:r>
      <w:r w:rsidR="002B17FF">
        <w:t xml:space="preserve"> </w:t>
      </w:r>
      <w:r w:rsidR="002B17FF">
        <w:fldChar w:fldCharType="begin">
          <w:fldData xml:space="preserve">PEVuZE5vdGU+PENpdGU+PEF1dGhvcj5SdWdnaWVybzwvQXV0aG9yPjxZZWFyPjIwMDA8L1llYXI+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==
</w:fldData>
        </w:fldChar>
      </w:r>
      <w:r w:rsidR="002B17FF">
        <w:instrText xml:space="preserve"> ADDIN EN.CITE </w:instrText>
      </w:r>
      <w:r w:rsidR="002B17FF">
        <w:fldChar w:fldCharType="begin">
          <w:fldData xml:space="preserve">PEVuZE5vdGU+PENpdGU+PEF1dGhvcj5SdWdnaWVybzwvQXV0aG9yPjxZZWFyPjIwMDA8L1llYXI+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==
</w:fldData>
        </w:fldChar>
      </w:r>
      <w:r w:rsidR="002B17FF">
        <w:instrText xml:space="preserve"> ADDIN EN.CITE.DATA </w:instrText>
      </w:r>
      <w:r w:rsidR="002B17FF">
        <w:fldChar w:fldCharType="end"/>
      </w:r>
      <w:r w:rsidR="002B17FF">
        <w:fldChar w:fldCharType="separate"/>
      </w:r>
      <w:r w:rsidR="002B17FF">
        <w:rPr>
          <w:noProof/>
        </w:rPr>
        <w:t>(</w:t>
      </w:r>
      <w:hyperlink w:anchor="_ENREF_53" w:tooltip="Ruggiero, 2000 #67" w:history="1">
        <w:r w:rsidR="00FD5CA9" w:rsidRPr="00FD5CA9">
          <w:rPr>
            <w:rStyle w:val="Hyperlink"/>
          </w:rPr>
          <w:t>Ruggiero, 2000</w:t>
        </w:r>
      </w:hyperlink>
      <w:r w:rsidR="002B17FF">
        <w:rPr>
          <w:noProof/>
        </w:rPr>
        <w:t xml:space="preserve">; </w:t>
      </w:r>
      <w:hyperlink w:anchor="_ENREF_60" w:tooltip="Sundar, 1998 #66" w:history="1">
        <w:r w:rsidR="00FD5CA9" w:rsidRPr="00FD5CA9">
          <w:rPr>
            <w:rStyle w:val="Hyperlink"/>
          </w:rPr>
          <w:t>Sundar, 1998</w:t>
        </w:r>
      </w:hyperlink>
      <w:r w:rsidR="002B17FF">
        <w:rPr>
          <w:noProof/>
        </w:rPr>
        <w:t>)</w:t>
      </w:r>
      <w:r w:rsidR="002B17FF">
        <w:fldChar w:fldCharType="end"/>
      </w:r>
      <w:r w:rsidRPr="00BE391F">
        <w:t xml:space="preserve">. These perceptual differences </w:t>
      </w:r>
      <w:del w:id="160" w:author="Huddleston, Patricia" w:date="2020-08-18T13:48:00Z">
        <w:r w:rsidRPr="00BE391F" w:rsidDel="008D2127">
          <w:delText xml:space="preserve">ultimately </w:delText>
        </w:r>
      </w:del>
      <w:r w:rsidRPr="00BE391F">
        <w:t xml:space="preserve">help cluster individuals in two consumer groups. Specifically, when accounting for their </w:t>
      </w:r>
      <w:r w:rsidR="002B17FF">
        <w:t>trait-</w:t>
      </w:r>
      <w:r w:rsidRPr="00BE391F">
        <w:t xml:space="preserve"> FOMO, we show that </w:t>
      </w:r>
      <w:r w:rsidR="002B17FF">
        <w:t>active Instagram users who are</w:t>
      </w:r>
      <w:r w:rsidRPr="00BE391F">
        <w:t xml:space="preserve"> high in </w:t>
      </w:r>
      <w:r w:rsidR="002B17FF">
        <w:t>trait-</w:t>
      </w:r>
      <w:r w:rsidRPr="00BE391F">
        <w:t xml:space="preserve">FOMO have more favorable attitudes toward the product after being exposed to social media content. The opposite was found for </w:t>
      </w:r>
      <w:r w:rsidR="002B17FF">
        <w:t xml:space="preserve">passive Instagram users who were </w:t>
      </w:r>
      <w:r w:rsidRPr="00BE391F">
        <w:t xml:space="preserve">high in </w:t>
      </w:r>
      <w:r w:rsidR="002B17FF">
        <w:t>trait-</w:t>
      </w:r>
      <w:r w:rsidRPr="00BE391F">
        <w:t xml:space="preserve">FOMO. These differences might be explained by mental connections individuals form during the processing experience. </w:t>
      </w:r>
    </w:p>
    <w:p w14:paraId="08DD1C75" w14:textId="77777777" w:rsidR="00E301A1" w:rsidRDefault="000D6AC3" w:rsidP="002B17FF">
      <w:pPr>
        <w:pStyle w:val="Newparagraph"/>
        <w:rPr>
          <w:ins w:id="161" w:author="Huddleston, Patricia" w:date="2020-08-18T13:55:00Z"/>
        </w:rPr>
      </w:pPr>
      <w:r w:rsidRPr="00BE391F">
        <w:t xml:space="preserve">Additional post-hoc analyses showed that higher levels of </w:t>
      </w:r>
      <w:ins w:id="162" w:author="Huddleston, Patricia" w:date="2020-08-18T13:49:00Z">
        <w:r w:rsidR="008D2127">
          <w:t xml:space="preserve">Instagram </w:t>
        </w:r>
      </w:ins>
      <w:del w:id="163" w:author="Huddleston, Patricia" w:date="2020-08-18T13:49:00Z">
        <w:r w:rsidR="002B17FF" w:rsidDel="008D2127">
          <w:delText xml:space="preserve">active </w:delText>
        </w:r>
      </w:del>
      <w:r w:rsidR="002B17FF">
        <w:t>participation</w:t>
      </w:r>
      <w:ins w:id="164" w:author="Huddleston, Patricia" w:date="2020-08-18T13:49:00Z">
        <w:r w:rsidR="008D2127">
          <w:t xml:space="preserve"> </w:t>
        </w:r>
      </w:ins>
      <w:del w:id="165" w:author="Huddleston, Patricia" w:date="2020-08-18T13:49:00Z">
        <w:r w:rsidR="002B17FF" w:rsidDel="008D2127">
          <w:delText xml:space="preserve"> on Instagram </w:delText>
        </w:r>
      </w:del>
      <w:r w:rsidR="002B17FF">
        <w:t>were associated with</w:t>
      </w:r>
      <w:r w:rsidRPr="00BE391F">
        <w:t xml:space="preserve"> more positive attitudes toward the platform (</w:t>
      </w:r>
      <w:r w:rsidRPr="00BE391F">
        <w:rPr>
          <w:rFonts w:ascii="Cambria Math" w:hAnsi="Cambria Math" w:cs="Cambria Math"/>
        </w:rPr>
        <w:t>𝛽</w:t>
      </w:r>
      <w:r w:rsidRPr="00BE391F">
        <w:rPr>
          <w:rFonts w:ascii="CambriaMath" w:hAnsi="CambriaMath"/>
        </w:rPr>
        <w:t xml:space="preserve"> </w:t>
      </w:r>
      <w:r w:rsidRPr="00BE391F">
        <w:t xml:space="preserve">= 0.38, </w:t>
      </w:r>
      <w:r w:rsidRPr="00BE391F">
        <w:rPr>
          <w:rFonts w:ascii="TimesNewRomanPS" w:hAnsi="TimesNewRomanPS"/>
          <w:i/>
          <w:iCs/>
        </w:rPr>
        <w:t xml:space="preserve">p </w:t>
      </w:r>
      <w:r w:rsidRPr="00BE391F">
        <w:t xml:space="preserve">&lt; 0.01) </w:t>
      </w:r>
      <w:r w:rsidR="002B17FF">
        <w:t xml:space="preserve">and </w:t>
      </w:r>
      <w:r w:rsidRPr="00BE391F">
        <w:t>more favorable attitudes toward popular products (</w:t>
      </w:r>
      <w:r w:rsidRPr="00BE391F">
        <w:rPr>
          <w:rFonts w:ascii="Cambria Math" w:hAnsi="Cambria Math" w:cs="Cambria Math"/>
        </w:rPr>
        <w:t>𝛽</w:t>
      </w:r>
      <w:r w:rsidRPr="00BE391F">
        <w:rPr>
          <w:rFonts w:ascii="CambriaMath" w:hAnsi="CambriaMath"/>
        </w:rPr>
        <w:t xml:space="preserve"> </w:t>
      </w:r>
      <w:r w:rsidRPr="00BE391F">
        <w:t xml:space="preserve">= 0.08, </w:t>
      </w:r>
      <w:r w:rsidRPr="00BE391F">
        <w:rPr>
          <w:rFonts w:ascii="TimesNewRomanPS" w:hAnsi="TimesNewRomanPS"/>
          <w:i/>
          <w:iCs/>
        </w:rPr>
        <w:t xml:space="preserve">p </w:t>
      </w:r>
      <w:r w:rsidRPr="00BE391F">
        <w:t xml:space="preserve">&lt; 0.02). </w:t>
      </w:r>
      <w:commentRangeStart w:id="166"/>
      <w:r w:rsidR="002B17FF">
        <w:t xml:space="preserve">Thus, with increasing FOMO </w:t>
      </w:r>
      <w:ins w:id="167" w:author="Huddleston, Patricia" w:date="2020-08-18T13:50:00Z">
        <w:r w:rsidR="008D2127">
          <w:t xml:space="preserve">more </w:t>
        </w:r>
      </w:ins>
      <w:del w:id="168" w:author="Huddleston, Patricia" w:date="2020-08-18T13:50:00Z">
        <w:r w:rsidR="002B17FF" w:rsidDel="008D2127">
          <w:delText xml:space="preserve">highly </w:delText>
        </w:r>
      </w:del>
      <w:r w:rsidR="002B17FF">
        <w:t xml:space="preserve">passive users possibly make more deliberate judgements and retrieve more information when evaluating products. </w:t>
      </w:r>
      <w:commentRangeEnd w:id="166"/>
      <w:r w:rsidR="008D2127">
        <w:rPr>
          <w:rStyle w:val="CommentReference"/>
        </w:rPr>
        <w:commentReference w:id="166"/>
      </w:r>
      <w:r w:rsidR="002B17FF">
        <w:t xml:space="preserve">However, based on the negative attitudes </w:t>
      </w:r>
      <w:del w:id="169" w:author="Huddleston, Patricia" w:date="2020-08-18T13:52:00Z">
        <w:r w:rsidR="002B17FF" w:rsidDel="008D2127">
          <w:delText xml:space="preserve">they </w:delText>
        </w:r>
      </w:del>
      <w:ins w:id="170" w:author="Huddleston, Patricia" w:date="2020-08-18T13:52:00Z">
        <w:r w:rsidR="008D2127">
          <w:t xml:space="preserve">passive users </w:t>
        </w:r>
      </w:ins>
      <w:r w:rsidR="002B17FF">
        <w:t xml:space="preserve">hold about social media, these more deliberate judgements of the attitude object are more negative because consumers might misattribute these negative attitudes toward Instagram toward the product </w:t>
      </w:r>
      <w:r w:rsidR="002B17FF">
        <w:fldChar w:fldCharType="begin">
          <w:fldData xml:space="preserve">PEVuZE5vdGU+PENpdGU+PEF1dGhvcj5QYXluZTwvQXV0aG9yPjxZZWFyPjIwMDU8L1llYXI+PFJl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</w:fldData>
        </w:fldChar>
      </w:r>
      <w:r w:rsidR="002B17FF">
        <w:instrText xml:space="preserve"> ADDIN EN.CITE </w:instrText>
      </w:r>
      <w:r w:rsidR="002B17FF">
        <w:fldChar w:fldCharType="begin">
          <w:fldData xml:space="preserve">PEVuZE5vdGU+PENpdGU+PEF1dGhvcj5QYXluZTwvQXV0aG9yPjxZZWFyPjIwMDU8L1llYXI+PFJl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</w:fldData>
        </w:fldChar>
      </w:r>
      <w:r w:rsidR="002B17FF">
        <w:instrText xml:space="preserve"> ADDIN EN.CITE.DATA </w:instrText>
      </w:r>
      <w:r w:rsidR="002B17FF">
        <w:fldChar w:fldCharType="end"/>
      </w:r>
      <w:r w:rsidR="002B17FF">
        <w:fldChar w:fldCharType="separate"/>
      </w:r>
      <w:r w:rsidR="002B17FF">
        <w:rPr>
          <w:noProof/>
        </w:rPr>
        <w:t>(</w:t>
      </w:r>
      <w:hyperlink w:anchor="_ENREF_18" w:tooltip="Ewoldsen, 2015 #24" w:history="1">
        <w:r w:rsidR="00FD5CA9" w:rsidRPr="00FD5CA9">
          <w:rPr>
            <w:rStyle w:val="Hyperlink"/>
          </w:rPr>
          <w:t>Ewoldsen et al., 2015</w:t>
        </w:r>
      </w:hyperlink>
      <w:r w:rsidR="002B17FF">
        <w:rPr>
          <w:noProof/>
        </w:rPr>
        <w:t xml:space="preserve">; </w:t>
      </w:r>
      <w:hyperlink w:anchor="_ENREF_44" w:tooltip="Payne, 2005 #68" w:history="1">
        <w:r w:rsidR="00FD5CA9" w:rsidRPr="00FD5CA9">
          <w:rPr>
            <w:rStyle w:val="Hyperlink"/>
          </w:rPr>
          <w:t>Payne, Cheng, Govorun, &amp; Stewart, 2005</w:t>
        </w:r>
      </w:hyperlink>
      <w:r w:rsidR="002B17FF">
        <w:rPr>
          <w:noProof/>
        </w:rPr>
        <w:t>)</w:t>
      </w:r>
      <w:r w:rsidR="002B17FF">
        <w:fldChar w:fldCharType="end"/>
      </w:r>
      <w:ins w:id="171" w:author="Huddleston, Patricia" w:date="2020-08-18T13:52:00Z">
        <w:r w:rsidR="008D2127">
          <w:t>.</w:t>
        </w:r>
      </w:ins>
      <w:r w:rsidR="002B17FF">
        <w:t xml:space="preserve"> </w:t>
      </w:r>
      <w:r w:rsidRPr="00BE391F">
        <w:t>By contrast,</w:t>
      </w:r>
      <w:ins w:id="172" w:author="Huddleston, Patricia" w:date="2020-08-18T13:54:00Z">
        <w:r w:rsidR="00111C81">
          <w:t xml:space="preserve"> </w:t>
        </w:r>
      </w:ins>
      <w:del w:id="173" w:author="Huddleston, Patricia" w:date="2020-08-18T13:54:00Z">
        <w:r w:rsidRPr="00BE391F" w:rsidDel="00111C81">
          <w:delText xml:space="preserve"> </w:delText>
        </w:r>
      </w:del>
      <w:r w:rsidR="002B17FF">
        <w:t>highly active users</w:t>
      </w:r>
      <w:r w:rsidRPr="00BE391F">
        <w:t>, who were found to have a more positive attitude</w:t>
      </w:r>
      <w:r w:rsidR="00C21E44">
        <w:t>s</w:t>
      </w:r>
      <w:r w:rsidRPr="00BE391F">
        <w:t xml:space="preserve"> toward Instagram</w:t>
      </w:r>
      <w:ins w:id="174" w:author="Huddleston, Patricia" w:date="2020-08-18T13:54:00Z">
        <w:r w:rsidR="00111C81">
          <w:t>,</w:t>
        </w:r>
      </w:ins>
      <w:r w:rsidR="00C21E44">
        <w:t xml:space="preserve"> will engage in more deliberate judgements</w:t>
      </w:r>
      <w:ins w:id="175" w:author="Huddleston, Patricia" w:date="2020-08-18T13:54:00Z">
        <w:r w:rsidR="00111C81">
          <w:t xml:space="preserve"> as </w:t>
        </w:r>
      </w:ins>
      <w:del w:id="176" w:author="Huddleston, Patricia" w:date="2020-08-18T13:54:00Z">
        <w:r w:rsidR="00C21E44" w:rsidDel="00111C81">
          <w:delText xml:space="preserve"> with increasing </w:delText>
        </w:r>
      </w:del>
      <w:r w:rsidR="00C21E44">
        <w:t xml:space="preserve">FOMO </w:t>
      </w:r>
      <w:ins w:id="177" w:author="Huddleston, Patricia" w:date="2020-08-18T13:54:00Z">
        <w:r w:rsidR="00111C81">
          <w:t>increases</w:t>
        </w:r>
      </w:ins>
      <w:del w:id="178" w:author="Huddleston, Patricia" w:date="2020-08-18T13:54:00Z">
        <w:r w:rsidR="00C21E44" w:rsidDel="00111C81">
          <w:delText>as well</w:delText>
        </w:r>
      </w:del>
      <w:r w:rsidR="00C21E44">
        <w:t xml:space="preserve">. </w:t>
      </w:r>
      <w:commentRangeStart w:id="179"/>
      <w:r w:rsidR="00C21E44">
        <w:t>However, they might</w:t>
      </w:r>
      <w:r w:rsidRPr="00BE391F">
        <w:t xml:space="preserve"> misattribute more accessible positive attitudes toward the product after mere exposure by transferring these positive attitudes toward the platform to the product </w:t>
      </w:r>
      <w:r w:rsidR="002B17FF">
        <w:fldChar w:fldCharType="begin">
          <w:fldData xml:space="preserve">PEVuZE5vdGU+PENpdGU+PEF1dGhvcj5TY2h3YXJ6PC9BdXRob3I+PFllYXI+MjAwNDwvWWVhcj48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</w:fldData>
        </w:fldChar>
      </w:r>
      <w:r w:rsidR="002B17FF">
        <w:instrText xml:space="preserve"> ADDIN EN.CITE </w:instrText>
      </w:r>
      <w:r w:rsidR="002B17FF">
        <w:fldChar w:fldCharType="begin">
          <w:fldData xml:space="preserve">PEVuZE5vdGU+PENpdGU+PEF1dGhvcj5TY2h3YXJ6PC9BdXRob3I+PFllYXI+MjAwNDwvWWVhcj48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</w:fldData>
        </w:fldChar>
      </w:r>
      <w:r w:rsidR="002B17FF">
        <w:instrText xml:space="preserve"> ADDIN EN.CITE.DATA </w:instrText>
      </w:r>
      <w:r w:rsidR="002B17FF">
        <w:fldChar w:fldCharType="end"/>
      </w:r>
      <w:r w:rsidR="002B17FF">
        <w:fldChar w:fldCharType="separate"/>
      </w:r>
      <w:r w:rsidR="002B17FF">
        <w:rPr>
          <w:noProof/>
        </w:rPr>
        <w:t>(</w:t>
      </w:r>
      <w:hyperlink w:anchor="_ENREF_52" w:tooltip="Roskos-Ewoldsen, 1997 #69" w:history="1">
        <w:r w:rsidR="00FD5CA9" w:rsidRPr="00FD5CA9">
          <w:rPr>
            <w:rStyle w:val="Hyperlink"/>
          </w:rPr>
          <w:t>Roskos-Ewoldsen &amp; Fazio, 1997</w:t>
        </w:r>
      </w:hyperlink>
      <w:r w:rsidR="002B17FF">
        <w:rPr>
          <w:noProof/>
        </w:rPr>
        <w:t xml:space="preserve">; </w:t>
      </w:r>
      <w:hyperlink w:anchor="_ENREF_56" w:tooltip="Schwarz, 2004 #50" w:history="1">
        <w:r w:rsidR="00FD5CA9" w:rsidRPr="00FD5CA9">
          <w:rPr>
            <w:rStyle w:val="Hyperlink"/>
          </w:rPr>
          <w:t>Schwarz, 2004</w:t>
        </w:r>
      </w:hyperlink>
      <w:r w:rsidR="002B17FF">
        <w:rPr>
          <w:noProof/>
        </w:rPr>
        <w:t>)</w:t>
      </w:r>
      <w:r w:rsidR="002B17FF">
        <w:fldChar w:fldCharType="end"/>
      </w:r>
      <w:r w:rsidR="00C21E44">
        <w:t>.</w:t>
      </w:r>
      <w:commentRangeEnd w:id="179"/>
      <w:r w:rsidR="00111C81">
        <w:rPr>
          <w:rStyle w:val="CommentReference"/>
        </w:rPr>
        <w:commentReference w:id="179"/>
      </w:r>
      <w:r w:rsidR="00C21E44">
        <w:t xml:space="preserve"> </w:t>
      </w:r>
    </w:p>
    <w:p w14:paraId="1405DC7D" w14:textId="5926EAA8" w:rsidR="000D6AC3" w:rsidRPr="00BE391F" w:rsidRDefault="00C21E44" w:rsidP="002B17FF">
      <w:pPr>
        <w:pStyle w:val="Newparagraph"/>
      </w:pPr>
      <w:r>
        <w:t xml:space="preserve">Therefore, this research addressed an important gap in prior research </w:t>
      </w:r>
      <w:ins w:id="180" w:author="Huddleston, Patricia" w:date="2020-08-18T13:56:00Z">
        <w:r w:rsidR="00E301A1">
          <w:t xml:space="preserve">by </w:t>
        </w:r>
      </w:ins>
      <w:r>
        <w:t>showing that consumers’ trait-FOMO should be considered in future consumer behavior research</w:t>
      </w:r>
      <w:ins w:id="181" w:author="Huddleston, Patricia" w:date="2020-08-18T13:56:00Z">
        <w:r w:rsidR="00E301A1">
          <w:t xml:space="preserve">. </w:t>
        </w:r>
        <w:commentRangeStart w:id="182"/>
        <w:r w:rsidR="00E301A1">
          <w:t>However,</w:t>
        </w:r>
      </w:ins>
      <w:del w:id="183" w:author="Huddleston, Patricia" w:date="2020-08-18T13:56:00Z">
        <w:r w:rsidDel="00E301A1">
          <w:delText>, but</w:delText>
        </w:r>
      </w:del>
      <w:r>
        <w:t xml:space="preserve"> there seem</w:t>
      </w:r>
      <w:ins w:id="184" w:author="Huddleston, Patricia" w:date="2020-08-18T13:56:00Z">
        <w:r w:rsidR="00E301A1">
          <w:t>s</w:t>
        </w:r>
      </w:ins>
      <w:r>
        <w:t xml:space="preserve"> to be boundary conditions as to when FOMO affects consumer judgements.</w:t>
      </w:r>
      <w:commentRangeEnd w:id="182"/>
      <w:r w:rsidR="00E301A1">
        <w:rPr>
          <w:rStyle w:val="CommentReference"/>
        </w:rPr>
        <w:commentReference w:id="182"/>
      </w:r>
      <w:r>
        <w:t xml:space="preserve"> These boundary conditions, as well as a deeper understanding of the cognitive </w:t>
      </w:r>
      <w:r>
        <w:lastRenderedPageBreak/>
        <w:t>processes involved in the FOMO-dependent judgements should be addressed in future research.</w:t>
      </w:r>
    </w:p>
    <w:p w14:paraId="7E95D604" w14:textId="77777777" w:rsidR="000D6AC3" w:rsidRPr="00BE391F" w:rsidRDefault="000D6AC3" w:rsidP="000D6AC3">
      <w:pPr>
        <w:pStyle w:val="Heading2"/>
        <w:rPr>
          <w:szCs w:val="24"/>
        </w:rPr>
      </w:pPr>
      <w:commentRangeStart w:id="185"/>
      <w:r w:rsidRPr="00BE391F">
        <w:t xml:space="preserve">Product Type Effects on Attitudes </w:t>
      </w:r>
      <w:commentRangeEnd w:id="185"/>
      <w:r w:rsidR="00841417">
        <w:rPr>
          <w:rStyle w:val="CommentReference"/>
          <w:rFonts w:cs="Times New Roman"/>
          <w:b w:val="0"/>
          <w:bCs w:val="0"/>
          <w:i w:val="0"/>
          <w:iCs w:val="0"/>
        </w:rPr>
        <w:commentReference w:id="185"/>
      </w:r>
    </w:p>
    <w:p w14:paraId="60924B1C" w14:textId="29B82ABA" w:rsidR="00D15479" w:rsidRPr="00BE391F" w:rsidRDefault="00D15479" w:rsidP="00D15479">
      <w:pPr>
        <w:pStyle w:val="Paragraph"/>
      </w:pPr>
      <w:r w:rsidRPr="00BE391F">
        <w:t xml:space="preserve">Our findings indicated product type effects on attitude, such that there were significant differences between basic </w:t>
      </w:r>
      <w:ins w:id="186" w:author="Huddleston, Patricia" w:date="2020-08-18T13:57:00Z">
        <w:r w:rsidR="00763255">
          <w:t>(vs. artsy)</w:t>
        </w:r>
      </w:ins>
      <w:ins w:id="187" w:author="Huddleston, Patricia" w:date="2020-08-18T13:58:00Z">
        <w:r w:rsidR="00763255">
          <w:t xml:space="preserve"> </w:t>
        </w:r>
      </w:ins>
      <w:r w:rsidRPr="00BE391F">
        <w:t>wall clocks and basil plants</w:t>
      </w:r>
      <w:del w:id="188" w:author="Huddleston, Patricia" w:date="2020-08-18T13:58:00Z">
        <w:r w:rsidRPr="00BE391F" w:rsidDel="00763255">
          <w:delText xml:space="preserve"> as well as artsy wall clocks</w:delText>
        </w:r>
      </w:del>
      <w:r w:rsidRPr="00BE391F">
        <w:t xml:space="preserve">. Basil </w:t>
      </w:r>
      <w:r w:rsidR="00C21E44">
        <w:t>p</w:t>
      </w:r>
      <w:r w:rsidRPr="00BE391F">
        <w:t>lants were perceived more favorabl</w:t>
      </w:r>
      <w:ins w:id="189" w:author="Huddleston, Patricia" w:date="2020-08-18T13:58:00Z">
        <w:r w:rsidR="00763255">
          <w:t>y</w:t>
        </w:r>
      </w:ins>
      <w:del w:id="190" w:author="Huddleston, Patricia" w:date="2020-08-18T13:58:00Z">
        <w:r w:rsidRPr="00BE391F" w:rsidDel="00763255">
          <w:delText>e</w:delText>
        </w:r>
      </w:del>
      <w:r w:rsidRPr="00BE391F">
        <w:t xml:space="preserve"> and artsy wall clocks were perceived less favorabl</w:t>
      </w:r>
      <w:ins w:id="191" w:author="Huddleston, Patricia" w:date="2020-08-18T13:58:00Z">
        <w:r w:rsidR="00763255">
          <w:t>y</w:t>
        </w:r>
      </w:ins>
      <w:commentRangeStart w:id="192"/>
      <w:del w:id="193" w:author="Huddleston, Patricia" w:date="2020-08-18T13:58:00Z">
        <w:r w:rsidR="00C21E44" w:rsidDel="00763255">
          <w:delText>e</w:delText>
        </w:r>
      </w:del>
      <w:r w:rsidRPr="00BE391F">
        <w:t>. This might be due to specific roles these products play (i.e., more and less hedonic/utilitarian). Basic wall clocks might be liked better than artsy wall clocks based on their simple and clear design. This would also be explained by fluency effects</w:t>
      </w:r>
      <w:r w:rsidR="00C21E44">
        <w:t xml:space="preserve"> (ease of cognitive processing of information);</w:t>
      </w:r>
      <w:r w:rsidRPr="00BE391F">
        <w:t xml:space="preserve"> </w:t>
      </w:r>
      <w:r w:rsidR="00C21E44">
        <w:t xml:space="preserve"> that is </w:t>
      </w:r>
      <w:r w:rsidRPr="00BE391F">
        <w:t xml:space="preserve">fluent stimuli (basic versus artsy wall clocks) are processed more hedonically and therefore liked better </w:t>
      </w:r>
      <w:r w:rsidR="00C21E44">
        <w:fldChar w:fldCharType="begin"/>
      </w:r>
      <w:r w:rsidR="00C21E44">
        <w:instrText xml:space="preserve"> ADDIN EN.CITE &lt;EndNote&gt;&lt;Cite&gt;&lt;Author&gt;Shulman&lt;/Author&gt;&lt;Year&gt;2019&lt;/Year&gt;&lt;RecNum&gt;60&lt;/RecNum&gt;&lt;DisplayText&gt;(Shulman &amp;amp; Bullock, 2019)&lt;/DisplayText&gt;&lt;record&gt;&lt;rec-number&gt;60&lt;/rec-number&gt;&lt;foreign-keys&gt;&lt;key app="EN" db-id="vvte5pdvdpf5rwea9agpx0rpdd2f0zdw00pv" timestamp="1581690858" guid="3fc6f514-1221-4d66-b3ac-6db48c807e69"&gt;60&lt;/key&gt;&lt;/foreign-keys&gt;&lt;ref-type name="Journal Article"&gt;17&lt;/ref-type&gt;&lt;contributors&gt;&lt;authors&gt;&lt;author&gt;Shulman, Hillary C.&lt;/author&gt;&lt;author&gt;Bullock, Olivia M.&lt;/author&gt;&lt;/authors&gt;&lt;/contributors&gt;&lt;titles&gt;&lt;title&gt;Using metacognitive cues to amplify message content: a new direction in strategic communication&lt;/title&gt;&lt;secondary-title&gt;Annals of the International Communication Association&lt;/secondary-title&gt;&lt;/titles&gt;&lt;periodical&gt;&lt;full-title&gt;Annals of the International Communication Association&lt;/full-title&gt;&lt;/periodical&gt;&lt;pages&gt;24-39&lt;/pages&gt;&lt;volume&gt;43&lt;/volume&gt;&lt;number&gt;1&lt;/number&gt;&lt;dates&gt;&lt;year&gt;2019&lt;/year&gt;&lt;pub-dates&gt;&lt;date&gt;2019/01/02&lt;/date&gt;&lt;/pub-dates&gt;&lt;/dates&gt;&lt;publisher&gt;Routledge&lt;/publisher&gt;&lt;isbn&gt;2380-8985&lt;/isbn&gt;&lt;urls&gt;&lt;related-urls&gt;&lt;url&gt;https://doi.org/10.1080/23808985.2019.1570472&lt;/url&gt;&lt;/related-urls&gt;&lt;/urls&gt;&lt;electronic-resource-num&gt;10.1080/23808985.2019.1570472&lt;/electronic-resource-num&gt;&lt;/record&gt;&lt;/Cite&gt;&lt;/EndNote&gt;</w:instrText>
      </w:r>
      <w:r w:rsidR="00C21E44">
        <w:fldChar w:fldCharType="separate"/>
      </w:r>
      <w:r w:rsidR="00C21E44">
        <w:rPr>
          <w:noProof/>
        </w:rPr>
        <w:t>(</w:t>
      </w:r>
      <w:hyperlink w:anchor="_ENREF_58" w:tooltip="Shulman, 2019 #60" w:history="1">
        <w:r w:rsidR="00FD5CA9" w:rsidRPr="00FD5CA9">
          <w:rPr>
            <w:rStyle w:val="Hyperlink"/>
          </w:rPr>
          <w:t>Shulman &amp; Bullock, 2019</w:t>
        </w:r>
      </w:hyperlink>
      <w:r w:rsidR="00C21E44">
        <w:rPr>
          <w:noProof/>
        </w:rPr>
        <w:t>)</w:t>
      </w:r>
      <w:r w:rsidR="00C21E44">
        <w:fldChar w:fldCharType="end"/>
      </w:r>
      <w:r w:rsidR="00C21E44">
        <w:t>.</w:t>
      </w:r>
      <w:r w:rsidRPr="00BE391F">
        <w:t xml:space="preserve"> </w:t>
      </w:r>
      <w:commentRangeEnd w:id="192"/>
      <w:r w:rsidR="00763255">
        <w:rPr>
          <w:rStyle w:val="CommentReference"/>
        </w:rPr>
        <w:commentReference w:id="192"/>
      </w:r>
    </w:p>
    <w:p w14:paraId="675862FC" w14:textId="3B2CC461" w:rsidR="00D15479" w:rsidRPr="00BE391F" w:rsidRDefault="00D15479" w:rsidP="00D15479">
      <w:pPr>
        <w:pStyle w:val="Newparagraph"/>
      </w:pPr>
      <w:r w:rsidRPr="00BE391F">
        <w:t xml:space="preserve">In a similar vein, house plants (i.e., basil house plants) </w:t>
      </w:r>
      <w:del w:id="194" w:author="Huddleston, Patricia" w:date="2020-08-18T14:01:00Z">
        <w:r w:rsidRPr="00BE391F" w:rsidDel="00763255">
          <w:delText xml:space="preserve">might </w:delText>
        </w:r>
      </w:del>
      <w:ins w:id="195" w:author="Huddleston, Patricia" w:date="2020-08-18T14:01:00Z">
        <w:r w:rsidR="00763255">
          <w:t xml:space="preserve">could </w:t>
        </w:r>
      </w:ins>
      <w:r w:rsidRPr="00BE391F">
        <w:t xml:space="preserve">be processed </w:t>
      </w:r>
      <w:ins w:id="196" w:author="Huddleston, Patricia" w:date="2020-08-18T14:01:00Z">
        <w:r w:rsidR="00763255">
          <w:t xml:space="preserve">more </w:t>
        </w:r>
      </w:ins>
      <w:r w:rsidRPr="00BE391F">
        <w:t>easi</w:t>
      </w:r>
      <w:ins w:id="197" w:author="Huddleston, Patricia" w:date="2020-08-18T14:01:00Z">
        <w:r w:rsidR="00763255">
          <w:t>ly</w:t>
        </w:r>
      </w:ins>
      <w:del w:id="198" w:author="Huddleston, Patricia" w:date="2020-08-18T14:01:00Z">
        <w:r w:rsidRPr="00BE391F" w:rsidDel="00763255">
          <w:delText>er</w:delText>
        </w:r>
      </w:del>
      <w:r w:rsidRPr="00BE391F">
        <w:t xml:space="preserve"> because they </w:t>
      </w:r>
      <w:del w:id="199" w:author="Huddleston, Patricia" w:date="2020-08-18T14:01:00Z">
        <w:r w:rsidRPr="00BE391F" w:rsidDel="00763255">
          <w:delText>might be</w:delText>
        </w:r>
      </w:del>
      <w:ins w:id="200" w:author="Huddleston, Patricia" w:date="2020-08-18T14:01:00Z">
        <w:r w:rsidR="00763255">
          <w:t>are</w:t>
        </w:r>
      </w:ins>
      <w:r w:rsidRPr="00BE391F">
        <w:t xml:space="preserve"> generally perceived as more hedonic (based on the product type “house plant” versus “wall clock”) and familiar. Because basil house plants might be used for cooking as well as decoration, individuals </w:t>
      </w:r>
      <w:r w:rsidR="00C21E44">
        <w:t>might have been</w:t>
      </w:r>
      <w:r w:rsidRPr="00BE391F">
        <w:t xml:space="preserve"> more </w:t>
      </w:r>
      <w:r w:rsidR="00C21E44">
        <w:t xml:space="preserve">often </w:t>
      </w:r>
      <w:r w:rsidRPr="00BE391F">
        <w:t xml:space="preserve">exposed to them prior to the experiment and therefore process more familiar stimuli (basil house plants) more fluently than less familiar stimuli (monstera house plants, basic and artsy wall clocks); this results in a more hedonic processing experience and ultimately more liking </w:t>
      </w:r>
      <w:r w:rsidR="00C21E44">
        <w:fldChar w:fldCharType="begin"/>
      </w:r>
      <w:r w:rsidR="00C21E44">
        <w:instrText xml:space="preserve"> ADDIN EN.CITE &lt;EndNote&gt;&lt;Cite&gt;&lt;Author&gt;Reber&lt;/Author&gt;&lt;Year&gt;2004&lt;/Year&gt;&lt;RecNum&gt;62&lt;/RecNum&gt;&lt;DisplayText&gt;(Reber et al., 2004)&lt;/DisplayText&gt;&lt;record&gt;&lt;rec-number&gt;62&lt;/rec-number&gt;&lt;foreign-keys&gt;&lt;key app="EN" db-id="vvte5pdvdpf5rwea9agpx0rpdd2f0zdw00pv" timestamp="1581691193" guid="6c439896-5165-4aa8-9317-418f1d6706b6"&gt;62&lt;/key&gt;&lt;/foreign-keys&gt;&lt;ref-type name="Journal Article"&gt;17&lt;/ref-type&gt;&lt;contributors&gt;&lt;authors&gt;&lt;author&gt;Reber, Rolf&lt;/author&gt;&lt;author&gt;Schwarz, Norbert&lt;/author&gt;&lt;author&gt;Winkielman, Piotr&lt;/author&gt;&lt;/authors&gt;&lt;/contributors&gt;&lt;titles&gt;&lt;title&gt;Processing Fluency and Aesthetic Pleasure: Is Beauty in the Perceiver&amp;apos;s Processing Experience?&lt;/title&gt;&lt;secondary-title&gt;Personality &amp;amp; Social Psychology Review (Lawrence Erlbaum Associates)&lt;/secondary-title&gt;&lt;/titles&gt;&lt;periodical&gt;&lt;full-title&gt;Personality &amp;amp; Social Psychology Review (Lawrence Erlbaum Associates)&lt;/full-title&gt;&lt;/periodical&gt;&lt;pages&gt;364-382&lt;/pages&gt;&lt;volume&gt;8&lt;/volume&gt;&lt;number&gt;4&lt;/number&gt;&lt;keywords&gt;&lt;keyword&gt;Aesthetics&lt;/keyword&gt;&lt;keyword&gt;Pleasure&lt;/keyword&gt;&lt;keyword&gt;Judgment (Psychology)&lt;/keyword&gt;&lt;keyword&gt;Perception&lt;/keyword&gt;&lt;keyword&gt;Preferences (Philosophy)&lt;/keyword&gt;&lt;/keywords&gt;&lt;dates&gt;&lt;year&gt;2004&lt;/year&gt;&lt;/dates&gt;&lt;publisher&gt;Taylor &amp;amp; Francis Ltd&lt;/publisher&gt;&lt;isbn&gt;10888683&lt;/isbn&gt;&lt;accession-num&gt;15139415&lt;/accession-num&gt;&lt;work-type&gt;Article&lt;/work-type&gt;&lt;urls&gt;&lt;related-urls&gt;&lt;url&gt;http://search.ebscohost.com/login.aspx?direct=true&amp;amp;db=bth&amp;amp;AN=15139415&amp;amp;site=ehost-live&lt;/url&gt;&lt;/related-urls&gt;&lt;/urls&gt;&lt;electronic-resource-num&gt;10.1207/s15327957pspr0804_3&lt;/electronic-resource-num&gt;&lt;remote-database-name&gt;bth&lt;/remote-database-name&gt;&lt;remote-database-provider&gt;EBSCOhost&lt;/remote-database-provider&gt;&lt;/record&gt;&lt;/Cite&gt;&lt;/EndNote&gt;</w:instrText>
      </w:r>
      <w:r w:rsidR="00C21E44">
        <w:fldChar w:fldCharType="separate"/>
      </w:r>
      <w:r w:rsidR="00C21E44">
        <w:rPr>
          <w:noProof/>
        </w:rPr>
        <w:t>(</w:t>
      </w:r>
      <w:hyperlink w:anchor="_ENREF_49" w:tooltip="Reber, 2004 #62" w:history="1">
        <w:r w:rsidR="00FD5CA9" w:rsidRPr="00FD5CA9">
          <w:rPr>
            <w:rStyle w:val="Hyperlink"/>
          </w:rPr>
          <w:t>Reber et al., 2004</w:t>
        </w:r>
      </w:hyperlink>
      <w:r w:rsidR="00C21E44">
        <w:rPr>
          <w:noProof/>
        </w:rPr>
        <w:t>)</w:t>
      </w:r>
      <w:r w:rsidR="00C21E44">
        <w:fldChar w:fldCharType="end"/>
      </w:r>
      <w:r w:rsidRPr="00BE391F">
        <w:t xml:space="preserve">. However, these potential explanations based on fluency need to be tested further, because we did not measure </w:t>
      </w:r>
      <w:ins w:id="201" w:author="Huddleston, Patricia" w:date="2020-08-18T14:02:00Z">
        <w:r w:rsidR="0003187C">
          <w:t xml:space="preserve">product </w:t>
        </w:r>
      </w:ins>
      <w:r w:rsidRPr="00BE391F">
        <w:t xml:space="preserve">familiarity or fluency in this study. </w:t>
      </w:r>
    </w:p>
    <w:p w14:paraId="4CDE41FA" w14:textId="77777777" w:rsidR="00D15479" w:rsidRPr="00BE391F" w:rsidRDefault="00D15479" w:rsidP="00D15479">
      <w:pPr>
        <w:pStyle w:val="Heading2"/>
        <w:rPr>
          <w:szCs w:val="24"/>
        </w:rPr>
      </w:pPr>
      <w:r w:rsidRPr="00BE391F">
        <w:t xml:space="preserve">Managerial and </w:t>
      </w:r>
      <w:commentRangeStart w:id="202"/>
      <w:r w:rsidRPr="00BE391F">
        <w:t xml:space="preserve">Theoretical Implications </w:t>
      </w:r>
      <w:commentRangeEnd w:id="202"/>
      <w:r w:rsidR="00253441">
        <w:rPr>
          <w:rStyle w:val="CommentReference"/>
          <w:rFonts w:cs="Times New Roman"/>
          <w:b w:val="0"/>
          <w:bCs w:val="0"/>
          <w:i w:val="0"/>
          <w:iCs w:val="0"/>
        </w:rPr>
        <w:commentReference w:id="202"/>
      </w:r>
    </w:p>
    <w:p w14:paraId="4342A4C1" w14:textId="2DAFD739" w:rsidR="000137C5" w:rsidRPr="008252A1" w:rsidRDefault="00D15479" w:rsidP="00D15479">
      <w:pPr>
        <w:pStyle w:val="Paragraph"/>
        <w:rPr>
          <w:strike/>
          <w:rPrChange w:id="203" w:author="Huddleston, Patricia" w:date="2020-08-18T14:12:00Z">
            <w:rPr/>
          </w:rPrChange>
        </w:rPr>
      </w:pPr>
      <w:r w:rsidRPr="00BE391F">
        <w:t>This research contributes to theory and practice by establishing that consumers</w:t>
      </w:r>
      <w:r w:rsidR="00C21E44">
        <w:t>’</w:t>
      </w:r>
      <w:r w:rsidRPr="00BE391F">
        <w:t xml:space="preserve"> </w:t>
      </w:r>
      <w:r w:rsidR="00C21E44">
        <w:t>trait-</w:t>
      </w:r>
      <w:r w:rsidRPr="00BE391F">
        <w:t>FOMO</w:t>
      </w:r>
      <w:r w:rsidR="00C21E44">
        <w:t>,</w:t>
      </w:r>
      <w:r w:rsidRPr="00BE391F">
        <w:t xml:space="preserve"> differentially affect</w:t>
      </w:r>
      <w:r w:rsidR="00C21E44">
        <w:t>s</w:t>
      </w:r>
      <w:r w:rsidRPr="00BE391F">
        <w:t xml:space="preserve"> product perceptions</w:t>
      </w:r>
      <w:ins w:id="204" w:author="Huddleston, Patricia" w:date="2020-08-18T14:04:00Z">
        <w:r w:rsidR="00841417">
          <w:t>,</w:t>
        </w:r>
      </w:ins>
      <w:r w:rsidR="00C21E44">
        <w:t xml:space="preserve"> depend</w:t>
      </w:r>
      <w:ins w:id="205" w:author="Huddleston, Patricia" w:date="2020-08-18T14:04:00Z">
        <w:r w:rsidR="00841417">
          <w:t>ing</w:t>
        </w:r>
      </w:ins>
      <w:del w:id="206" w:author="Huddleston, Patricia" w:date="2020-08-18T14:04:00Z">
        <w:r w:rsidR="00C21E44" w:rsidDel="00841417">
          <w:delText>ent</w:delText>
        </w:r>
      </w:del>
      <w:r w:rsidR="00C21E44">
        <w:t xml:space="preserve"> on consumers degree of </w:t>
      </w:r>
      <w:ins w:id="207" w:author="Huddleston, Patricia" w:date="2020-08-18T14:04:00Z">
        <w:r w:rsidR="00841417">
          <w:t xml:space="preserve">social media (Instagram) </w:t>
        </w:r>
      </w:ins>
      <w:del w:id="208" w:author="Huddleston, Patricia" w:date="2020-08-18T14:04:00Z">
        <w:r w:rsidR="00C21E44" w:rsidDel="00841417">
          <w:delText xml:space="preserve">active </w:delText>
        </w:r>
      </w:del>
      <w:r w:rsidR="00C21E44">
        <w:t>participation</w:t>
      </w:r>
      <w:del w:id="209" w:author="Huddleston, Patricia" w:date="2020-08-18T14:04:00Z">
        <w:r w:rsidR="00C21E44" w:rsidDel="00841417">
          <w:delText xml:space="preserve"> within the platform in a social media advertising context</w:delText>
        </w:r>
      </w:del>
      <w:r w:rsidRPr="00BE391F">
        <w:t xml:space="preserve">. This is of importance when </w:t>
      </w:r>
      <w:r w:rsidR="000137C5">
        <w:t xml:space="preserve">developing advertising strategies </w:t>
      </w:r>
      <w:r w:rsidR="000137C5">
        <w:lastRenderedPageBreak/>
        <w:t xml:space="preserve">that utilize FOMO-appeals and </w:t>
      </w:r>
      <w:r w:rsidRPr="00BE391F">
        <w:t xml:space="preserve">defining target audiences </w:t>
      </w:r>
      <w:del w:id="210" w:author="Huddleston, Patricia" w:date="2020-08-18T14:05:00Z">
        <w:r w:rsidRPr="00BE391F" w:rsidDel="00841417">
          <w:delText xml:space="preserve">in </w:delText>
        </w:r>
      </w:del>
      <w:ins w:id="211" w:author="Huddleston, Patricia" w:date="2020-08-18T14:05:00Z">
        <w:r w:rsidR="00841417">
          <w:t>for</w:t>
        </w:r>
        <w:r w:rsidR="00841417" w:rsidRPr="00BE391F">
          <w:t xml:space="preserve"> </w:t>
        </w:r>
      </w:ins>
      <w:r w:rsidRPr="00BE391F">
        <w:t>online advertising strategies.</w:t>
      </w:r>
      <w:r w:rsidR="000137C5">
        <w:t xml:space="preserve"> </w:t>
      </w:r>
      <w:commentRangeStart w:id="212"/>
      <w:r w:rsidR="000137C5">
        <w:t>F</w:t>
      </w:r>
      <w:ins w:id="213" w:author="Huddleston, Patricia" w:date="2020-08-18T14:05:00Z">
        <w:r w:rsidR="00841417">
          <w:t xml:space="preserve">OMO </w:t>
        </w:r>
      </w:ins>
      <w:del w:id="214" w:author="Huddleston, Patricia" w:date="2020-08-18T14:05:00Z">
        <w:r w:rsidR="000137C5" w:rsidDel="00841417">
          <w:delText xml:space="preserve">ear of Missing Out </w:delText>
        </w:r>
      </w:del>
      <w:r w:rsidR="000137C5">
        <w:t xml:space="preserve">appeals have become more </w:t>
      </w:r>
      <w:del w:id="215" w:author="Huddleston, Patricia" w:date="2020-08-18T14:05:00Z">
        <w:r w:rsidR="000137C5" w:rsidDel="00841417">
          <w:delText xml:space="preserve">and more </w:delText>
        </w:r>
      </w:del>
      <w:r w:rsidR="000137C5">
        <w:t xml:space="preserve">prominent in recent years as exemplified by the failed FYRE music festival </w:t>
      </w:r>
      <w:r w:rsidR="000137C5">
        <w:fldChar w:fldCharType="begin"/>
      </w:r>
      <w:r w:rsidR="000137C5">
        <w:instrText xml:space="preserve"> ADDIN EN.CITE &lt;EndNote&gt;&lt;Cite&gt;&lt;Author&gt;Talbot&lt;/Author&gt;&lt;Year&gt;2019&lt;/Year&gt;&lt;RecNum&gt;224&lt;/RecNum&gt;&lt;DisplayText&gt;(Talbot, 2019)&lt;/DisplayText&gt;&lt;record&gt;&lt;rec-number&gt;224&lt;/rec-number&gt;&lt;foreign-keys&gt;&lt;key app="EN" db-id="vvte5pdvdpf5rwea9agpx0rpdd2f0zdw00pv" timestamp="1583610789" guid="ef819659-5049-4e3a-9b17-80419eff914b"&gt;224&lt;/key&gt;&lt;/foreign-keys&gt;&lt;ref-type name="Web Page"&gt;12&lt;/ref-type&gt;&lt;contributors&gt;&lt;authors&gt;&lt;author&gt;Talbot, K.&lt;/author&gt;&lt;/authors&gt;&lt;/contributors&gt;&lt;titles&gt;&lt;title&gt;What the Fyre Festival Documentaries Reveal About Millennials&lt;/title&gt;&lt;/titles&gt;&lt;volume&gt;2020&lt;/volume&gt;&lt;number&gt;March 7&lt;/number&gt;&lt;dates&gt;&lt;year&gt;2019&lt;/year&gt;&lt;/dates&gt;&lt;urls&gt;&lt;related-urls&gt;&lt;url&gt;https://www.forbes.com/sites/katetalbot/2019/01/21/what-the-fyre-festival-documentaries-revealed-about-millennials/&lt;/url&gt;&lt;/related-urls&gt;&lt;/urls&gt;&lt;/record&gt;&lt;/Cite&gt;&lt;/EndNote&gt;</w:instrText>
      </w:r>
      <w:r w:rsidR="000137C5">
        <w:fldChar w:fldCharType="separate"/>
      </w:r>
      <w:r w:rsidR="000137C5">
        <w:rPr>
          <w:noProof/>
        </w:rPr>
        <w:t>(</w:t>
      </w:r>
      <w:hyperlink w:anchor="_ENREF_61" w:tooltip="Talbot, 2019 #224" w:history="1">
        <w:r w:rsidR="00FD5CA9" w:rsidRPr="00FD5CA9">
          <w:rPr>
            <w:rStyle w:val="Hyperlink"/>
          </w:rPr>
          <w:t>Talbot, 2019</w:t>
        </w:r>
      </w:hyperlink>
      <w:r w:rsidR="000137C5">
        <w:rPr>
          <w:noProof/>
        </w:rPr>
        <w:t>)</w:t>
      </w:r>
      <w:r w:rsidR="000137C5">
        <w:fldChar w:fldCharType="end"/>
      </w:r>
      <w:commentRangeEnd w:id="212"/>
      <w:r w:rsidR="00841417">
        <w:rPr>
          <w:rStyle w:val="CommentReference"/>
        </w:rPr>
        <w:commentReference w:id="212"/>
      </w:r>
      <w:r w:rsidR="000137C5">
        <w:t>. Other brands like Supreme or Anti</w:t>
      </w:r>
      <w:ins w:id="216" w:author="Huddleston, Patricia" w:date="2020-08-18T14:05:00Z">
        <w:r w:rsidR="00841417">
          <w:t>-</w:t>
        </w:r>
      </w:ins>
      <w:del w:id="217" w:author="Huddleston, Patricia" w:date="2020-08-18T14:05:00Z">
        <w:r w:rsidR="000137C5" w:rsidDel="00841417">
          <w:delText xml:space="preserve"> </w:delText>
        </w:r>
      </w:del>
      <w:r w:rsidR="000137C5">
        <w:t xml:space="preserve">Social Social Club utilize FOMO appeals by restricting their product supply and heavily advertising new product launches on social media. However, our research shows that these strategies might actually lead to negative </w:t>
      </w:r>
      <w:ins w:id="218" w:author="Huddleston, Patricia" w:date="2020-08-18T14:06:00Z">
        <w:r w:rsidR="00841417">
          <w:t>product and brand evaluations</w:t>
        </w:r>
      </w:ins>
      <w:del w:id="219" w:author="Huddleston, Patricia" w:date="2020-08-18T14:06:00Z">
        <w:r w:rsidR="000137C5" w:rsidDel="00841417">
          <w:delText>consequences for product evaluations and consequently for the brand</w:delText>
        </w:r>
      </w:del>
      <w:r w:rsidR="000137C5">
        <w:t xml:space="preserve">. That is, when targeting social media users, our results suggest that marketers and advertisers need to be mindful of their audience. In that, lurkers and other </w:t>
      </w:r>
      <w:del w:id="220" w:author="Huddleston, Patricia" w:date="2020-08-18T14:07:00Z">
        <w:r w:rsidR="000137C5" w:rsidDel="00841417">
          <w:delText xml:space="preserve">highly </w:delText>
        </w:r>
      </w:del>
      <w:r w:rsidR="000137C5">
        <w:t xml:space="preserve">passive users, </w:t>
      </w:r>
      <w:commentRangeStart w:id="221"/>
      <w:r w:rsidR="000137C5">
        <w:t>who are forming the largest part of a brand’s audience</w:t>
      </w:r>
      <w:commentRangeEnd w:id="221"/>
      <w:r w:rsidR="00841417">
        <w:rPr>
          <w:rStyle w:val="CommentReference"/>
        </w:rPr>
        <w:commentReference w:id="221"/>
      </w:r>
      <w:r w:rsidR="000137C5">
        <w:t xml:space="preserve">, might actually form negative </w:t>
      </w:r>
      <w:ins w:id="222" w:author="Huddleston, Patricia" w:date="2020-08-18T14:08:00Z">
        <w:r w:rsidR="00A90E48">
          <w:t xml:space="preserve">product </w:t>
        </w:r>
      </w:ins>
      <w:r w:rsidR="000137C5">
        <w:t xml:space="preserve">attitudes </w:t>
      </w:r>
      <w:del w:id="223" w:author="Huddleston, Patricia" w:date="2020-08-18T14:08:00Z">
        <w:r w:rsidR="000137C5" w:rsidDel="00A90E48">
          <w:delText>toward products when</w:delText>
        </w:r>
      </w:del>
      <w:ins w:id="224" w:author="Huddleston, Patricia" w:date="2020-08-18T14:08:00Z">
        <w:r w:rsidR="00A90E48">
          <w:t>if they</w:t>
        </w:r>
      </w:ins>
      <w:r w:rsidR="000137C5">
        <w:t xml:space="preserve"> encounter</w:t>
      </w:r>
      <w:del w:id="225" w:author="Huddleston, Patricia" w:date="2020-08-18T14:08:00Z">
        <w:r w:rsidR="000137C5" w:rsidDel="00A90E48">
          <w:delText>ing</w:delText>
        </w:r>
      </w:del>
      <w:r w:rsidR="000137C5">
        <w:t xml:space="preserve"> th</w:t>
      </w:r>
      <w:ins w:id="226" w:author="Huddleston, Patricia" w:date="2020-08-18T14:08:00Z">
        <w:r w:rsidR="00A90E48">
          <w:t>ese products</w:t>
        </w:r>
      </w:ins>
      <w:del w:id="227" w:author="Huddleston, Patricia" w:date="2020-08-18T14:08:00Z">
        <w:r w:rsidR="000137C5" w:rsidDel="00A90E48">
          <w:delText>em</w:delText>
        </w:r>
      </w:del>
      <w:r w:rsidR="000137C5">
        <w:t xml:space="preserve"> on Instagram before shopping</w:t>
      </w:r>
      <w:del w:id="228" w:author="Huddleston, Patricia" w:date="2020-08-18T14:08:00Z">
        <w:r w:rsidR="000137C5" w:rsidDel="00A90E48">
          <w:delText xml:space="preserve"> for them</w:delText>
        </w:r>
      </w:del>
      <w:r w:rsidR="000137C5">
        <w:t xml:space="preserve">. </w:t>
      </w:r>
      <w:commentRangeStart w:id="229"/>
      <w:ins w:id="230" w:author="Huddleston, Patricia" w:date="2020-08-18T14:09:00Z">
        <w:r w:rsidR="008252A1">
          <w:t>If prior exposure leads to negative product attitudes for passive social med</w:t>
        </w:r>
      </w:ins>
      <w:ins w:id="231" w:author="Huddleston, Patricia" w:date="2020-08-18T14:10:00Z">
        <w:r w:rsidR="008252A1">
          <w:t xml:space="preserve">ia users, then social media platforms like Instagram </w:t>
        </w:r>
      </w:ins>
      <w:ins w:id="232" w:author="Huddleston, Patricia" w:date="2020-08-18T14:11:00Z">
        <w:r w:rsidR="008252A1">
          <w:t xml:space="preserve">that </w:t>
        </w:r>
      </w:ins>
      <w:ins w:id="233" w:author="Huddleston, Patricia" w:date="2020-08-18T14:10:00Z">
        <w:r w:rsidR="008252A1">
          <w:t>have integrated a shopping experience</w:t>
        </w:r>
      </w:ins>
      <w:ins w:id="234" w:author="Huddleston, Patricia" w:date="2020-08-18T14:11:00Z">
        <w:r w:rsidR="008252A1">
          <w:t xml:space="preserve"> might find </w:t>
        </w:r>
      </w:ins>
      <w:ins w:id="235" w:author="Huddleston, Patricia" w:date="2020-08-18T14:12:00Z">
        <w:r w:rsidR="008252A1">
          <w:t xml:space="preserve">that this exposure has a negative impact on sales. </w:t>
        </w:r>
      </w:ins>
      <w:ins w:id="236" w:author="Huddleston, Patricia" w:date="2020-08-18T14:10:00Z">
        <w:r w:rsidR="008252A1">
          <w:t xml:space="preserve"> </w:t>
        </w:r>
      </w:ins>
      <w:ins w:id="237" w:author="Huddleston, Patricia" w:date="2020-08-18T14:09:00Z">
        <w:r w:rsidR="008252A1">
          <w:t xml:space="preserve"> </w:t>
        </w:r>
      </w:ins>
      <w:commentRangeEnd w:id="229"/>
      <w:ins w:id="238" w:author="Huddleston, Patricia" w:date="2020-08-18T14:13:00Z">
        <w:r w:rsidR="008252A1">
          <w:rPr>
            <w:rStyle w:val="CommentReference"/>
          </w:rPr>
          <w:commentReference w:id="229"/>
        </w:r>
      </w:ins>
      <w:r w:rsidR="000137C5" w:rsidRPr="008252A1">
        <w:rPr>
          <w:strike/>
          <w:rPrChange w:id="239" w:author="Huddleston, Patricia" w:date="2020-08-18T14:12:00Z">
            <w:rPr/>
          </w:rPrChange>
        </w:rPr>
        <w:t>This is further important considering how closely intertwined Instagram nowadays is with the online shopping experience. By allowing users to shop within the app, Instagram has become an integral part of consumers’ online shopping. Our results call for caution when using Instagram as a possible channel, since not all users react to product exposure on Instagram favorably.</w:t>
      </w:r>
    </w:p>
    <w:p w14:paraId="351A3D53" w14:textId="1208B6FC" w:rsidR="00D15479" w:rsidRPr="00BE391F" w:rsidRDefault="00D15479" w:rsidP="000137C5">
      <w:pPr>
        <w:pStyle w:val="Newparagraph"/>
      </w:pPr>
      <w:del w:id="240" w:author="Huddleston, Patricia" w:date="2020-08-18T14:13:00Z">
        <w:r w:rsidRPr="00BE391F" w:rsidDel="000F002C">
          <w:delText>In that</w:delText>
        </w:r>
      </w:del>
      <w:ins w:id="241" w:author="Huddleston, Patricia" w:date="2020-08-18T14:13:00Z">
        <w:r w:rsidR="000F002C">
          <w:t>Thus</w:t>
        </w:r>
      </w:ins>
      <w:r w:rsidRPr="00BE391F">
        <w:t xml:space="preserve">, we conclude that standardized advertising strategies </w:t>
      </w:r>
      <w:del w:id="242" w:author="Huddleston, Patricia" w:date="2020-08-18T14:13:00Z">
        <w:r w:rsidRPr="00BE391F" w:rsidDel="000F002C">
          <w:delText xml:space="preserve">that </w:delText>
        </w:r>
      </w:del>
      <w:r w:rsidRPr="00BE391F">
        <w:t>lack</w:t>
      </w:r>
      <w:ins w:id="243" w:author="Huddleston, Patricia" w:date="2020-08-18T14:13:00Z">
        <w:r w:rsidR="000F002C">
          <w:t>ing</w:t>
        </w:r>
      </w:ins>
      <w:r w:rsidRPr="00BE391F">
        <w:t xml:space="preserve"> sufficient differentiation between different </w:t>
      </w:r>
      <w:del w:id="244" w:author="Huddleston, Patricia" w:date="2020-08-18T14:13:00Z">
        <w:r w:rsidRPr="00BE391F" w:rsidDel="000F002C">
          <w:delText xml:space="preserve">populations among a </w:delText>
        </w:r>
      </w:del>
      <w:r w:rsidRPr="00BE391F">
        <w:t>target audience</w:t>
      </w:r>
      <w:ins w:id="245" w:author="Huddleston, Patricia" w:date="2020-08-18T14:13:00Z">
        <w:r w:rsidR="000F002C">
          <w:t>s</w:t>
        </w:r>
      </w:ins>
      <w:r w:rsidRPr="00BE391F">
        <w:t xml:space="preserve"> are not advisable. </w:t>
      </w:r>
      <w:commentRangeStart w:id="246"/>
      <w:r w:rsidRPr="00BE391F">
        <w:t>Marketers and advertisers need to be cognizant of the audience that is exposed to social media content when designing social media content and advertising campaigns.</w:t>
      </w:r>
      <w:commentRangeEnd w:id="246"/>
      <w:r w:rsidR="000F002C">
        <w:rPr>
          <w:rStyle w:val="CommentReference"/>
        </w:rPr>
        <w:commentReference w:id="246"/>
      </w:r>
      <w:r w:rsidRPr="00BE391F">
        <w:t xml:space="preserve"> For example</w:t>
      </w:r>
      <w:del w:id="247" w:author="Huddleston, Patricia" w:date="2020-08-18T14:15:00Z">
        <w:r w:rsidRPr="00BE391F" w:rsidDel="000F002C">
          <w:delText>,</w:delText>
        </w:r>
      </w:del>
      <w:r w:rsidRPr="00BE391F">
        <w:t xml:space="preserve"> </w:t>
      </w:r>
      <w:ins w:id="248" w:author="Huddleston, Patricia" w:date="2020-08-18T14:15:00Z">
        <w:r w:rsidR="000F002C">
          <w:t xml:space="preserve">for active users, </w:t>
        </w:r>
      </w:ins>
      <w:r w:rsidRPr="00BE391F">
        <w:t xml:space="preserve">marketing strategies on social media that are interactive in nature might be more suitable when marketing products via Instagram. These strategies would allow for active users to </w:t>
      </w:r>
      <w:del w:id="249" w:author="Huddleston, Patricia" w:date="2020-08-18T14:16:00Z">
        <w:r w:rsidRPr="00BE391F" w:rsidDel="00B95203">
          <w:delText xml:space="preserve">interact </w:delText>
        </w:r>
      </w:del>
      <w:ins w:id="250" w:author="Huddleston, Patricia" w:date="2020-08-18T14:16:00Z">
        <w:r w:rsidR="00B95203">
          <w:t xml:space="preserve">engage </w:t>
        </w:r>
      </w:ins>
      <w:r w:rsidRPr="00BE391F">
        <w:t xml:space="preserve">with the brand and product, which ultimately exposes them to said product, and therefore fosters more positive attitudes toward the product later on. </w:t>
      </w:r>
    </w:p>
    <w:p w14:paraId="32EFD28A" w14:textId="7F3892EC" w:rsidR="004C194F" w:rsidRPr="00BE391F" w:rsidRDefault="003D2F9E" w:rsidP="00D15479">
      <w:pPr>
        <w:pStyle w:val="Heading2"/>
      </w:pPr>
      <w:r w:rsidRPr="00BE391F">
        <w:lastRenderedPageBreak/>
        <w:t>Limitations and Future Research</w:t>
      </w:r>
    </w:p>
    <w:p w14:paraId="533A2F3B" w14:textId="7E98FC72" w:rsidR="00D15479" w:rsidRPr="00BE391F" w:rsidRDefault="00D15479" w:rsidP="00D15479">
      <w:pPr>
        <w:pStyle w:val="Paragraph"/>
      </w:pPr>
      <w:r w:rsidRPr="00BE391F">
        <w:t>There are several limitations that need to be addressed by future research to gain a more nuanced understanding of the effects of Instagram advertisements</w:t>
      </w:r>
      <w:ins w:id="251" w:author="Huddleston, Patricia" w:date="2020-08-18T14:16:00Z">
        <w:r w:rsidR="000861D5">
          <w:t xml:space="preserve"> on product </w:t>
        </w:r>
      </w:ins>
      <w:ins w:id="252" w:author="Huddleston, Patricia" w:date="2020-08-18T14:17:00Z">
        <w:r w:rsidR="000861D5">
          <w:t xml:space="preserve">and brand </w:t>
        </w:r>
      </w:ins>
      <w:ins w:id="253" w:author="Huddleston, Patricia" w:date="2020-08-18T14:16:00Z">
        <w:r w:rsidR="000861D5">
          <w:t>attitudes and purchase inte</w:t>
        </w:r>
      </w:ins>
      <w:ins w:id="254" w:author="Huddleston, Patricia" w:date="2020-08-18T14:17:00Z">
        <w:r w:rsidR="000861D5">
          <w:t>ntion</w:t>
        </w:r>
      </w:ins>
      <w:r w:rsidRPr="00BE391F">
        <w:t xml:space="preserve">. First, Instagram is not the only medium or social media platform that allows for repeated product exposure to consumers. Future research should investigate </w:t>
      </w:r>
      <w:ins w:id="255" w:author="Huddleston, Patricia" w:date="2020-08-18T14:17:00Z">
        <w:r w:rsidR="000861D5">
          <w:t xml:space="preserve">our results are </w:t>
        </w:r>
      </w:ins>
      <w:del w:id="256" w:author="Huddleston, Patricia" w:date="2020-08-18T14:17:00Z">
        <w:r w:rsidRPr="00BE391F" w:rsidDel="000861D5">
          <w:delText xml:space="preserve">whether </w:delText>
        </w:r>
      </w:del>
      <w:r w:rsidRPr="00BE391F">
        <w:t xml:space="preserve">Instagram </w:t>
      </w:r>
      <w:del w:id="257" w:author="Huddleston, Patricia" w:date="2020-08-18T14:17:00Z">
        <w:r w:rsidRPr="00BE391F" w:rsidDel="000861D5">
          <w:delText xml:space="preserve">as a </w:delText>
        </w:r>
      </w:del>
      <w:r w:rsidRPr="00BE391F">
        <w:t>specific</w:t>
      </w:r>
      <w:ins w:id="258" w:author="Huddleston, Patricia" w:date="2020-08-18T14:17:00Z">
        <w:r w:rsidR="000861D5">
          <w:t xml:space="preserve"> or </w:t>
        </w:r>
      </w:ins>
      <w:ins w:id="259" w:author="Huddleston, Patricia" w:date="2020-08-18T14:18:00Z">
        <w:r w:rsidR="000861D5">
          <w:t xml:space="preserve">whether we would find similar results across other social media </w:t>
        </w:r>
      </w:ins>
      <w:del w:id="260" w:author="Huddleston, Patricia" w:date="2020-08-18T14:18:00Z">
        <w:r w:rsidRPr="00BE391F" w:rsidDel="000861D5">
          <w:delText xml:space="preserve"> </w:delText>
        </w:r>
      </w:del>
      <w:r w:rsidRPr="00BE391F">
        <w:t>platform</w:t>
      </w:r>
      <w:ins w:id="261" w:author="Huddleston, Patricia" w:date="2020-08-18T14:18:00Z">
        <w:r w:rsidR="000861D5">
          <w:t xml:space="preserve">. </w:t>
        </w:r>
      </w:ins>
      <w:del w:id="262" w:author="Huddleston, Patricia" w:date="2020-08-18T14:18:00Z">
        <w:r w:rsidRPr="00BE391F" w:rsidDel="000861D5">
          <w:delText xml:space="preserve"> leads to these results or if the fact that the pictures were shown on social media in general produced these effects. </w:delText>
        </w:r>
      </w:del>
      <w:r w:rsidRPr="00BE391F">
        <w:t xml:space="preserve">Additionally, future research should tease out the </w:t>
      </w:r>
      <w:del w:id="263" w:author="Huddleston, Patricia" w:date="2020-08-18T14:18:00Z">
        <w:r w:rsidRPr="00BE391F" w:rsidDel="000861D5">
          <w:delText xml:space="preserve">active </w:delText>
        </w:r>
      </w:del>
      <w:r w:rsidRPr="00BE391F">
        <w:t xml:space="preserve">role social media plays in the relationship between individual differences and attitudes toward the product; in other words, future research should examine whether there are additive effects of the priming stimulus when it is framed as a social media post versus not. </w:t>
      </w:r>
    </w:p>
    <w:p w14:paraId="412B765F" w14:textId="3EBDEFA4" w:rsidR="00D15479" w:rsidRPr="00BE391F" w:rsidRDefault="00D15479" w:rsidP="00D15479">
      <w:pPr>
        <w:pStyle w:val="Newparagraph"/>
      </w:pPr>
      <w:r w:rsidRPr="00BE391F">
        <w:t xml:space="preserve">Our online survey design might lack ecological validity. We only exposed participants to a screenshot of an anonymized picture on Instagram; however, results might be different when individuals see these pictures on their own Instagram feed </w:t>
      </w:r>
      <w:ins w:id="264" w:author="Huddleston, Patricia" w:date="2020-08-18T14:19:00Z">
        <w:r w:rsidR="000927A7">
          <w:t>or</w:t>
        </w:r>
      </w:ins>
      <w:del w:id="265" w:author="Huddleston, Patricia" w:date="2020-08-18T14:19:00Z">
        <w:r w:rsidRPr="00BE391F" w:rsidDel="000927A7">
          <w:delText>and</w:delText>
        </w:r>
      </w:del>
      <w:r w:rsidRPr="00BE391F">
        <w:t xml:space="preserve"> when holding their own smartphone device. Future research should design studies that allow for more ecological validity and manipulate the source of the Instagram content. This research only provides preliminary findings of possible effects. </w:t>
      </w:r>
    </w:p>
    <w:p w14:paraId="1275128E" w14:textId="3C9F5344" w:rsidR="00D15479" w:rsidRPr="00BE391F" w:rsidRDefault="00D15479" w:rsidP="00D15479">
      <w:pPr>
        <w:pStyle w:val="Newparagraph"/>
      </w:pPr>
      <w:r w:rsidRPr="00BE391F">
        <w:t xml:space="preserve">In addition, our study did not use markers or heuristics of the source of the Instagram content. That is, by blinding the source (e.g. user- versus firm-generated content) we examined main effects of exposure. However, future research should investigate whether there are differences in product perception when posts are created by close friends, general users, product mavens, influencers, and general firm-generated content. Therefore, our study findings open possibilities of further research, which should further explore the differences in modes of processing (deliberate versus spontaneous) for different product types to fully understand how consumers process online information and what role social media is playing. </w:t>
      </w:r>
    </w:p>
    <w:p w14:paraId="2789F41E" w14:textId="3CECEA7C" w:rsidR="004C194F" w:rsidRPr="00BE391F" w:rsidRDefault="003D2F9E" w:rsidP="003D2F9E">
      <w:pPr>
        <w:pStyle w:val="Heading1"/>
      </w:pPr>
      <w:r w:rsidRPr="00BE391F">
        <w:lastRenderedPageBreak/>
        <w:t>Conclusion</w:t>
      </w:r>
    </w:p>
    <w:p w14:paraId="0A6B8653" w14:textId="0CCD43A6" w:rsidR="000C141E" w:rsidRPr="00BE391F" w:rsidRDefault="000C141E" w:rsidP="000C141E">
      <w:pPr>
        <w:pStyle w:val="Paragraph"/>
      </w:pPr>
      <w:r w:rsidRPr="00BE391F">
        <w:t xml:space="preserve">This research investigated attitude activation and judgements of </w:t>
      </w:r>
      <w:ins w:id="266" w:author="Huddleston, Patricia" w:date="2020-08-18T14:19:00Z">
        <w:r w:rsidR="000927A7">
          <w:t xml:space="preserve">online </w:t>
        </w:r>
      </w:ins>
      <w:r w:rsidRPr="00BE391F">
        <w:t>products</w:t>
      </w:r>
      <w:del w:id="267" w:author="Huddleston, Patricia" w:date="2020-08-18T14:19:00Z">
        <w:r w:rsidRPr="00BE391F" w:rsidDel="000927A7">
          <w:delText xml:space="preserve"> online</w:delText>
        </w:r>
      </w:del>
      <w:r w:rsidRPr="00BE391F">
        <w:t xml:space="preserve">. Specifically, we replicated prior </w:t>
      </w:r>
      <w:del w:id="268" w:author="Huddleston, Patricia" w:date="2020-08-18T14:20:00Z">
        <w:r w:rsidRPr="00BE391F" w:rsidDel="000927A7">
          <w:delText xml:space="preserve">research </w:delText>
        </w:r>
      </w:del>
      <w:ins w:id="269" w:author="Huddleston, Patricia" w:date="2020-08-18T14:20:00Z">
        <w:r w:rsidR="000927A7">
          <w:t>studies</w:t>
        </w:r>
        <w:r w:rsidR="000927A7" w:rsidRPr="00BE391F">
          <w:t xml:space="preserve"> </w:t>
        </w:r>
      </w:ins>
      <w:r w:rsidRPr="00BE391F">
        <w:t xml:space="preserve">in mere exposure research and extended these findings by examining the importance of individual differences in consumers’ degree of social media participation and </w:t>
      </w:r>
      <w:r w:rsidR="004165C8">
        <w:t>trait-</w:t>
      </w:r>
      <w:r w:rsidRPr="00BE391F">
        <w:t xml:space="preserve">FOMO. We investigated these questions by consulting literature and </w:t>
      </w:r>
      <w:commentRangeStart w:id="270"/>
      <w:r w:rsidRPr="00BE391F">
        <w:t>theories</w:t>
      </w:r>
      <w:commentRangeEnd w:id="270"/>
      <w:r w:rsidR="00253441">
        <w:rPr>
          <w:rStyle w:val="CommentReference"/>
        </w:rPr>
        <w:commentReference w:id="270"/>
      </w:r>
      <w:r w:rsidRPr="00BE391F">
        <w:t xml:space="preserve"> that stem from attitude activation. The current research provided evidence for positive effects </w:t>
      </w:r>
      <w:r w:rsidR="004165C8">
        <w:t xml:space="preserve">of social media advertising </w:t>
      </w:r>
      <w:r w:rsidRPr="00BE391F">
        <w:t xml:space="preserve">on product evaluations in online shops. </w:t>
      </w:r>
      <w:r w:rsidR="004165C8">
        <w:t xml:space="preserve">However, these positive associations were qualified by consumers’ level of trait-FOMO and the degree of their active participation within the social media platform of interest (i.e., Instagram). </w:t>
      </w:r>
      <w:r w:rsidRPr="00BE391F">
        <w:t xml:space="preserve">Our results inform strategies to create effective social media advertisings. Further, studies of the effects of FOMO are scarce in the marketing literature, even though the phenomenon is frequently linked to marketing. </w:t>
      </w:r>
      <w:r w:rsidR="001463CA" w:rsidRPr="00BE391F">
        <w:t>This research provides initial evidence that FOMO as a dominant and contemporary consumer experience requires more scrutiny in marketing literature.</w:t>
      </w:r>
    </w:p>
    <w:p w14:paraId="535893C2" w14:textId="47CFC72A" w:rsidR="00C71142" w:rsidRPr="00BE391F" w:rsidRDefault="004C194F" w:rsidP="00C71142">
      <w:pPr>
        <w:pStyle w:val="Paragraph"/>
        <w:sectPr w:rsidR="00C71142" w:rsidRPr="00BE391F" w:rsidSect="00FD5CA9">
          <w:pgSz w:w="11901" w:h="16840" w:code="9"/>
          <w:pgMar w:top="1440" w:right="1440" w:bottom="1440" w:left="1440" w:header="709" w:footer="709" w:gutter="0"/>
          <w:cols w:space="288"/>
          <w:docGrid w:linePitch="360"/>
        </w:sectPr>
      </w:pPr>
      <w:r w:rsidRPr="00BE391F">
        <w:t xml:space="preserve"> </w:t>
      </w:r>
    </w:p>
    <w:p w14:paraId="37427B82" w14:textId="148F09F8" w:rsidR="00C71142" w:rsidRPr="00FD5CA9" w:rsidRDefault="00C71142" w:rsidP="00FD5CA9">
      <w:pPr>
        <w:pStyle w:val="References"/>
        <w:jc w:val="center"/>
      </w:pPr>
      <w:r w:rsidRPr="00FD5CA9">
        <w:lastRenderedPageBreak/>
        <w:t>References</w:t>
      </w:r>
    </w:p>
    <w:p w14:paraId="4E7E2711" w14:textId="77777777" w:rsidR="00670FF3" w:rsidRPr="00FD5CA9" w:rsidRDefault="00670FF3" w:rsidP="00FD5CA9">
      <w:pPr>
        <w:pStyle w:val="References"/>
      </w:pPr>
    </w:p>
    <w:p w14:paraId="554C1082" w14:textId="16FCECDC" w:rsidR="00FD5CA9" w:rsidRPr="00FD5CA9" w:rsidRDefault="000D04A6" w:rsidP="00FD5CA9">
      <w:pPr>
        <w:pStyle w:val="EndNoteBibliography"/>
        <w:ind w:left="720" w:hanging="720"/>
        <w:jc w:val="left"/>
        <w:rPr>
          <w:noProof/>
        </w:rPr>
      </w:pPr>
      <w:r w:rsidRPr="00FD5CA9">
        <w:fldChar w:fldCharType="begin"/>
      </w:r>
      <w:r w:rsidRPr="00FD5CA9">
        <w:instrText xml:space="preserve"> ADDIN EN.REFLIST </w:instrText>
      </w:r>
      <w:r w:rsidRPr="00FD5CA9">
        <w:fldChar w:fldCharType="separate"/>
      </w:r>
      <w:bookmarkStart w:id="271" w:name="_ENREF_1"/>
      <w:r w:rsidR="00FD5CA9" w:rsidRPr="00FD5CA9">
        <w:rPr>
          <w:noProof/>
        </w:rPr>
        <w:t xml:space="preserve">Abel, J. P., Buff, C. L., &amp; Burr, S. A. (2016). Social Media and the Fear of Missing Out: Scale Development and Assessment. </w:t>
      </w:r>
      <w:r w:rsidR="00FD5CA9" w:rsidRPr="00FD5CA9">
        <w:rPr>
          <w:i/>
          <w:noProof/>
        </w:rPr>
        <w:t>Journal of Business &amp; Economics Research, 14</w:t>
      </w:r>
      <w:r w:rsidR="00FD5CA9" w:rsidRPr="00FD5CA9">
        <w:rPr>
          <w:noProof/>
        </w:rPr>
        <w:t>(1), 33. doi:</w:t>
      </w:r>
      <w:hyperlink r:id="rId14" w:history="1">
        <w:r w:rsidR="00FD5CA9" w:rsidRPr="00FD5CA9">
          <w:rPr>
            <w:rStyle w:val="Hyperlink"/>
            <w:noProof/>
          </w:rPr>
          <w:t>http://dx.doi.org/10.19030/jber.v14i1.9554</w:t>
        </w:r>
        <w:bookmarkEnd w:id="271"/>
      </w:hyperlink>
    </w:p>
    <w:p w14:paraId="3D5B9834" w14:textId="77777777" w:rsidR="00FD5CA9" w:rsidRPr="00FD5CA9" w:rsidRDefault="00FD5CA9" w:rsidP="00FD5CA9">
      <w:pPr>
        <w:pStyle w:val="EndNoteBibliography"/>
        <w:ind w:left="720" w:hanging="720"/>
        <w:jc w:val="left"/>
        <w:rPr>
          <w:noProof/>
        </w:rPr>
      </w:pPr>
      <w:bookmarkStart w:id="272" w:name="_ENREF_2"/>
      <w:r w:rsidRPr="00FD5CA9">
        <w:rPr>
          <w:noProof/>
        </w:rPr>
        <w:t xml:space="preserve">Adjei, M. T., Noble, S. M., &amp; Noble, C. H. (2010). The influence of C2C communications in online brand communities on customer purchase behavior. </w:t>
      </w:r>
      <w:r w:rsidRPr="00FD5CA9">
        <w:rPr>
          <w:i/>
          <w:noProof/>
        </w:rPr>
        <w:t>Journal of the Academy of Marketing Science, 38</w:t>
      </w:r>
      <w:r w:rsidRPr="00FD5CA9">
        <w:rPr>
          <w:noProof/>
        </w:rPr>
        <w:t xml:space="preserve">, 634+. </w:t>
      </w:r>
      <w:bookmarkEnd w:id="272"/>
    </w:p>
    <w:p w14:paraId="4EF26993" w14:textId="77777777" w:rsidR="00FD5CA9" w:rsidRPr="00FD5CA9" w:rsidRDefault="00FD5CA9" w:rsidP="00FD5CA9">
      <w:pPr>
        <w:pStyle w:val="EndNoteBibliography"/>
        <w:ind w:left="720" w:hanging="720"/>
        <w:jc w:val="left"/>
        <w:rPr>
          <w:noProof/>
        </w:rPr>
      </w:pPr>
      <w:bookmarkStart w:id="273" w:name="_ENREF_3"/>
      <w:r w:rsidRPr="00FD5CA9">
        <w:rPr>
          <w:noProof/>
        </w:rPr>
        <w:t xml:space="preserve">Alhabash, S., McAlister, A. R., Kim, W., Lou, C., Cunningham, C., Quilliam, E. T., &amp; Richards, J. I. (2016). Saw It on Facebook, Drank It at the Bar! Effects of Exposure to Facebook Alcohol Ads on Alcohol-Related Behaviors. </w:t>
      </w:r>
      <w:r w:rsidRPr="00FD5CA9">
        <w:rPr>
          <w:i/>
          <w:noProof/>
        </w:rPr>
        <w:t>Journal of Interactive Advertising, 16</w:t>
      </w:r>
      <w:r w:rsidRPr="00FD5CA9">
        <w:rPr>
          <w:noProof/>
        </w:rPr>
        <w:t>(1), 44-58. doi:10.1080/15252019.2016.1160330</w:t>
      </w:r>
      <w:bookmarkEnd w:id="273"/>
    </w:p>
    <w:p w14:paraId="3ED04653" w14:textId="77777777" w:rsidR="00FD5CA9" w:rsidRPr="00FD5CA9" w:rsidRDefault="00FD5CA9" w:rsidP="00FD5CA9">
      <w:pPr>
        <w:pStyle w:val="EndNoteBibliography"/>
        <w:ind w:left="720" w:hanging="720"/>
        <w:jc w:val="left"/>
        <w:rPr>
          <w:noProof/>
        </w:rPr>
      </w:pPr>
      <w:bookmarkStart w:id="274" w:name="_ENREF_4"/>
      <w:r w:rsidRPr="00FD5CA9">
        <w:rPr>
          <w:noProof/>
        </w:rPr>
        <w:t xml:space="preserve">Alhabash, S., Mundel, J., &amp; Hussain, S. A. (2017). Social media advertising : Unraveling the mystery box. In S. Rodgers &amp; E. Thorson (Eds.), </w:t>
      </w:r>
      <w:r w:rsidRPr="00FD5CA9">
        <w:rPr>
          <w:i/>
          <w:noProof/>
        </w:rPr>
        <w:t>Digital Advertising: Theory and Research</w:t>
      </w:r>
      <w:r w:rsidRPr="00FD5CA9">
        <w:rPr>
          <w:noProof/>
        </w:rPr>
        <w:t xml:space="preserve"> (Third ed., pp. 285-299). New York: Routledge.</w:t>
      </w:r>
      <w:bookmarkEnd w:id="274"/>
    </w:p>
    <w:p w14:paraId="3D12B7DD" w14:textId="696E934D" w:rsidR="00FD5CA9" w:rsidRPr="00FD5CA9" w:rsidRDefault="00FD5CA9" w:rsidP="00FD5CA9">
      <w:pPr>
        <w:pStyle w:val="EndNoteBibliography"/>
        <w:ind w:left="720" w:hanging="720"/>
        <w:jc w:val="left"/>
        <w:rPr>
          <w:noProof/>
        </w:rPr>
      </w:pPr>
      <w:bookmarkStart w:id="275" w:name="_ENREF_5"/>
      <w:r w:rsidRPr="00FD5CA9">
        <w:rPr>
          <w:noProof/>
        </w:rPr>
        <w:t xml:space="preserve">Amin, S. (2019). Instagram’s Ad Revenue More than Doubled in 2018. Retrieved from </w:t>
      </w:r>
      <w:hyperlink r:id="rId15" w:history="1">
        <w:r w:rsidRPr="00FD5CA9">
          <w:rPr>
            <w:rStyle w:val="Hyperlink"/>
            <w:noProof/>
          </w:rPr>
          <w:t>https://articles2.marketrealist.com/2019/01/instagrams-ad-revenue-more-than-doubled-in-2018/#</w:t>
        </w:r>
        <w:bookmarkEnd w:id="275"/>
      </w:hyperlink>
    </w:p>
    <w:p w14:paraId="13719D11" w14:textId="77777777" w:rsidR="00FD5CA9" w:rsidRPr="00FD5CA9" w:rsidRDefault="00FD5CA9" w:rsidP="00FD5CA9">
      <w:pPr>
        <w:pStyle w:val="EndNoteBibliography"/>
        <w:ind w:left="720" w:hanging="720"/>
        <w:jc w:val="left"/>
        <w:rPr>
          <w:noProof/>
        </w:rPr>
      </w:pPr>
      <w:bookmarkStart w:id="276" w:name="_ENREF_6"/>
      <w:r w:rsidRPr="00FD5CA9">
        <w:rPr>
          <w:noProof/>
        </w:rPr>
        <w:t xml:space="preserve">Benedek, J., &amp; Miner, T. (2002). </w:t>
      </w:r>
      <w:r w:rsidRPr="00FD5CA9">
        <w:rPr>
          <w:i/>
          <w:noProof/>
        </w:rPr>
        <w:t>Measuring Desirability:  New methods for evaluating desirability in a usability lab setting.</w:t>
      </w:r>
      <w:r w:rsidRPr="00FD5CA9">
        <w:rPr>
          <w:noProof/>
        </w:rPr>
        <w:t xml:space="preserve"> Paper presented at the Usability Professionals’ Assocation Conference.</w:t>
      </w:r>
      <w:bookmarkEnd w:id="276"/>
    </w:p>
    <w:p w14:paraId="5F0D3594" w14:textId="71B672DF" w:rsidR="00FD5CA9" w:rsidRPr="00FD5CA9" w:rsidRDefault="00FD5CA9" w:rsidP="00FD5CA9">
      <w:pPr>
        <w:pStyle w:val="EndNoteBibliography"/>
        <w:ind w:left="720" w:hanging="720"/>
        <w:jc w:val="left"/>
        <w:rPr>
          <w:noProof/>
        </w:rPr>
      </w:pPr>
      <w:bookmarkStart w:id="277" w:name="_ENREF_7"/>
      <w:r w:rsidRPr="00FD5CA9">
        <w:rPr>
          <w:noProof/>
        </w:rPr>
        <w:t xml:space="preserve">Berger, I. E., &amp; Mitchell, A. A. (1989). The Effect of Advertising on Attitude Accessibility, Attitude Confidence, and the Attitude-Behavior Relationship. </w:t>
      </w:r>
      <w:r w:rsidRPr="00FD5CA9">
        <w:rPr>
          <w:i/>
          <w:noProof/>
        </w:rPr>
        <w:t>Journal of Consumer Research, 16</w:t>
      </w:r>
      <w:r w:rsidRPr="00FD5CA9">
        <w:rPr>
          <w:noProof/>
        </w:rPr>
        <w:t xml:space="preserve">(3), 269-279. Retrieved from </w:t>
      </w:r>
      <w:hyperlink r:id="rId16" w:history="1">
        <w:r w:rsidRPr="00FD5CA9">
          <w:rPr>
            <w:rStyle w:val="Hyperlink"/>
            <w:noProof/>
          </w:rPr>
          <w:t>www.jstor.org/stable/2489508</w:t>
        </w:r>
        <w:bookmarkEnd w:id="277"/>
      </w:hyperlink>
    </w:p>
    <w:p w14:paraId="4B428933" w14:textId="7F9B0706" w:rsidR="00FD5CA9" w:rsidRPr="00FD5CA9" w:rsidRDefault="00FD5CA9" w:rsidP="00FD5CA9">
      <w:pPr>
        <w:pStyle w:val="EndNoteBibliography"/>
        <w:ind w:left="720" w:hanging="720"/>
        <w:jc w:val="left"/>
        <w:rPr>
          <w:noProof/>
        </w:rPr>
      </w:pPr>
      <w:bookmarkStart w:id="278" w:name="_ENREF_8"/>
      <w:r w:rsidRPr="00FD5CA9">
        <w:rPr>
          <w:noProof/>
        </w:rPr>
        <w:t xml:space="preserve">Beyens, I., Frison, E., &amp; Eggermont, S. (2016). “I don’t want to miss a thing”: Adolescents’ fear of missing out and its relationship to adolescents’ social needs, Facebook use, </w:t>
      </w:r>
      <w:r w:rsidRPr="00FD5CA9">
        <w:rPr>
          <w:noProof/>
        </w:rPr>
        <w:lastRenderedPageBreak/>
        <w:t xml:space="preserve">and Facebook related stress. </w:t>
      </w:r>
      <w:r w:rsidRPr="00FD5CA9">
        <w:rPr>
          <w:i/>
          <w:noProof/>
        </w:rPr>
        <w:t>Computers in Human Behavior, 64</w:t>
      </w:r>
      <w:r w:rsidRPr="00FD5CA9">
        <w:rPr>
          <w:noProof/>
        </w:rPr>
        <w:t>, 1-8. doi:</w:t>
      </w:r>
      <w:hyperlink r:id="rId17" w:history="1">
        <w:r w:rsidRPr="00FD5CA9">
          <w:rPr>
            <w:rStyle w:val="Hyperlink"/>
            <w:noProof/>
          </w:rPr>
          <w:t>https://doi.org/10.1016/j.chb.2016.05.083</w:t>
        </w:r>
        <w:bookmarkEnd w:id="278"/>
      </w:hyperlink>
    </w:p>
    <w:p w14:paraId="190E74C3" w14:textId="77777777" w:rsidR="00FD5CA9" w:rsidRPr="00FD5CA9" w:rsidRDefault="00FD5CA9" w:rsidP="00FD5CA9">
      <w:pPr>
        <w:pStyle w:val="EndNoteBibliography"/>
        <w:ind w:left="720" w:hanging="720"/>
        <w:jc w:val="left"/>
        <w:rPr>
          <w:noProof/>
        </w:rPr>
      </w:pPr>
      <w:bookmarkStart w:id="279" w:name="_ENREF_9"/>
      <w:r w:rsidRPr="00FD5CA9">
        <w:rPr>
          <w:noProof/>
        </w:rPr>
        <w:t xml:space="preserve">Bolton, R. N. (2013). Understanding Generation Y and their use of social media: a review and research agenda. </w:t>
      </w:r>
      <w:r w:rsidRPr="00FD5CA9">
        <w:rPr>
          <w:i/>
          <w:noProof/>
        </w:rPr>
        <w:t>Journal of Service Management, 24</w:t>
      </w:r>
      <w:r w:rsidRPr="00FD5CA9">
        <w:rPr>
          <w:noProof/>
        </w:rPr>
        <w:t>(3), 245-267. doi:10.1108/09564231311326987</w:t>
      </w:r>
      <w:bookmarkEnd w:id="279"/>
    </w:p>
    <w:p w14:paraId="1721FC0C" w14:textId="40B2D63D" w:rsidR="00FD5CA9" w:rsidRPr="00FD5CA9" w:rsidRDefault="00FD5CA9" w:rsidP="00FD5CA9">
      <w:pPr>
        <w:pStyle w:val="EndNoteBibliography"/>
        <w:ind w:left="720" w:hanging="720"/>
        <w:jc w:val="left"/>
        <w:rPr>
          <w:noProof/>
        </w:rPr>
      </w:pPr>
      <w:bookmarkStart w:id="280" w:name="_ENREF_10"/>
      <w:r w:rsidRPr="00FD5CA9">
        <w:rPr>
          <w:noProof/>
        </w:rPr>
        <w:t>Boone, L. (2018, July 24). Must Reads: They don’t own homes. They don’t have kids. Why millennials are plant addicts.</w:t>
      </w:r>
      <w:r w:rsidRPr="00FD5CA9">
        <w:rPr>
          <w:i/>
          <w:noProof/>
        </w:rPr>
        <w:t xml:space="preserve"> Los Angeles Times</w:t>
      </w:r>
      <w:r w:rsidRPr="00FD5CA9">
        <w:rPr>
          <w:noProof/>
        </w:rPr>
        <w:t xml:space="preserve">. Retrieved from </w:t>
      </w:r>
      <w:hyperlink r:id="rId18" w:history="1">
        <w:r w:rsidRPr="00FD5CA9">
          <w:rPr>
            <w:rStyle w:val="Hyperlink"/>
            <w:noProof/>
          </w:rPr>
          <w:t>https://www.latimes.com/home/la-hm-millennials-plant-parents-20180724-story.html</w:t>
        </w:r>
        <w:bookmarkEnd w:id="280"/>
      </w:hyperlink>
    </w:p>
    <w:p w14:paraId="6DCF1BA7" w14:textId="028099CD" w:rsidR="00FD5CA9" w:rsidRPr="00FD5CA9" w:rsidRDefault="00FD5CA9" w:rsidP="00FD5CA9">
      <w:pPr>
        <w:pStyle w:val="EndNoteBibliography"/>
        <w:ind w:left="720" w:hanging="720"/>
        <w:jc w:val="left"/>
        <w:rPr>
          <w:noProof/>
        </w:rPr>
      </w:pPr>
      <w:bookmarkStart w:id="281" w:name="_ENREF_11"/>
      <w:r w:rsidRPr="00FD5CA9">
        <w:rPr>
          <w:noProof/>
        </w:rPr>
        <w:t xml:space="preserve">Bright, L. F., &amp; Logan, K. (2018). Is my fear of missing out (FOMO) causing fatigue? Advertising, social media fatigue, and the implications for consumers and brands. </w:t>
      </w:r>
      <w:r w:rsidRPr="00FD5CA9">
        <w:rPr>
          <w:i/>
          <w:noProof/>
        </w:rPr>
        <w:t>Internet Research, 28</w:t>
      </w:r>
      <w:r w:rsidRPr="00FD5CA9">
        <w:rPr>
          <w:noProof/>
        </w:rPr>
        <w:t>(5), 1213-1227. doi:</w:t>
      </w:r>
      <w:hyperlink r:id="rId19" w:history="1">
        <w:r w:rsidRPr="00FD5CA9">
          <w:rPr>
            <w:rStyle w:val="Hyperlink"/>
            <w:noProof/>
          </w:rPr>
          <w:t>https://doi.org/10.1108/IntR-03-2017-0112</w:t>
        </w:r>
        <w:bookmarkEnd w:id="281"/>
      </w:hyperlink>
    </w:p>
    <w:p w14:paraId="740DCBAA" w14:textId="77777777" w:rsidR="00FD5CA9" w:rsidRPr="00FD5CA9" w:rsidRDefault="00FD5CA9" w:rsidP="00FD5CA9">
      <w:pPr>
        <w:pStyle w:val="EndNoteBibliography"/>
        <w:ind w:left="720" w:hanging="720"/>
        <w:jc w:val="left"/>
        <w:rPr>
          <w:noProof/>
        </w:rPr>
      </w:pPr>
      <w:bookmarkStart w:id="282" w:name="_ENREF_12"/>
      <w:r w:rsidRPr="00FD5CA9">
        <w:rPr>
          <w:noProof/>
        </w:rPr>
        <w:t xml:space="preserve">Buechel, E. C., &amp; Townsend, C. (2018). Buying Beauty for the Long Run: (Mis)predicting Liking of Product Aesthetics. </w:t>
      </w:r>
      <w:r w:rsidRPr="00FD5CA9">
        <w:rPr>
          <w:i/>
          <w:noProof/>
        </w:rPr>
        <w:t>Journal of Consumer Research, 45</w:t>
      </w:r>
      <w:r w:rsidRPr="00FD5CA9">
        <w:rPr>
          <w:noProof/>
        </w:rPr>
        <w:t>(2), 275-297. doi:10.1093/jcr/ucy002</w:t>
      </w:r>
      <w:bookmarkEnd w:id="282"/>
    </w:p>
    <w:p w14:paraId="2DBE155C" w14:textId="77777777" w:rsidR="00FD5CA9" w:rsidRPr="00FD5CA9" w:rsidRDefault="00FD5CA9" w:rsidP="00FD5CA9">
      <w:pPr>
        <w:pStyle w:val="EndNoteBibliography"/>
        <w:ind w:left="720" w:hanging="720"/>
        <w:jc w:val="left"/>
        <w:rPr>
          <w:noProof/>
        </w:rPr>
      </w:pPr>
      <w:bookmarkStart w:id="283" w:name="_ENREF_13"/>
      <w:r w:rsidRPr="00FD5CA9">
        <w:rPr>
          <w:noProof/>
        </w:rPr>
        <w:t xml:space="preserve">Burke, M., Kraut, R., &amp; Marlow, C. (2011). </w:t>
      </w:r>
      <w:r w:rsidRPr="00FD5CA9">
        <w:rPr>
          <w:i/>
          <w:noProof/>
        </w:rPr>
        <w:t>Social capital on facebook: differentiating uses and users</w:t>
      </w:r>
      <w:r w:rsidRPr="00FD5CA9">
        <w:rPr>
          <w:noProof/>
        </w:rPr>
        <w:t xml:space="preserve">. Paper presented at the Proceedings of the SIGCHI Conference on Human Factors in Computing Systems, Vancouver, BC, Canada. </w:t>
      </w:r>
      <w:bookmarkEnd w:id="283"/>
    </w:p>
    <w:p w14:paraId="00B01EF3" w14:textId="77777777" w:rsidR="00FD5CA9" w:rsidRPr="00FD5CA9" w:rsidRDefault="00FD5CA9" w:rsidP="00FD5CA9">
      <w:pPr>
        <w:pStyle w:val="EndNoteBibliography"/>
        <w:ind w:left="720" w:hanging="720"/>
        <w:jc w:val="left"/>
        <w:rPr>
          <w:noProof/>
        </w:rPr>
      </w:pPr>
      <w:bookmarkStart w:id="284" w:name="_ENREF_14"/>
      <w:r w:rsidRPr="00FD5CA9">
        <w:rPr>
          <w:noProof/>
          <w:lang w:val="de-DE"/>
        </w:rPr>
        <w:t xml:space="preserve">Burton, S., Lichtenstein, D. R., Netemeyer, R. G., &amp; Garretson, J. A. (1998). </w:t>
      </w:r>
      <w:r w:rsidRPr="00FD5CA9">
        <w:rPr>
          <w:noProof/>
        </w:rPr>
        <w:t xml:space="preserve">A scale for measuring attitude toward private label products and an examination of its psychological and behavioral correlates. </w:t>
      </w:r>
      <w:r w:rsidRPr="00FD5CA9">
        <w:rPr>
          <w:i/>
          <w:noProof/>
        </w:rPr>
        <w:t>Journal of the Academy of Marketing Science, 26</w:t>
      </w:r>
      <w:r w:rsidRPr="00FD5CA9">
        <w:rPr>
          <w:noProof/>
        </w:rPr>
        <w:t>(4), 293. doi:10.1177/0092070398264003</w:t>
      </w:r>
      <w:bookmarkEnd w:id="284"/>
    </w:p>
    <w:p w14:paraId="0C729E31" w14:textId="680DFC6C" w:rsidR="00FD5CA9" w:rsidRPr="00FD5CA9" w:rsidRDefault="00FD5CA9" w:rsidP="00FD5CA9">
      <w:pPr>
        <w:pStyle w:val="EndNoteBibliography"/>
        <w:ind w:left="720" w:hanging="720"/>
        <w:jc w:val="left"/>
        <w:rPr>
          <w:noProof/>
        </w:rPr>
      </w:pPr>
      <w:bookmarkStart w:id="285" w:name="_ENREF_15"/>
      <w:r w:rsidRPr="00FD5CA9">
        <w:rPr>
          <w:noProof/>
        </w:rPr>
        <w:t xml:space="preserve">Dogan, V. (2019). Why Do People Experience the Fear of Missing Out (FoMO)? Exposing the Link Between the Self and the FoMO Through Self-Construal. </w:t>
      </w:r>
      <w:r w:rsidRPr="00FD5CA9">
        <w:rPr>
          <w:i/>
          <w:noProof/>
        </w:rPr>
        <w:t>Journal of Cross-Cultural Psychology, 50</w:t>
      </w:r>
      <w:r w:rsidRPr="00FD5CA9">
        <w:rPr>
          <w:noProof/>
        </w:rPr>
        <w:t>(4), 524-538. doi:</w:t>
      </w:r>
      <w:hyperlink r:id="rId20" w:history="1">
        <w:r w:rsidRPr="00FD5CA9">
          <w:rPr>
            <w:rStyle w:val="Hyperlink"/>
            <w:noProof/>
          </w:rPr>
          <w:t>https://doi.org/10.1177/0022022119839145</w:t>
        </w:r>
        <w:bookmarkEnd w:id="285"/>
      </w:hyperlink>
    </w:p>
    <w:p w14:paraId="145BF7CA" w14:textId="77777777" w:rsidR="00FD5CA9" w:rsidRPr="00FD5CA9" w:rsidRDefault="00FD5CA9" w:rsidP="00FD5CA9">
      <w:pPr>
        <w:pStyle w:val="EndNoteBibliography"/>
        <w:ind w:left="720" w:hanging="720"/>
        <w:jc w:val="left"/>
        <w:rPr>
          <w:noProof/>
        </w:rPr>
      </w:pPr>
      <w:bookmarkStart w:id="286" w:name="_ENREF_16"/>
      <w:r w:rsidRPr="00FD5CA9">
        <w:rPr>
          <w:noProof/>
        </w:rPr>
        <w:lastRenderedPageBreak/>
        <w:t xml:space="preserve">Ellison, N. B., Steinfield, C., &amp; Lampe, C. (2007). The Benefits of Facebook “Friends:” Social Capital and College Students’ Use of Online Social Network Sites. </w:t>
      </w:r>
      <w:r w:rsidRPr="00FD5CA9">
        <w:rPr>
          <w:i/>
          <w:noProof/>
        </w:rPr>
        <w:t>Journal of Computer-Mediated Communication, 12</w:t>
      </w:r>
      <w:r w:rsidRPr="00FD5CA9">
        <w:rPr>
          <w:noProof/>
        </w:rPr>
        <w:t>(4), 1143-1168. doi:10.1111/j.1083-6101.2007.00367.x</w:t>
      </w:r>
      <w:bookmarkEnd w:id="286"/>
    </w:p>
    <w:p w14:paraId="5F4EEF6C" w14:textId="5108438E" w:rsidR="00FD5CA9" w:rsidRPr="00FD5CA9" w:rsidRDefault="00FD5CA9" w:rsidP="00FD5CA9">
      <w:pPr>
        <w:pStyle w:val="EndNoteBibliography"/>
        <w:ind w:left="720" w:hanging="720"/>
        <w:jc w:val="left"/>
        <w:rPr>
          <w:noProof/>
        </w:rPr>
      </w:pPr>
      <w:bookmarkStart w:id="287" w:name="_ENREF_17"/>
      <w:r w:rsidRPr="00FD5CA9">
        <w:rPr>
          <w:noProof/>
        </w:rPr>
        <w:t xml:space="preserve">Erkan, I., &amp; Evans, C. (2016). The influence of eWOM in social media on consumers’ purchase intentions: An extended approach to information adoption. </w:t>
      </w:r>
      <w:r w:rsidRPr="00FD5CA9">
        <w:rPr>
          <w:i/>
          <w:noProof/>
        </w:rPr>
        <w:t>Computers in Human Behavior, 61</w:t>
      </w:r>
      <w:r w:rsidRPr="00FD5CA9">
        <w:rPr>
          <w:noProof/>
        </w:rPr>
        <w:t>, 47-55. doi:</w:t>
      </w:r>
      <w:hyperlink r:id="rId21" w:history="1">
        <w:r w:rsidRPr="00FD5CA9">
          <w:rPr>
            <w:rStyle w:val="Hyperlink"/>
            <w:noProof/>
          </w:rPr>
          <w:t>https://doi.org/10.1016/j.chb.2016.03.003</w:t>
        </w:r>
        <w:bookmarkEnd w:id="287"/>
      </w:hyperlink>
    </w:p>
    <w:p w14:paraId="5EA6FBE4" w14:textId="77777777" w:rsidR="00FD5CA9" w:rsidRPr="00FD5CA9" w:rsidRDefault="00FD5CA9" w:rsidP="00FD5CA9">
      <w:pPr>
        <w:pStyle w:val="EndNoteBibliography"/>
        <w:ind w:left="720" w:hanging="720"/>
        <w:jc w:val="left"/>
        <w:rPr>
          <w:noProof/>
        </w:rPr>
      </w:pPr>
      <w:bookmarkStart w:id="288" w:name="_ENREF_18"/>
      <w:r w:rsidRPr="00FD5CA9">
        <w:rPr>
          <w:noProof/>
        </w:rPr>
        <w:t xml:space="preserve">Ewoldsen, D. R., Rhodes, N., &amp; Fazio, R. H. (2015). The MODE Model and Its Implications for Studying the Media. </w:t>
      </w:r>
      <w:r w:rsidRPr="00FD5CA9">
        <w:rPr>
          <w:i/>
          <w:noProof/>
        </w:rPr>
        <w:t>Media Psychology, 18</w:t>
      </w:r>
      <w:r w:rsidRPr="00FD5CA9">
        <w:rPr>
          <w:noProof/>
        </w:rPr>
        <w:t>(3), 312-337. doi:10.1080/15213269.2014.937440</w:t>
      </w:r>
      <w:bookmarkEnd w:id="288"/>
    </w:p>
    <w:p w14:paraId="58DE3901" w14:textId="77777777" w:rsidR="00FD5CA9" w:rsidRPr="00FD5CA9" w:rsidRDefault="00FD5CA9" w:rsidP="00FD5CA9">
      <w:pPr>
        <w:pStyle w:val="EndNoteBibliography"/>
        <w:ind w:left="720" w:hanging="720"/>
        <w:jc w:val="left"/>
        <w:rPr>
          <w:noProof/>
        </w:rPr>
      </w:pPr>
      <w:bookmarkStart w:id="289" w:name="_ENREF_19"/>
      <w:r w:rsidRPr="00FD5CA9">
        <w:rPr>
          <w:noProof/>
        </w:rPr>
        <w:t xml:space="preserve">Fazio, R. H. (1990). Multiple Processes by which Attitudes Guide Behavior: The Mode Model as an Integrative Framework. In M. P. Zanna (Ed.), </w:t>
      </w:r>
      <w:r w:rsidRPr="00FD5CA9">
        <w:rPr>
          <w:i/>
          <w:noProof/>
        </w:rPr>
        <w:t>Advances in Experimental Social Psychology</w:t>
      </w:r>
      <w:r w:rsidRPr="00FD5CA9">
        <w:rPr>
          <w:noProof/>
        </w:rPr>
        <w:t xml:space="preserve"> (Vol. 23, pp. 75-109): Academic Press.</w:t>
      </w:r>
      <w:bookmarkEnd w:id="289"/>
    </w:p>
    <w:p w14:paraId="0F41D4F5" w14:textId="77777777" w:rsidR="00FD5CA9" w:rsidRPr="00FD5CA9" w:rsidRDefault="00FD5CA9" w:rsidP="00FD5CA9">
      <w:pPr>
        <w:pStyle w:val="EndNoteBibliography"/>
        <w:ind w:left="720" w:hanging="720"/>
        <w:jc w:val="left"/>
        <w:rPr>
          <w:noProof/>
        </w:rPr>
      </w:pPr>
      <w:bookmarkStart w:id="290" w:name="_ENREF_20"/>
      <w:r w:rsidRPr="00FD5CA9">
        <w:rPr>
          <w:noProof/>
        </w:rPr>
        <w:t xml:space="preserve">Fazio, R. H., &amp; Olson, M. A. (2014). The MODE model: Attitude-behavior processes as a function of motivation and opportunity. In </w:t>
      </w:r>
      <w:r w:rsidRPr="00FD5CA9">
        <w:rPr>
          <w:i/>
          <w:noProof/>
        </w:rPr>
        <w:t>Dual-process theories of the social mind.</w:t>
      </w:r>
      <w:r w:rsidRPr="00FD5CA9">
        <w:rPr>
          <w:noProof/>
        </w:rPr>
        <w:t xml:space="preserve"> (pp. 155-171). New York, NY, US: The Guilford Press.</w:t>
      </w:r>
      <w:bookmarkEnd w:id="290"/>
    </w:p>
    <w:p w14:paraId="112AA00F" w14:textId="77777777" w:rsidR="00FD5CA9" w:rsidRPr="00FD5CA9" w:rsidRDefault="00FD5CA9" w:rsidP="00FD5CA9">
      <w:pPr>
        <w:pStyle w:val="EndNoteBibliography"/>
        <w:ind w:left="720" w:hanging="720"/>
        <w:jc w:val="left"/>
        <w:rPr>
          <w:noProof/>
        </w:rPr>
      </w:pPr>
      <w:bookmarkStart w:id="291" w:name="_ENREF_21"/>
      <w:r w:rsidRPr="00FD5CA9">
        <w:rPr>
          <w:noProof/>
          <w:lang w:val="de-DE"/>
        </w:rPr>
        <w:t xml:space="preserve">Fazio, R. H., &amp; Roskos-Ewoldsen, D. R. (2005). </w:t>
      </w:r>
      <w:r w:rsidRPr="00FD5CA9">
        <w:rPr>
          <w:noProof/>
        </w:rPr>
        <w:t xml:space="preserve">Acting as We Feel: When and How Attitudes Guide Behavior. In </w:t>
      </w:r>
      <w:r w:rsidRPr="00FD5CA9">
        <w:rPr>
          <w:i/>
          <w:noProof/>
        </w:rPr>
        <w:t>Persuasion: Psychological insights and perspectives, 2nd ed.</w:t>
      </w:r>
      <w:r w:rsidRPr="00FD5CA9">
        <w:rPr>
          <w:noProof/>
        </w:rPr>
        <w:t xml:space="preserve"> (pp. 41-62). Thousand Oaks, CA, US: Sage Publications, Inc.</w:t>
      </w:r>
      <w:bookmarkEnd w:id="291"/>
    </w:p>
    <w:p w14:paraId="572C4F55" w14:textId="77777777" w:rsidR="00FD5CA9" w:rsidRPr="00FD5CA9" w:rsidRDefault="00FD5CA9" w:rsidP="00FD5CA9">
      <w:pPr>
        <w:pStyle w:val="EndNoteBibliography"/>
        <w:ind w:left="720" w:hanging="720"/>
        <w:jc w:val="left"/>
        <w:rPr>
          <w:noProof/>
        </w:rPr>
      </w:pPr>
      <w:bookmarkStart w:id="292" w:name="_ENREF_22"/>
      <w:r w:rsidRPr="00FD5CA9">
        <w:rPr>
          <w:noProof/>
          <w:lang w:val="de-DE"/>
        </w:rPr>
        <w:t xml:space="preserve">Fazio, R. H., Sanbonmatsu, D. M., Powell, M. C., &amp; Kardes, F. R. (1986). </w:t>
      </w:r>
      <w:r w:rsidRPr="00FD5CA9">
        <w:rPr>
          <w:noProof/>
        </w:rPr>
        <w:t xml:space="preserve">On the automatic activation of attitudes. </w:t>
      </w:r>
      <w:r w:rsidRPr="00FD5CA9">
        <w:rPr>
          <w:i/>
          <w:noProof/>
        </w:rPr>
        <w:t>Journal of Personality and Social Psychology, 50</w:t>
      </w:r>
      <w:r w:rsidRPr="00FD5CA9">
        <w:rPr>
          <w:noProof/>
        </w:rPr>
        <w:t>(2), 229-238. doi:10.1037/0022-3514.50.2.229</w:t>
      </w:r>
      <w:bookmarkEnd w:id="292"/>
    </w:p>
    <w:p w14:paraId="55B5360F" w14:textId="0BA92341" w:rsidR="00FD5CA9" w:rsidRPr="00FD5CA9" w:rsidRDefault="00FD5CA9" w:rsidP="00FD5CA9">
      <w:pPr>
        <w:pStyle w:val="EndNoteBibliography"/>
        <w:ind w:left="720" w:hanging="720"/>
        <w:jc w:val="left"/>
        <w:rPr>
          <w:noProof/>
        </w:rPr>
      </w:pPr>
      <w:bookmarkStart w:id="293" w:name="_ENREF_23"/>
      <w:r w:rsidRPr="00FD5CA9">
        <w:rPr>
          <w:noProof/>
        </w:rPr>
        <w:t xml:space="preserve">Fornell, C., &amp; Larcker, D. F. (1981). Evaluating Structural Equation Models with Unobservable Variables and Measurement Error. </w:t>
      </w:r>
      <w:r w:rsidRPr="00FD5CA9">
        <w:rPr>
          <w:i/>
          <w:noProof/>
        </w:rPr>
        <w:t>Journal of Marketing Research, 18</w:t>
      </w:r>
      <w:r w:rsidRPr="00FD5CA9">
        <w:rPr>
          <w:noProof/>
        </w:rPr>
        <w:t>(1), 39-50. doi:</w:t>
      </w:r>
      <w:hyperlink r:id="rId22" w:history="1">
        <w:r w:rsidRPr="00FD5CA9">
          <w:rPr>
            <w:rStyle w:val="Hyperlink"/>
            <w:noProof/>
          </w:rPr>
          <w:t>https://doi.org/10.2307/3151312</w:t>
        </w:r>
        <w:bookmarkEnd w:id="293"/>
      </w:hyperlink>
    </w:p>
    <w:p w14:paraId="58BA7187" w14:textId="77777777" w:rsidR="00FD5CA9" w:rsidRPr="00FD5CA9" w:rsidRDefault="00FD5CA9" w:rsidP="00FD5CA9">
      <w:pPr>
        <w:pStyle w:val="EndNoteBibliography"/>
        <w:ind w:left="720" w:hanging="720"/>
        <w:jc w:val="left"/>
        <w:rPr>
          <w:noProof/>
        </w:rPr>
      </w:pPr>
      <w:bookmarkStart w:id="294" w:name="_ENREF_24"/>
      <w:r w:rsidRPr="00FD5CA9">
        <w:rPr>
          <w:noProof/>
        </w:rPr>
        <w:lastRenderedPageBreak/>
        <w:t xml:space="preserve">Hayran, C., Anik, L., &amp; Gürhan-Canli, Z. (2020). </w:t>
      </w:r>
      <w:r w:rsidRPr="00FD5CA9">
        <w:rPr>
          <w:i/>
          <w:noProof/>
        </w:rPr>
        <w:t>Feeling of Missing Out (FOMO) and its marketing implications</w:t>
      </w:r>
      <w:r w:rsidRPr="00FD5CA9">
        <w:rPr>
          <w:noProof/>
        </w:rPr>
        <w:t xml:space="preserve">. Marketing Science Institute Working Paper Series 2016. Working paper.  </w:t>
      </w:r>
      <w:bookmarkEnd w:id="294"/>
    </w:p>
    <w:p w14:paraId="0679DC05" w14:textId="5CBE73EF" w:rsidR="00FD5CA9" w:rsidRPr="00FD5CA9" w:rsidRDefault="00FD5CA9" w:rsidP="00FD5CA9">
      <w:pPr>
        <w:pStyle w:val="EndNoteBibliography"/>
        <w:ind w:left="720" w:hanging="720"/>
        <w:jc w:val="left"/>
        <w:rPr>
          <w:noProof/>
        </w:rPr>
      </w:pPr>
      <w:bookmarkStart w:id="295" w:name="_ENREF_25"/>
      <w:r w:rsidRPr="00FD5CA9">
        <w:rPr>
          <w:noProof/>
        </w:rPr>
        <w:t xml:space="preserve">Herring, D. R., White, K. R., Jabeen, L. N., Hinojos, M., Terrazas, G., Reyes, S. M., . . . Crites, S. L., Jr. (2013). On the automatic activation of attitudes: A quarter century of evaluative priming research. </w:t>
      </w:r>
      <w:r w:rsidRPr="00FD5CA9">
        <w:rPr>
          <w:i/>
          <w:noProof/>
        </w:rPr>
        <w:t>Psychological Bulletin, 139</w:t>
      </w:r>
      <w:r w:rsidRPr="00FD5CA9">
        <w:rPr>
          <w:noProof/>
        </w:rPr>
        <w:t>(5), 1062-1089. doi:</w:t>
      </w:r>
      <w:hyperlink r:id="rId23" w:history="1">
        <w:r w:rsidRPr="00FD5CA9">
          <w:rPr>
            <w:rStyle w:val="Hyperlink"/>
            <w:noProof/>
          </w:rPr>
          <w:t>http://dx.doi.org/10.1037/a0031309</w:t>
        </w:r>
        <w:bookmarkEnd w:id="295"/>
      </w:hyperlink>
    </w:p>
    <w:p w14:paraId="01BA6453" w14:textId="5609907D" w:rsidR="00FD5CA9" w:rsidRPr="00FD5CA9" w:rsidRDefault="00FD5CA9" w:rsidP="00FD5CA9">
      <w:pPr>
        <w:pStyle w:val="EndNoteBibliography"/>
        <w:ind w:left="720" w:hanging="720"/>
        <w:jc w:val="left"/>
        <w:rPr>
          <w:noProof/>
        </w:rPr>
      </w:pPr>
      <w:bookmarkStart w:id="296" w:name="_ENREF_26"/>
      <w:r w:rsidRPr="00FD5CA9">
        <w:rPr>
          <w:noProof/>
        </w:rPr>
        <w:t xml:space="preserve">Hodkinson, C. (2019). ‘Fear of Missing Out’ (FOMO) marketing appeals: A conceptual model. </w:t>
      </w:r>
      <w:r w:rsidRPr="00FD5CA9">
        <w:rPr>
          <w:i/>
          <w:noProof/>
        </w:rPr>
        <w:t>Journal of Marketing Communications, 25</w:t>
      </w:r>
      <w:r w:rsidRPr="00FD5CA9">
        <w:rPr>
          <w:noProof/>
        </w:rPr>
        <w:t>(1), 65-88. doi:</w:t>
      </w:r>
      <w:hyperlink r:id="rId24" w:history="1">
        <w:r w:rsidRPr="00FD5CA9">
          <w:rPr>
            <w:rStyle w:val="Hyperlink"/>
            <w:noProof/>
          </w:rPr>
          <w:t>https://doi.org/10.1080/13527266.2016.1234504</w:t>
        </w:r>
        <w:bookmarkEnd w:id="296"/>
      </w:hyperlink>
    </w:p>
    <w:p w14:paraId="3F0D2B0A" w14:textId="77777777" w:rsidR="00FD5CA9" w:rsidRPr="00FD5CA9" w:rsidRDefault="00FD5CA9" w:rsidP="00FD5CA9">
      <w:pPr>
        <w:pStyle w:val="EndNoteBibliography"/>
        <w:ind w:left="720" w:hanging="720"/>
        <w:jc w:val="left"/>
        <w:rPr>
          <w:noProof/>
        </w:rPr>
      </w:pPr>
      <w:bookmarkStart w:id="297" w:name="_ENREF_27"/>
      <w:r w:rsidRPr="00FD5CA9">
        <w:rPr>
          <w:noProof/>
        </w:rPr>
        <w:t xml:space="preserve">Humphrey, W. F. (2017). Brand choice via incidental social media exposure. </w:t>
      </w:r>
      <w:r w:rsidRPr="00FD5CA9">
        <w:rPr>
          <w:i/>
          <w:noProof/>
        </w:rPr>
        <w:t>Journal of Research in Interactive Marketing, 11</w:t>
      </w:r>
      <w:r w:rsidRPr="00FD5CA9">
        <w:rPr>
          <w:noProof/>
        </w:rPr>
        <w:t>(2), 110-130. doi:10.1108/JRIM-04-2016-0025</w:t>
      </w:r>
      <w:bookmarkEnd w:id="297"/>
    </w:p>
    <w:p w14:paraId="701D6655" w14:textId="77777777" w:rsidR="00FD5CA9" w:rsidRPr="00FD5CA9" w:rsidRDefault="00FD5CA9" w:rsidP="00FD5CA9">
      <w:pPr>
        <w:pStyle w:val="EndNoteBibliography"/>
        <w:ind w:left="720" w:hanging="720"/>
        <w:jc w:val="left"/>
        <w:rPr>
          <w:noProof/>
        </w:rPr>
      </w:pPr>
      <w:bookmarkStart w:id="298" w:name="_ENREF_28"/>
      <w:r w:rsidRPr="00FD5CA9">
        <w:rPr>
          <w:noProof/>
        </w:rPr>
        <w:t xml:space="preserve">Hütter, M., &amp; Sweldens, S. (2018). Dissociating Controllable and Uncontrollable Effects of Affective Stimuli on Attitudes and Consumption. </w:t>
      </w:r>
      <w:r w:rsidRPr="00FD5CA9">
        <w:rPr>
          <w:i/>
          <w:noProof/>
        </w:rPr>
        <w:t>Journal of Consumer Research, 45</w:t>
      </w:r>
      <w:r w:rsidRPr="00FD5CA9">
        <w:rPr>
          <w:noProof/>
        </w:rPr>
        <w:t>(2), 320-349. doi:10.1093/jcr/ucx124</w:t>
      </w:r>
      <w:bookmarkEnd w:id="298"/>
    </w:p>
    <w:p w14:paraId="249A9F66" w14:textId="4A8C2183" w:rsidR="00FD5CA9" w:rsidRPr="00FD5CA9" w:rsidRDefault="00FD5CA9" w:rsidP="00FD5CA9">
      <w:pPr>
        <w:pStyle w:val="EndNoteBibliography"/>
        <w:ind w:left="720" w:hanging="720"/>
        <w:jc w:val="left"/>
        <w:rPr>
          <w:noProof/>
        </w:rPr>
      </w:pPr>
      <w:bookmarkStart w:id="299" w:name="_ENREF_29"/>
      <w:r w:rsidRPr="00FD5CA9">
        <w:rPr>
          <w:noProof/>
        </w:rPr>
        <w:t xml:space="preserve">Kang, I., Son, J., &amp; Koo, J. (2019). Evaluation of Culturally Symbolic Brand: The Role of “Fear of Missing Out” Phenomenon. </w:t>
      </w:r>
      <w:r w:rsidRPr="00FD5CA9">
        <w:rPr>
          <w:i/>
          <w:noProof/>
        </w:rPr>
        <w:t>Journal of International Consumer Marketing, 31</w:t>
      </w:r>
      <w:r w:rsidRPr="00FD5CA9">
        <w:rPr>
          <w:noProof/>
        </w:rPr>
        <w:t>(3), 270-286. doi:</w:t>
      </w:r>
      <w:hyperlink r:id="rId25" w:history="1">
        <w:r w:rsidRPr="00FD5CA9">
          <w:rPr>
            <w:rStyle w:val="Hyperlink"/>
            <w:noProof/>
          </w:rPr>
          <w:t>https://doi.org/10.1080/08961530.2018.1520670</w:t>
        </w:r>
        <w:bookmarkEnd w:id="299"/>
      </w:hyperlink>
    </w:p>
    <w:p w14:paraId="71CD211F" w14:textId="77777777" w:rsidR="00FD5CA9" w:rsidRPr="00FD5CA9" w:rsidRDefault="00FD5CA9" w:rsidP="00FD5CA9">
      <w:pPr>
        <w:pStyle w:val="EndNoteBibliography"/>
        <w:ind w:left="720" w:hanging="720"/>
        <w:jc w:val="left"/>
        <w:rPr>
          <w:noProof/>
        </w:rPr>
      </w:pPr>
      <w:bookmarkStart w:id="300" w:name="_ENREF_30"/>
      <w:r w:rsidRPr="00FD5CA9">
        <w:rPr>
          <w:noProof/>
        </w:rPr>
        <w:t xml:space="preserve">Kent, R. J., &amp; Allen, C. T. (1994). Competitive Interference Effects in Consumer Memory for Advertising: The Role of Brand Familiarity. </w:t>
      </w:r>
      <w:r w:rsidRPr="00FD5CA9">
        <w:rPr>
          <w:i/>
          <w:noProof/>
        </w:rPr>
        <w:t>Journal of Marketing, 58</w:t>
      </w:r>
      <w:r w:rsidRPr="00FD5CA9">
        <w:rPr>
          <w:noProof/>
        </w:rPr>
        <w:t>(3), 97-105. doi:10.1177/002224299405800307</w:t>
      </w:r>
      <w:bookmarkEnd w:id="300"/>
    </w:p>
    <w:p w14:paraId="750F8E57" w14:textId="77777777" w:rsidR="00FD5CA9" w:rsidRPr="00FD5CA9" w:rsidRDefault="00FD5CA9" w:rsidP="00FD5CA9">
      <w:pPr>
        <w:pStyle w:val="EndNoteBibliography"/>
        <w:ind w:left="720" w:hanging="720"/>
        <w:jc w:val="left"/>
        <w:rPr>
          <w:noProof/>
        </w:rPr>
      </w:pPr>
      <w:bookmarkStart w:id="301" w:name="_ENREF_31"/>
      <w:r w:rsidRPr="00FD5CA9">
        <w:rPr>
          <w:noProof/>
        </w:rPr>
        <w:t xml:space="preserve">Khalifa, M., &amp; Liu, V. (2007). Online consumer retention: contingent effects of online shopping habit and online shopping experience. </w:t>
      </w:r>
      <w:r w:rsidRPr="00FD5CA9">
        <w:rPr>
          <w:i/>
          <w:noProof/>
        </w:rPr>
        <w:t>European Journal of Information Systems, 16</w:t>
      </w:r>
      <w:r w:rsidRPr="00FD5CA9">
        <w:rPr>
          <w:noProof/>
        </w:rPr>
        <w:t>(6), 780-792. doi:10.1057/palgrave.ejis.3000711</w:t>
      </w:r>
      <w:bookmarkEnd w:id="301"/>
    </w:p>
    <w:p w14:paraId="5CCCEC97" w14:textId="77777777" w:rsidR="00FD5CA9" w:rsidRPr="00FD5CA9" w:rsidRDefault="00FD5CA9" w:rsidP="00FD5CA9">
      <w:pPr>
        <w:pStyle w:val="EndNoteBibliography"/>
        <w:ind w:left="720" w:hanging="720"/>
        <w:jc w:val="left"/>
        <w:rPr>
          <w:noProof/>
        </w:rPr>
      </w:pPr>
      <w:bookmarkStart w:id="302" w:name="_ENREF_32"/>
      <w:r w:rsidRPr="00FD5CA9">
        <w:rPr>
          <w:noProof/>
        </w:rPr>
        <w:lastRenderedPageBreak/>
        <w:t xml:space="preserve">Kim, M., &amp; Lennon, S. (2008). The effects of visual and verbal information on attitudes and purchase intentions in internet shopping. </w:t>
      </w:r>
      <w:r w:rsidRPr="00FD5CA9">
        <w:rPr>
          <w:i/>
          <w:noProof/>
        </w:rPr>
        <w:t>Psychology &amp; Marketing, 25</w:t>
      </w:r>
      <w:r w:rsidRPr="00FD5CA9">
        <w:rPr>
          <w:noProof/>
        </w:rPr>
        <w:t>(2), 146-178. doi:10.1002/mar.20204</w:t>
      </w:r>
      <w:bookmarkEnd w:id="302"/>
    </w:p>
    <w:p w14:paraId="7695B8D7" w14:textId="77777777" w:rsidR="00FD5CA9" w:rsidRPr="00FD5CA9" w:rsidRDefault="00FD5CA9" w:rsidP="00FD5CA9">
      <w:pPr>
        <w:pStyle w:val="EndNoteBibliography"/>
        <w:ind w:left="720" w:hanging="720"/>
        <w:jc w:val="left"/>
        <w:rPr>
          <w:noProof/>
        </w:rPr>
      </w:pPr>
      <w:bookmarkStart w:id="303" w:name="_ENREF_33"/>
      <w:r w:rsidRPr="00FD5CA9">
        <w:rPr>
          <w:noProof/>
        </w:rPr>
        <w:t xml:space="preserve">Krishna, A. (2016). A clearer spotlight on spotlight: Understanding, conducting and reporting. </w:t>
      </w:r>
      <w:r w:rsidRPr="00FD5CA9">
        <w:rPr>
          <w:i/>
          <w:noProof/>
        </w:rPr>
        <w:t>Journal of Consumer Psychology, 26</w:t>
      </w:r>
      <w:r w:rsidRPr="00FD5CA9">
        <w:rPr>
          <w:noProof/>
        </w:rPr>
        <w:t>(3), 315-324. doi:10.1016/j.jcps.2016.04.001</w:t>
      </w:r>
      <w:bookmarkEnd w:id="303"/>
    </w:p>
    <w:p w14:paraId="6FE64AFA" w14:textId="77777777" w:rsidR="00FD5CA9" w:rsidRPr="00FD5CA9" w:rsidRDefault="00FD5CA9" w:rsidP="00FD5CA9">
      <w:pPr>
        <w:pStyle w:val="EndNoteBibliography"/>
        <w:ind w:left="720" w:hanging="720"/>
        <w:jc w:val="left"/>
        <w:rPr>
          <w:noProof/>
        </w:rPr>
      </w:pPr>
      <w:bookmarkStart w:id="304" w:name="_ENREF_34"/>
      <w:r w:rsidRPr="00FD5CA9">
        <w:rPr>
          <w:noProof/>
        </w:rPr>
        <w:t xml:space="preserve">Kruglanski, A. W., &amp; Sleeth-Keppler, D. (2007). The principles of social judgment. In </w:t>
      </w:r>
      <w:r w:rsidRPr="00FD5CA9">
        <w:rPr>
          <w:i/>
          <w:noProof/>
        </w:rPr>
        <w:t>Social psychology: Handbook of basic principles, 2nd ed.</w:t>
      </w:r>
      <w:r w:rsidRPr="00FD5CA9">
        <w:rPr>
          <w:noProof/>
        </w:rPr>
        <w:t xml:space="preserve"> (pp. 116-137). New York, NY, US: The Guilford Press.</w:t>
      </w:r>
      <w:bookmarkEnd w:id="304"/>
    </w:p>
    <w:p w14:paraId="1C60B4E1" w14:textId="77777777" w:rsidR="00FD5CA9" w:rsidRPr="00FD5CA9" w:rsidRDefault="00FD5CA9" w:rsidP="00FD5CA9">
      <w:pPr>
        <w:pStyle w:val="EndNoteBibliography"/>
        <w:ind w:left="720" w:hanging="720"/>
        <w:jc w:val="left"/>
        <w:rPr>
          <w:noProof/>
        </w:rPr>
      </w:pPr>
      <w:bookmarkStart w:id="305" w:name="_ENREF_35"/>
      <w:r w:rsidRPr="00FD5CA9">
        <w:rPr>
          <w:noProof/>
        </w:rPr>
        <w:t xml:space="preserve">Kupor, D. M., &amp; Tormala, Z. L. (2015). Persuasion, Interrupted: The Effect of Momentary Interruptions on Message Processing and Persuasion. </w:t>
      </w:r>
      <w:r w:rsidRPr="00FD5CA9">
        <w:rPr>
          <w:i/>
          <w:noProof/>
        </w:rPr>
        <w:t>Journal of Consumer Research, 42</w:t>
      </w:r>
      <w:r w:rsidRPr="00FD5CA9">
        <w:rPr>
          <w:noProof/>
        </w:rPr>
        <w:t>(2), 300-315. doi:10.1093/jcr/ucv018</w:t>
      </w:r>
      <w:bookmarkEnd w:id="305"/>
    </w:p>
    <w:p w14:paraId="58113A95" w14:textId="77777777" w:rsidR="00FD5CA9" w:rsidRPr="00FD5CA9" w:rsidRDefault="00FD5CA9" w:rsidP="00FD5CA9">
      <w:pPr>
        <w:pStyle w:val="EndNoteBibliography"/>
        <w:ind w:left="720" w:hanging="720"/>
        <w:jc w:val="left"/>
        <w:rPr>
          <w:noProof/>
        </w:rPr>
      </w:pPr>
      <w:bookmarkStart w:id="306" w:name="_ENREF_36"/>
      <w:r w:rsidRPr="00FD5CA9">
        <w:rPr>
          <w:noProof/>
        </w:rPr>
        <w:t xml:space="preserve">Kwon, J., &amp; Nayakankuppam, D. (2015). Strength without Elaboration: The Role of Implicit Self-Theories in Forming and Accessing Attitudes. </w:t>
      </w:r>
      <w:r w:rsidRPr="00FD5CA9">
        <w:rPr>
          <w:i/>
          <w:noProof/>
        </w:rPr>
        <w:t>Journal of Consumer Research, 42</w:t>
      </w:r>
      <w:r w:rsidRPr="00FD5CA9">
        <w:rPr>
          <w:noProof/>
        </w:rPr>
        <w:t>(2), 316-339. doi:10.1093/jcr/ucv019</w:t>
      </w:r>
      <w:bookmarkEnd w:id="306"/>
    </w:p>
    <w:p w14:paraId="35381420" w14:textId="40738E10" w:rsidR="00FD5CA9" w:rsidRPr="00FD5CA9" w:rsidRDefault="00FD5CA9" w:rsidP="00FD5CA9">
      <w:pPr>
        <w:pStyle w:val="EndNoteBibliography"/>
        <w:ind w:left="720" w:hanging="720"/>
        <w:jc w:val="left"/>
        <w:rPr>
          <w:noProof/>
        </w:rPr>
      </w:pPr>
      <w:bookmarkStart w:id="307" w:name="_ENREF_37"/>
      <w:r w:rsidRPr="00FD5CA9">
        <w:rPr>
          <w:noProof/>
        </w:rPr>
        <w:t xml:space="preserve">Lai, C., Altavilla, D., Ronconi, A., &amp; Aceto, P. (2016). Fear of missing out (FOMO) is associated with activation of the right middle temporal gyrus during inclusion social cue. </w:t>
      </w:r>
      <w:r w:rsidRPr="00FD5CA9">
        <w:rPr>
          <w:i/>
          <w:noProof/>
        </w:rPr>
        <w:t>Computers in Human Behavior, 61</w:t>
      </w:r>
      <w:r w:rsidRPr="00FD5CA9">
        <w:rPr>
          <w:noProof/>
        </w:rPr>
        <w:t>, 516-521. doi:</w:t>
      </w:r>
      <w:hyperlink r:id="rId26" w:history="1">
        <w:r w:rsidRPr="00FD5CA9">
          <w:rPr>
            <w:rStyle w:val="Hyperlink"/>
            <w:noProof/>
          </w:rPr>
          <w:t>https://doi.org/10.1016/j.chb.2016.03.072</w:t>
        </w:r>
        <w:bookmarkEnd w:id="307"/>
      </w:hyperlink>
    </w:p>
    <w:p w14:paraId="4E76A4E8" w14:textId="77777777" w:rsidR="00FD5CA9" w:rsidRPr="00FD5CA9" w:rsidRDefault="00FD5CA9" w:rsidP="00FD5CA9">
      <w:pPr>
        <w:pStyle w:val="EndNoteBibliography"/>
        <w:ind w:left="720" w:hanging="720"/>
        <w:jc w:val="left"/>
        <w:rPr>
          <w:noProof/>
        </w:rPr>
      </w:pPr>
      <w:bookmarkStart w:id="308" w:name="_ENREF_38"/>
      <w:r w:rsidRPr="00FD5CA9">
        <w:rPr>
          <w:noProof/>
        </w:rPr>
        <w:t xml:space="preserve">Lamberton, C., &amp; Stephen, A. T. (2016). A Thematic Exploration of Digital, Social Media, and Mobile Marketing: Research Evolution from 2000 to 2015 and an Agenda for Future Inquiry. </w:t>
      </w:r>
      <w:r w:rsidRPr="00FD5CA9">
        <w:rPr>
          <w:i/>
          <w:noProof/>
        </w:rPr>
        <w:t>Journal of Marketing, 80</w:t>
      </w:r>
      <w:r w:rsidRPr="00FD5CA9">
        <w:rPr>
          <w:noProof/>
        </w:rPr>
        <w:t>(6), 146-172. doi:10.1509/jm.15.0415</w:t>
      </w:r>
      <w:bookmarkEnd w:id="308"/>
    </w:p>
    <w:p w14:paraId="1DEC7FD4" w14:textId="6DC3B528" w:rsidR="00FD5CA9" w:rsidRPr="00FD5CA9" w:rsidRDefault="00FD5CA9" w:rsidP="00FD5CA9">
      <w:pPr>
        <w:pStyle w:val="EndNoteBibliography"/>
        <w:ind w:left="720" w:hanging="720"/>
        <w:jc w:val="left"/>
        <w:rPr>
          <w:noProof/>
        </w:rPr>
      </w:pPr>
      <w:bookmarkStart w:id="309" w:name="_ENREF_39"/>
      <w:r w:rsidRPr="00FD5CA9">
        <w:rPr>
          <w:noProof/>
        </w:rPr>
        <w:t xml:space="preserve">Lee, A. Y., &amp; Labroo, A. A. (2004). The Effect of Conceptual and Perceptual Fluency on Brand Evaluation. </w:t>
      </w:r>
      <w:r w:rsidRPr="00FD5CA9">
        <w:rPr>
          <w:i/>
          <w:noProof/>
        </w:rPr>
        <w:t>Journal of Marketing Research, 41</w:t>
      </w:r>
      <w:r w:rsidRPr="00FD5CA9">
        <w:rPr>
          <w:noProof/>
        </w:rPr>
        <w:t xml:space="preserve">(2), 151-165. Retrieved from </w:t>
      </w:r>
      <w:hyperlink r:id="rId27" w:history="1">
        <w:r w:rsidRPr="00FD5CA9">
          <w:rPr>
            <w:rStyle w:val="Hyperlink"/>
            <w:noProof/>
          </w:rPr>
          <w:t>www.jstor.org/stable/30162323</w:t>
        </w:r>
        <w:bookmarkEnd w:id="309"/>
      </w:hyperlink>
    </w:p>
    <w:p w14:paraId="13501179" w14:textId="77777777" w:rsidR="00FD5CA9" w:rsidRPr="00FD5CA9" w:rsidRDefault="00FD5CA9" w:rsidP="00FD5CA9">
      <w:pPr>
        <w:pStyle w:val="EndNoteBibliography"/>
        <w:ind w:left="720" w:hanging="720"/>
        <w:jc w:val="left"/>
        <w:rPr>
          <w:noProof/>
        </w:rPr>
      </w:pPr>
      <w:bookmarkStart w:id="310" w:name="_ENREF_40"/>
      <w:r w:rsidRPr="00FD5CA9">
        <w:rPr>
          <w:noProof/>
        </w:rPr>
        <w:lastRenderedPageBreak/>
        <w:t xml:space="preserve">MacInnis, D. J., Moorman, C., &amp; Jaworski, B. J. (1991). Enhancing and Measuring Consumers' Motivation, Opportunity, and Ability to Process Brand Information from Ads. </w:t>
      </w:r>
      <w:r w:rsidRPr="00FD5CA9">
        <w:rPr>
          <w:i/>
          <w:noProof/>
        </w:rPr>
        <w:t>Journal of Marketing, 55</w:t>
      </w:r>
      <w:r w:rsidRPr="00FD5CA9">
        <w:rPr>
          <w:noProof/>
        </w:rPr>
        <w:t>(4), 32-53. doi:10.2307/1251955</w:t>
      </w:r>
      <w:bookmarkEnd w:id="310"/>
    </w:p>
    <w:p w14:paraId="42143128" w14:textId="77777777" w:rsidR="00FD5CA9" w:rsidRPr="00FD5CA9" w:rsidRDefault="00FD5CA9" w:rsidP="00FD5CA9">
      <w:pPr>
        <w:pStyle w:val="EndNoteBibliography"/>
        <w:ind w:left="720" w:hanging="720"/>
        <w:jc w:val="left"/>
        <w:rPr>
          <w:noProof/>
        </w:rPr>
      </w:pPr>
      <w:bookmarkStart w:id="311" w:name="_ENREF_41"/>
      <w:r w:rsidRPr="00FD5CA9">
        <w:rPr>
          <w:noProof/>
        </w:rPr>
        <w:t xml:space="preserve">Madden, T. J., Ellen, P. S., &amp; Ajzen, I. (1992). A Comparison of the Theory of Planned Behavior and the Theory of Reasoned Action. </w:t>
      </w:r>
      <w:r w:rsidRPr="00FD5CA9">
        <w:rPr>
          <w:i/>
          <w:noProof/>
        </w:rPr>
        <w:t>Personality and Social Psychology Bulletin, 18</w:t>
      </w:r>
      <w:r w:rsidRPr="00FD5CA9">
        <w:rPr>
          <w:noProof/>
        </w:rPr>
        <w:t>(1), 3-9. doi:10.1177/0146167292181001</w:t>
      </w:r>
      <w:bookmarkEnd w:id="311"/>
    </w:p>
    <w:p w14:paraId="3EEC8777" w14:textId="30FE2C57" w:rsidR="00FD5CA9" w:rsidRPr="00FD5CA9" w:rsidRDefault="00FD5CA9" w:rsidP="00FD5CA9">
      <w:pPr>
        <w:pStyle w:val="EndNoteBibliography"/>
        <w:ind w:left="720" w:hanging="720"/>
        <w:jc w:val="left"/>
        <w:rPr>
          <w:noProof/>
        </w:rPr>
      </w:pPr>
      <w:bookmarkStart w:id="312" w:name="_ENREF_42"/>
      <w:r w:rsidRPr="00FD5CA9">
        <w:rPr>
          <w:noProof/>
        </w:rPr>
        <w:t xml:space="preserve">Mrkva, K., &amp; Van Boven, L. (2020). Salience theory of mere exposure: Relative exposure increases liking, extremity, and emotional intensity. </w:t>
      </w:r>
      <w:r w:rsidRPr="00FD5CA9">
        <w:rPr>
          <w:i/>
          <w:noProof/>
        </w:rPr>
        <w:t>Journal of Personality and Social Psychology</w:t>
      </w:r>
      <w:r w:rsidRPr="00FD5CA9">
        <w:rPr>
          <w:noProof/>
        </w:rPr>
        <w:t>. doi:</w:t>
      </w:r>
      <w:hyperlink r:id="rId28" w:history="1">
        <w:r w:rsidRPr="00FD5CA9">
          <w:rPr>
            <w:rStyle w:val="Hyperlink"/>
            <w:noProof/>
          </w:rPr>
          <w:t>http://dx.doi.org/10.1037/pspa0000184</w:t>
        </w:r>
        <w:bookmarkEnd w:id="312"/>
      </w:hyperlink>
    </w:p>
    <w:p w14:paraId="450ED1F4" w14:textId="5AC2EEDD" w:rsidR="00FD5CA9" w:rsidRPr="00FD5CA9" w:rsidRDefault="00FD5CA9" w:rsidP="00FD5CA9">
      <w:pPr>
        <w:pStyle w:val="EndNoteBibliography"/>
        <w:ind w:left="720" w:hanging="720"/>
        <w:jc w:val="left"/>
        <w:rPr>
          <w:noProof/>
        </w:rPr>
      </w:pPr>
      <w:bookmarkStart w:id="313" w:name="_ENREF_43"/>
      <w:r w:rsidRPr="00FD5CA9">
        <w:rPr>
          <w:noProof/>
        </w:rPr>
        <w:t xml:space="preserve">NapoleonCat. (2019). Distribution of Instagram users in the United States as of November 2019, by age group [Graph]. </w:t>
      </w:r>
      <w:r w:rsidRPr="00FD5CA9">
        <w:rPr>
          <w:i/>
          <w:noProof/>
        </w:rPr>
        <w:t>Statista.</w:t>
      </w:r>
      <w:r w:rsidRPr="00FD5CA9">
        <w:rPr>
          <w:noProof/>
        </w:rPr>
        <w:t xml:space="preserve"> Retrieved from </w:t>
      </w:r>
      <w:hyperlink r:id="rId29" w:history="1">
        <w:r w:rsidRPr="00FD5CA9">
          <w:rPr>
            <w:rStyle w:val="Hyperlink"/>
            <w:noProof/>
          </w:rPr>
          <w:t>https://www.statista.com/statistics/398166/us-instagram-user-age-distribution/</w:t>
        </w:r>
        <w:bookmarkEnd w:id="313"/>
      </w:hyperlink>
    </w:p>
    <w:p w14:paraId="316FED2C" w14:textId="600C96BF" w:rsidR="00FD5CA9" w:rsidRPr="00FD5CA9" w:rsidRDefault="00FD5CA9" w:rsidP="00FD5CA9">
      <w:pPr>
        <w:pStyle w:val="EndNoteBibliography"/>
        <w:ind w:left="720" w:hanging="720"/>
        <w:jc w:val="left"/>
        <w:rPr>
          <w:noProof/>
        </w:rPr>
      </w:pPr>
      <w:bookmarkStart w:id="314" w:name="_ENREF_44"/>
      <w:r w:rsidRPr="00FD5CA9">
        <w:rPr>
          <w:noProof/>
        </w:rPr>
        <w:t xml:space="preserve">Payne, B. K., Cheng, C. M., Govorun, O., &amp; Stewart, B. D. (2005). An inkblot for attitudes: Affect misattribution as implicit measurement. </w:t>
      </w:r>
      <w:r w:rsidRPr="00FD5CA9">
        <w:rPr>
          <w:i/>
          <w:noProof/>
        </w:rPr>
        <w:t>Journal of Personality and Social Psychology, 89</w:t>
      </w:r>
      <w:r w:rsidRPr="00FD5CA9">
        <w:rPr>
          <w:noProof/>
        </w:rPr>
        <w:t>(3), 277-293. doi:</w:t>
      </w:r>
      <w:hyperlink r:id="rId30" w:history="1">
        <w:r w:rsidRPr="00FD5CA9">
          <w:rPr>
            <w:rStyle w:val="Hyperlink"/>
            <w:noProof/>
          </w:rPr>
          <w:t>http://dx.doi.org/10.1037/0022-3514.89.3.277</w:t>
        </w:r>
        <w:bookmarkEnd w:id="314"/>
      </w:hyperlink>
    </w:p>
    <w:p w14:paraId="4FFD40F9" w14:textId="58CDFE56" w:rsidR="00FD5CA9" w:rsidRPr="00FD5CA9" w:rsidRDefault="00FD5CA9" w:rsidP="00FD5CA9">
      <w:pPr>
        <w:pStyle w:val="EndNoteBibliography"/>
        <w:ind w:left="720" w:hanging="720"/>
        <w:jc w:val="left"/>
        <w:rPr>
          <w:noProof/>
        </w:rPr>
      </w:pPr>
      <w:bookmarkStart w:id="315" w:name="_ENREF_45"/>
      <w:r w:rsidRPr="00FD5CA9">
        <w:rPr>
          <w:noProof/>
        </w:rPr>
        <w:t xml:space="preserve">Petty, R. E., Wegener, D. T., &amp; Fabrigar, L. R. (1997). Attitudes and attitude change. </w:t>
      </w:r>
      <w:r w:rsidRPr="00FD5CA9">
        <w:rPr>
          <w:i/>
          <w:noProof/>
        </w:rPr>
        <w:t>Annual Review of Psychology, 48</w:t>
      </w:r>
      <w:r w:rsidRPr="00FD5CA9">
        <w:rPr>
          <w:noProof/>
        </w:rPr>
        <w:t xml:space="preserve">, 609+. Retrieved from </w:t>
      </w:r>
      <w:hyperlink r:id="rId31" w:history="1">
        <w:r w:rsidRPr="00FD5CA9">
          <w:rPr>
            <w:rStyle w:val="Hyperlink"/>
            <w:noProof/>
          </w:rPr>
          <w:t>https://link.gale.com/apps/doc/A19204386/ITOF?u=msu_main&amp;sid=ITOF&amp;xid=f96e4637</w:t>
        </w:r>
        <w:bookmarkEnd w:id="315"/>
      </w:hyperlink>
    </w:p>
    <w:p w14:paraId="7365A5A2" w14:textId="22BAFB94" w:rsidR="00FD5CA9" w:rsidRPr="00FD5CA9" w:rsidRDefault="00FD5CA9" w:rsidP="00FD5CA9">
      <w:pPr>
        <w:pStyle w:val="EndNoteBibliography"/>
        <w:ind w:left="720" w:hanging="720"/>
        <w:jc w:val="left"/>
        <w:rPr>
          <w:noProof/>
        </w:rPr>
      </w:pPr>
      <w:bookmarkStart w:id="316" w:name="_ENREF_46"/>
      <w:r w:rsidRPr="00FD5CA9">
        <w:rPr>
          <w:noProof/>
        </w:rPr>
        <w:t xml:space="preserve">Pew Research Center. (2019). Social Media Fact Sheet. Retrieved from </w:t>
      </w:r>
      <w:hyperlink r:id="rId32" w:history="1">
        <w:r w:rsidRPr="00FD5CA9">
          <w:rPr>
            <w:rStyle w:val="Hyperlink"/>
            <w:noProof/>
          </w:rPr>
          <w:t>https://www.pewresearch.org/internet/fact-sheet/social-media/</w:t>
        </w:r>
        <w:bookmarkEnd w:id="316"/>
      </w:hyperlink>
    </w:p>
    <w:p w14:paraId="3B8A0887" w14:textId="0437F0D3" w:rsidR="00FD5CA9" w:rsidRPr="00FD5CA9" w:rsidRDefault="00FD5CA9" w:rsidP="00FD5CA9">
      <w:pPr>
        <w:pStyle w:val="EndNoteBibliography"/>
        <w:ind w:left="720" w:hanging="720"/>
        <w:jc w:val="left"/>
        <w:rPr>
          <w:noProof/>
        </w:rPr>
      </w:pPr>
      <w:bookmarkStart w:id="317" w:name="_ENREF_47"/>
      <w:r w:rsidRPr="00FD5CA9">
        <w:rPr>
          <w:noProof/>
        </w:rPr>
        <w:t xml:space="preserve">Preece, J., Nonnecke, B., &amp; Andrews, D. (2004). The top five reasons for lurking: improving community experiences for everyone. </w:t>
      </w:r>
      <w:r w:rsidRPr="00FD5CA9">
        <w:rPr>
          <w:i/>
          <w:noProof/>
        </w:rPr>
        <w:t>Computers in Human Behavior, 20</w:t>
      </w:r>
      <w:r w:rsidRPr="00FD5CA9">
        <w:rPr>
          <w:noProof/>
        </w:rPr>
        <w:t>(2), 201-223. doi:</w:t>
      </w:r>
      <w:hyperlink r:id="rId33" w:history="1">
        <w:r w:rsidRPr="00FD5CA9">
          <w:rPr>
            <w:rStyle w:val="Hyperlink"/>
            <w:noProof/>
          </w:rPr>
          <w:t>https://doi.org/10.1016/j.chb.2003.10.015</w:t>
        </w:r>
        <w:bookmarkEnd w:id="317"/>
      </w:hyperlink>
    </w:p>
    <w:p w14:paraId="1FD60DEB" w14:textId="31C56D0E" w:rsidR="00FD5CA9" w:rsidRPr="00FD5CA9" w:rsidRDefault="00FD5CA9" w:rsidP="00FD5CA9">
      <w:pPr>
        <w:pStyle w:val="EndNoteBibliography"/>
        <w:ind w:left="720" w:hanging="720"/>
        <w:jc w:val="left"/>
        <w:rPr>
          <w:noProof/>
          <w:lang w:val="de-DE"/>
        </w:rPr>
      </w:pPr>
      <w:bookmarkStart w:id="318" w:name="_ENREF_48"/>
      <w:r w:rsidRPr="00FD5CA9">
        <w:rPr>
          <w:noProof/>
        </w:rPr>
        <w:lastRenderedPageBreak/>
        <w:t xml:space="preserve">Przybylski, A. K., Murayama, K., DeHaan, C. R., &amp; Gladwell, V. (2013). Motivational, emotional, and behavioral correlates of fear of missing out. </w:t>
      </w:r>
      <w:r w:rsidRPr="00FD5CA9">
        <w:rPr>
          <w:i/>
          <w:noProof/>
          <w:lang w:val="de-DE"/>
        </w:rPr>
        <w:t>Computers in Human Behavior, 29</w:t>
      </w:r>
      <w:r w:rsidRPr="00FD5CA9">
        <w:rPr>
          <w:noProof/>
          <w:lang w:val="de-DE"/>
        </w:rPr>
        <w:t>(4), 1841-1848. doi:</w:t>
      </w:r>
      <w:r w:rsidR="00B51E92">
        <w:fldChar w:fldCharType="begin"/>
      </w:r>
      <w:r w:rsidR="00B51E92" w:rsidRPr="0050438E">
        <w:rPr>
          <w:lang w:val="de-DE"/>
          <w:rPrChange w:id="319" w:author="Neumann, Dominik" w:date="2020-08-19T11:05:00Z">
            <w:rPr/>
          </w:rPrChange>
        </w:rPr>
        <w:instrText xml:space="preserve"> HYPERLINK "https://doi.org/10.1016/j.chb.2013.02.014" </w:instrText>
      </w:r>
      <w:r w:rsidR="00B51E92">
        <w:fldChar w:fldCharType="separate"/>
      </w:r>
      <w:r w:rsidRPr="00FD5CA9">
        <w:rPr>
          <w:rStyle w:val="Hyperlink"/>
          <w:noProof/>
          <w:lang w:val="de-DE"/>
        </w:rPr>
        <w:t>https://doi.org/10.1016/j.chb.2013.02.014</w:t>
      </w:r>
      <w:bookmarkEnd w:id="318"/>
      <w:r w:rsidR="00B51E92">
        <w:rPr>
          <w:rStyle w:val="Hyperlink"/>
          <w:noProof/>
          <w:lang w:val="de-DE"/>
        </w:rPr>
        <w:fldChar w:fldCharType="end"/>
      </w:r>
    </w:p>
    <w:p w14:paraId="1FF93437" w14:textId="77777777" w:rsidR="00FD5CA9" w:rsidRPr="00FD5CA9" w:rsidRDefault="00FD5CA9" w:rsidP="00FD5CA9">
      <w:pPr>
        <w:pStyle w:val="EndNoteBibliography"/>
        <w:ind w:left="720" w:hanging="720"/>
        <w:jc w:val="left"/>
        <w:rPr>
          <w:noProof/>
        </w:rPr>
      </w:pPr>
      <w:bookmarkStart w:id="320" w:name="_ENREF_49"/>
      <w:r w:rsidRPr="00FD5CA9">
        <w:rPr>
          <w:noProof/>
          <w:lang w:val="de-DE"/>
        </w:rPr>
        <w:t xml:space="preserve">Reber, R., Schwarz, N., &amp; Winkielman, P. (2004). </w:t>
      </w:r>
      <w:r w:rsidRPr="00FD5CA9">
        <w:rPr>
          <w:noProof/>
        </w:rPr>
        <w:t xml:space="preserve">Processing Fluency and Aesthetic Pleasure: Is Beauty in the Perceiver's Processing Experience? </w:t>
      </w:r>
      <w:r w:rsidRPr="00FD5CA9">
        <w:rPr>
          <w:i/>
          <w:noProof/>
        </w:rPr>
        <w:t>Personality &amp; Social Psychology Review (Lawrence Erlbaum Associates), 8</w:t>
      </w:r>
      <w:r w:rsidRPr="00FD5CA9">
        <w:rPr>
          <w:noProof/>
        </w:rPr>
        <w:t>(4), 364-382. doi:10.1207/s15327957pspr0804_3</w:t>
      </w:r>
      <w:bookmarkEnd w:id="320"/>
    </w:p>
    <w:p w14:paraId="4E2A216C" w14:textId="49522614" w:rsidR="00FD5CA9" w:rsidRPr="00FD5CA9" w:rsidRDefault="00FD5CA9" w:rsidP="00FD5CA9">
      <w:pPr>
        <w:pStyle w:val="EndNoteBibliography"/>
        <w:ind w:left="720" w:hanging="720"/>
        <w:jc w:val="left"/>
        <w:rPr>
          <w:noProof/>
        </w:rPr>
      </w:pPr>
      <w:bookmarkStart w:id="321" w:name="_ENREF_50"/>
      <w:r w:rsidRPr="00FD5CA9">
        <w:rPr>
          <w:noProof/>
        </w:rPr>
        <w:t xml:space="preserve">Reer, F., Tang, W. Y., &amp; Quandt, T. (2019). Psychosocial well-being and social media engagement: The mediating roles of social comparison orientation and fear of missing out. </w:t>
      </w:r>
      <w:r w:rsidRPr="00FD5CA9">
        <w:rPr>
          <w:i/>
          <w:noProof/>
        </w:rPr>
        <w:t>New Media &amp; Society, 21</w:t>
      </w:r>
      <w:r w:rsidRPr="00FD5CA9">
        <w:rPr>
          <w:noProof/>
        </w:rPr>
        <w:t>(7), 1486-1505. doi:</w:t>
      </w:r>
      <w:hyperlink r:id="rId34" w:history="1">
        <w:r w:rsidRPr="00FD5CA9">
          <w:rPr>
            <w:rStyle w:val="Hyperlink"/>
            <w:noProof/>
          </w:rPr>
          <w:t>https://doi.org/10.1177/1461444818823719</w:t>
        </w:r>
        <w:bookmarkEnd w:id="321"/>
      </w:hyperlink>
    </w:p>
    <w:p w14:paraId="1A33E91B" w14:textId="77777777" w:rsidR="00FD5CA9" w:rsidRPr="00FD5CA9" w:rsidRDefault="00FD5CA9" w:rsidP="00FD5CA9">
      <w:pPr>
        <w:pStyle w:val="EndNoteBibliography"/>
        <w:ind w:left="720" w:hanging="720"/>
        <w:jc w:val="left"/>
        <w:rPr>
          <w:noProof/>
        </w:rPr>
      </w:pPr>
      <w:bookmarkStart w:id="322" w:name="_ENREF_51"/>
      <w:r w:rsidRPr="00FD5CA9">
        <w:rPr>
          <w:noProof/>
        </w:rPr>
        <w:t xml:space="preserve">Rhodes, N., &amp; Ewoldsen, D. R. (2009). Attitude and Norm Accessibility and Cigarette Smoking. </w:t>
      </w:r>
      <w:r w:rsidRPr="00FD5CA9">
        <w:rPr>
          <w:i/>
          <w:noProof/>
        </w:rPr>
        <w:t>Journal of Applied Social Psychology, 39</w:t>
      </w:r>
      <w:r w:rsidRPr="00FD5CA9">
        <w:rPr>
          <w:noProof/>
        </w:rPr>
        <w:t>(10), 2355-2372. doi:10.1111/j.1559-1816.2009.00529.x</w:t>
      </w:r>
      <w:bookmarkEnd w:id="322"/>
    </w:p>
    <w:p w14:paraId="290BF92B" w14:textId="77777777" w:rsidR="00FD5CA9" w:rsidRPr="00FD5CA9" w:rsidRDefault="00FD5CA9" w:rsidP="00FD5CA9">
      <w:pPr>
        <w:pStyle w:val="EndNoteBibliography"/>
        <w:ind w:left="720" w:hanging="720"/>
        <w:jc w:val="left"/>
        <w:rPr>
          <w:noProof/>
        </w:rPr>
      </w:pPr>
      <w:bookmarkStart w:id="323" w:name="_ENREF_52"/>
      <w:r w:rsidRPr="00FD5CA9">
        <w:rPr>
          <w:noProof/>
        </w:rPr>
        <w:t xml:space="preserve">Roskos-Ewoldsen, D. R., &amp; Fazio, R. H. (1997). The role of belief accessibility in attitude formation. </w:t>
      </w:r>
      <w:r w:rsidRPr="00FD5CA9">
        <w:rPr>
          <w:i/>
          <w:noProof/>
        </w:rPr>
        <w:t>The Southern Communication Journal, 62</w:t>
      </w:r>
      <w:r w:rsidRPr="00FD5CA9">
        <w:rPr>
          <w:noProof/>
        </w:rPr>
        <w:t xml:space="preserve">(2), 107-116. </w:t>
      </w:r>
      <w:bookmarkEnd w:id="323"/>
    </w:p>
    <w:p w14:paraId="024E33D0" w14:textId="77777777" w:rsidR="00FD5CA9" w:rsidRPr="00FD5CA9" w:rsidRDefault="00FD5CA9" w:rsidP="00FD5CA9">
      <w:pPr>
        <w:pStyle w:val="EndNoteBibliography"/>
        <w:ind w:left="720" w:hanging="720"/>
        <w:jc w:val="left"/>
        <w:rPr>
          <w:noProof/>
        </w:rPr>
      </w:pPr>
      <w:bookmarkStart w:id="324" w:name="_ENREF_53"/>
      <w:r w:rsidRPr="00FD5CA9">
        <w:rPr>
          <w:noProof/>
        </w:rPr>
        <w:t xml:space="preserve">Ruggiero, T. E. (2000). Uses and Gratifications Theory in the 21st Century. </w:t>
      </w:r>
      <w:r w:rsidRPr="00FD5CA9">
        <w:rPr>
          <w:i/>
          <w:noProof/>
        </w:rPr>
        <w:t>Mass Communication and Society, 3</w:t>
      </w:r>
      <w:r w:rsidRPr="00FD5CA9">
        <w:rPr>
          <w:noProof/>
        </w:rPr>
        <w:t>(1), 3-37. doi:10.1207/S15327825MCS0301_02</w:t>
      </w:r>
      <w:bookmarkEnd w:id="324"/>
    </w:p>
    <w:p w14:paraId="1CAC7C29" w14:textId="77777777" w:rsidR="00FD5CA9" w:rsidRPr="00FD5CA9" w:rsidRDefault="00FD5CA9" w:rsidP="00FD5CA9">
      <w:pPr>
        <w:pStyle w:val="EndNoteBibliography"/>
        <w:ind w:left="720" w:hanging="720"/>
        <w:jc w:val="left"/>
        <w:rPr>
          <w:noProof/>
        </w:rPr>
      </w:pPr>
      <w:bookmarkStart w:id="325" w:name="_ENREF_54"/>
      <w:r w:rsidRPr="00FD5CA9">
        <w:rPr>
          <w:noProof/>
        </w:rPr>
        <w:t xml:space="preserve">Schivinski, B., &amp; Dabrowski, D. (2016). The effect of social media communication on consumer perceptions of brands. </w:t>
      </w:r>
      <w:r w:rsidRPr="00FD5CA9">
        <w:rPr>
          <w:i/>
          <w:noProof/>
        </w:rPr>
        <w:t>Journal of Marketing Communications, 22</w:t>
      </w:r>
      <w:r w:rsidRPr="00FD5CA9">
        <w:rPr>
          <w:noProof/>
        </w:rPr>
        <w:t>(2), 189-214. doi:10.1080/13527266.2013.871323</w:t>
      </w:r>
      <w:bookmarkEnd w:id="325"/>
    </w:p>
    <w:p w14:paraId="1C20D092" w14:textId="77777777" w:rsidR="00FD5CA9" w:rsidRPr="00FD5CA9" w:rsidRDefault="00FD5CA9" w:rsidP="00FD5CA9">
      <w:pPr>
        <w:pStyle w:val="EndNoteBibliography"/>
        <w:ind w:left="720" w:hanging="720"/>
        <w:jc w:val="left"/>
        <w:rPr>
          <w:noProof/>
        </w:rPr>
      </w:pPr>
      <w:bookmarkStart w:id="326" w:name="_ENREF_55"/>
      <w:r w:rsidRPr="00FD5CA9">
        <w:rPr>
          <w:noProof/>
        </w:rPr>
        <w:t xml:space="preserve">Schlosser, A. E. (2005). Posting versus Lurking: Communicating in a Multiple Audience Context. </w:t>
      </w:r>
      <w:r w:rsidRPr="00FD5CA9">
        <w:rPr>
          <w:i/>
          <w:noProof/>
        </w:rPr>
        <w:t>Journal of Consumer Research, 32</w:t>
      </w:r>
      <w:r w:rsidRPr="00FD5CA9">
        <w:rPr>
          <w:noProof/>
        </w:rPr>
        <w:t>(2), 260-265. doi:10.1086/432235</w:t>
      </w:r>
      <w:bookmarkEnd w:id="326"/>
    </w:p>
    <w:p w14:paraId="44BE7D5E" w14:textId="079E57CB" w:rsidR="00FD5CA9" w:rsidRPr="00FD5CA9" w:rsidRDefault="00FD5CA9" w:rsidP="00FD5CA9">
      <w:pPr>
        <w:pStyle w:val="EndNoteBibliography"/>
        <w:ind w:left="720" w:hanging="720"/>
        <w:jc w:val="left"/>
        <w:rPr>
          <w:noProof/>
        </w:rPr>
      </w:pPr>
      <w:bookmarkStart w:id="327" w:name="_ENREF_56"/>
      <w:r w:rsidRPr="00FD5CA9">
        <w:rPr>
          <w:noProof/>
        </w:rPr>
        <w:lastRenderedPageBreak/>
        <w:t xml:space="preserve">Schwarz, N. (2004). Metacognitive Experiences in Consumer Judgment and Decision Making. </w:t>
      </w:r>
      <w:r w:rsidRPr="00FD5CA9">
        <w:rPr>
          <w:i/>
          <w:noProof/>
        </w:rPr>
        <w:t>Journal of Consumer Psychology, 14</w:t>
      </w:r>
      <w:r w:rsidRPr="00FD5CA9">
        <w:rPr>
          <w:noProof/>
        </w:rPr>
        <w:t xml:space="preserve">(4), 332-348. Retrieved from </w:t>
      </w:r>
      <w:hyperlink r:id="rId35" w:history="1">
        <w:r w:rsidRPr="00FD5CA9">
          <w:rPr>
            <w:rStyle w:val="Hyperlink"/>
            <w:noProof/>
          </w:rPr>
          <w:t>www.jstor.org/stable/1480531</w:t>
        </w:r>
        <w:bookmarkEnd w:id="327"/>
      </w:hyperlink>
    </w:p>
    <w:p w14:paraId="61209BAC" w14:textId="77777777" w:rsidR="00FD5CA9" w:rsidRPr="00FD5CA9" w:rsidRDefault="00FD5CA9" w:rsidP="00FD5CA9">
      <w:pPr>
        <w:pStyle w:val="EndNoteBibliography"/>
        <w:ind w:left="720" w:hanging="720"/>
        <w:jc w:val="left"/>
        <w:rPr>
          <w:noProof/>
        </w:rPr>
      </w:pPr>
      <w:bookmarkStart w:id="328" w:name="_ENREF_57"/>
      <w:r w:rsidRPr="00FD5CA9">
        <w:rPr>
          <w:noProof/>
        </w:rPr>
        <w:t xml:space="preserve">Shao, G. (2009). Understanding the appeal of user‐generated media: a uses and gratification perspective. </w:t>
      </w:r>
      <w:r w:rsidRPr="00FD5CA9">
        <w:rPr>
          <w:i/>
          <w:noProof/>
        </w:rPr>
        <w:t>Internet Research, 19</w:t>
      </w:r>
      <w:r w:rsidRPr="00FD5CA9">
        <w:rPr>
          <w:noProof/>
        </w:rPr>
        <w:t>(1), 7-25. doi:10.1108/10662240910927795</w:t>
      </w:r>
      <w:bookmarkEnd w:id="328"/>
    </w:p>
    <w:p w14:paraId="0BDC6711" w14:textId="77777777" w:rsidR="00FD5CA9" w:rsidRPr="00FD5CA9" w:rsidRDefault="00FD5CA9" w:rsidP="00FD5CA9">
      <w:pPr>
        <w:pStyle w:val="EndNoteBibliography"/>
        <w:ind w:left="720" w:hanging="720"/>
        <w:jc w:val="left"/>
        <w:rPr>
          <w:noProof/>
        </w:rPr>
      </w:pPr>
      <w:bookmarkStart w:id="329" w:name="_ENREF_58"/>
      <w:r w:rsidRPr="00FD5CA9">
        <w:rPr>
          <w:noProof/>
        </w:rPr>
        <w:t xml:space="preserve">Shulman, H. C., &amp; Bullock, O. M. (2019). Using metacognitive cues to amplify message content: a new direction in strategic communication. </w:t>
      </w:r>
      <w:r w:rsidRPr="00FD5CA9">
        <w:rPr>
          <w:i/>
          <w:noProof/>
        </w:rPr>
        <w:t>Annals of the International Communication Association, 43</w:t>
      </w:r>
      <w:r w:rsidRPr="00FD5CA9">
        <w:rPr>
          <w:noProof/>
        </w:rPr>
        <w:t>(1), 24-39. doi:10.1080/23808985.2019.1570472</w:t>
      </w:r>
      <w:bookmarkEnd w:id="329"/>
    </w:p>
    <w:p w14:paraId="291E4707" w14:textId="15AADD3A" w:rsidR="00FD5CA9" w:rsidRPr="00FD5CA9" w:rsidRDefault="00FD5CA9" w:rsidP="00FD5CA9">
      <w:pPr>
        <w:pStyle w:val="EndNoteBibliography"/>
        <w:ind w:left="720" w:hanging="720"/>
        <w:jc w:val="left"/>
        <w:rPr>
          <w:noProof/>
        </w:rPr>
      </w:pPr>
      <w:bookmarkStart w:id="330" w:name="_ENREF_59"/>
      <w:r w:rsidRPr="00FD5CA9">
        <w:rPr>
          <w:noProof/>
        </w:rPr>
        <w:t xml:space="preserve">Stephen, A. T., &amp; Galak, J. (2012). The Effects of Traditional and Social Earned Media on Sales: A Study of a Microlending Marketplace. </w:t>
      </w:r>
      <w:r w:rsidRPr="00FD5CA9">
        <w:rPr>
          <w:i/>
          <w:noProof/>
        </w:rPr>
        <w:t>Journal of Marketing Research, 49</w:t>
      </w:r>
      <w:r w:rsidRPr="00FD5CA9">
        <w:rPr>
          <w:noProof/>
        </w:rPr>
        <w:t xml:space="preserve">(5), 624-639. Retrieved from </w:t>
      </w:r>
      <w:hyperlink r:id="rId36" w:history="1">
        <w:r w:rsidRPr="00FD5CA9">
          <w:rPr>
            <w:rStyle w:val="Hyperlink"/>
            <w:noProof/>
          </w:rPr>
          <w:t>www.jstor.org/stable/41714453</w:t>
        </w:r>
        <w:bookmarkEnd w:id="330"/>
      </w:hyperlink>
    </w:p>
    <w:p w14:paraId="1AC1F6AF" w14:textId="77777777" w:rsidR="00FD5CA9" w:rsidRPr="00FD5CA9" w:rsidRDefault="00FD5CA9" w:rsidP="00FD5CA9">
      <w:pPr>
        <w:pStyle w:val="EndNoteBibliography"/>
        <w:ind w:left="720" w:hanging="720"/>
        <w:jc w:val="left"/>
        <w:rPr>
          <w:noProof/>
        </w:rPr>
      </w:pPr>
      <w:bookmarkStart w:id="331" w:name="_ENREF_60"/>
      <w:r w:rsidRPr="00FD5CA9">
        <w:rPr>
          <w:noProof/>
        </w:rPr>
        <w:t xml:space="preserve">Sundar, S. S. (1998). Effect of Source Attribution on Perception of Online News Stories. </w:t>
      </w:r>
      <w:r w:rsidRPr="00FD5CA9">
        <w:rPr>
          <w:i/>
          <w:noProof/>
        </w:rPr>
        <w:t>Journalism and Mass Communication Quarterly, 75</w:t>
      </w:r>
      <w:r w:rsidRPr="00FD5CA9">
        <w:rPr>
          <w:noProof/>
        </w:rPr>
        <w:t xml:space="preserve">(1), 55. </w:t>
      </w:r>
      <w:bookmarkEnd w:id="331"/>
    </w:p>
    <w:p w14:paraId="5BF3DEB8" w14:textId="19A4E5F3" w:rsidR="00FD5CA9" w:rsidRPr="00FD5CA9" w:rsidRDefault="00FD5CA9" w:rsidP="00FD5CA9">
      <w:pPr>
        <w:pStyle w:val="EndNoteBibliography"/>
        <w:ind w:left="720" w:hanging="720"/>
        <w:jc w:val="left"/>
        <w:rPr>
          <w:noProof/>
        </w:rPr>
      </w:pPr>
      <w:bookmarkStart w:id="332" w:name="_ENREF_61"/>
      <w:r w:rsidRPr="00FD5CA9">
        <w:rPr>
          <w:noProof/>
        </w:rPr>
        <w:t xml:space="preserve">Talbot, K. (2019). What the Fyre Festival Documentaries Reveal About Millennials. Retrieved from </w:t>
      </w:r>
      <w:hyperlink r:id="rId37" w:history="1">
        <w:r w:rsidRPr="00FD5CA9">
          <w:rPr>
            <w:rStyle w:val="Hyperlink"/>
            <w:noProof/>
          </w:rPr>
          <w:t>https://www.forbes.com/sites/katetalbot/2019/01/21/what-the-fyre-festival-documentaries-revealed-about-millennials/</w:t>
        </w:r>
        <w:bookmarkEnd w:id="332"/>
      </w:hyperlink>
    </w:p>
    <w:p w14:paraId="23B0E43A" w14:textId="2775FCBA" w:rsidR="00FD5CA9" w:rsidRPr="00FD5CA9" w:rsidRDefault="00FD5CA9" w:rsidP="00FD5CA9">
      <w:pPr>
        <w:pStyle w:val="EndNoteBibliography"/>
        <w:ind w:left="720" w:hanging="720"/>
        <w:jc w:val="left"/>
        <w:rPr>
          <w:noProof/>
        </w:rPr>
      </w:pPr>
      <w:bookmarkStart w:id="333" w:name="_ENREF_62"/>
      <w:r w:rsidRPr="00FD5CA9">
        <w:rPr>
          <w:noProof/>
        </w:rPr>
        <w:t xml:space="preserve">Tulving, E., &amp; Schacter, D. L. (1990). Priming and Human Memory Systems. </w:t>
      </w:r>
      <w:r w:rsidRPr="00FD5CA9">
        <w:rPr>
          <w:i/>
          <w:noProof/>
        </w:rPr>
        <w:t>Science, 247</w:t>
      </w:r>
      <w:r w:rsidRPr="00FD5CA9">
        <w:rPr>
          <w:noProof/>
        </w:rPr>
        <w:t xml:space="preserve">(4940), 301-306. Retrieved from </w:t>
      </w:r>
      <w:hyperlink r:id="rId38" w:history="1">
        <w:r w:rsidRPr="00FD5CA9">
          <w:rPr>
            <w:rStyle w:val="Hyperlink"/>
            <w:noProof/>
          </w:rPr>
          <w:t>www.jstor.org/stable/2873625</w:t>
        </w:r>
        <w:bookmarkEnd w:id="333"/>
      </w:hyperlink>
    </w:p>
    <w:p w14:paraId="5BAAE55D" w14:textId="321AD1DE" w:rsidR="00FD5CA9" w:rsidRPr="00FD5CA9" w:rsidRDefault="00FD5CA9" w:rsidP="00FD5CA9">
      <w:pPr>
        <w:pStyle w:val="EndNoteBibliography"/>
        <w:ind w:left="720" w:hanging="720"/>
        <w:jc w:val="left"/>
        <w:rPr>
          <w:noProof/>
        </w:rPr>
      </w:pPr>
      <w:bookmarkStart w:id="334" w:name="_ENREF_63"/>
      <w:r w:rsidRPr="00FD5CA9">
        <w:rPr>
          <w:noProof/>
        </w:rPr>
        <w:t xml:space="preserve">Whittlesea, B. W. A. (1993). Illusions of familiarity. </w:t>
      </w:r>
      <w:r w:rsidRPr="00FD5CA9">
        <w:rPr>
          <w:i/>
          <w:noProof/>
        </w:rPr>
        <w:t>Journal of Experimental Psychology: Learning, Memory, and Cognition, 19</w:t>
      </w:r>
      <w:r w:rsidRPr="00FD5CA9">
        <w:rPr>
          <w:noProof/>
        </w:rPr>
        <w:t>(6), 1235-1253. doi:</w:t>
      </w:r>
      <w:hyperlink r:id="rId39" w:history="1">
        <w:r w:rsidRPr="00FD5CA9">
          <w:rPr>
            <w:rStyle w:val="Hyperlink"/>
            <w:noProof/>
          </w:rPr>
          <w:t>http://dx.doi.org/10.1037/0278-7393.19.6.1235</w:t>
        </w:r>
        <w:bookmarkEnd w:id="334"/>
      </w:hyperlink>
    </w:p>
    <w:p w14:paraId="775D8CEB" w14:textId="6FA5297B" w:rsidR="00FD5CA9" w:rsidRPr="00FD5CA9" w:rsidRDefault="00FD5CA9" w:rsidP="00FD5CA9">
      <w:pPr>
        <w:pStyle w:val="EndNoteBibliography"/>
        <w:ind w:left="720" w:hanging="720"/>
        <w:jc w:val="left"/>
        <w:rPr>
          <w:noProof/>
        </w:rPr>
      </w:pPr>
      <w:bookmarkStart w:id="335" w:name="_ENREF_64"/>
      <w:r w:rsidRPr="00FD5CA9">
        <w:rPr>
          <w:noProof/>
        </w:rPr>
        <w:t xml:space="preserve">Wicker, A. W. (1969). Attitudes versus Actions: The Relationship of Verbal and Overt Behavioral Responses to Attitude Objects. </w:t>
      </w:r>
      <w:r w:rsidRPr="00FD5CA9">
        <w:rPr>
          <w:i/>
          <w:noProof/>
        </w:rPr>
        <w:t>Journal of Social Issues, 25</w:t>
      </w:r>
      <w:r w:rsidRPr="00FD5CA9">
        <w:rPr>
          <w:noProof/>
        </w:rPr>
        <w:t>(4), 41-78. doi:</w:t>
      </w:r>
      <w:hyperlink r:id="rId40" w:history="1">
        <w:r w:rsidRPr="00FD5CA9">
          <w:rPr>
            <w:rStyle w:val="Hyperlink"/>
            <w:noProof/>
          </w:rPr>
          <w:t>https://doi.org/10.1111/j.1540-4560.1969.tb00619.x</w:t>
        </w:r>
        <w:bookmarkEnd w:id="335"/>
      </w:hyperlink>
    </w:p>
    <w:p w14:paraId="7F1CAF3A" w14:textId="54D22AB4" w:rsidR="00FD5CA9" w:rsidRPr="00FD5CA9" w:rsidRDefault="00FD5CA9" w:rsidP="00FD5CA9">
      <w:pPr>
        <w:pStyle w:val="EndNoteBibliography"/>
        <w:ind w:left="720" w:hanging="720"/>
        <w:jc w:val="left"/>
        <w:rPr>
          <w:noProof/>
        </w:rPr>
      </w:pPr>
      <w:bookmarkStart w:id="336" w:name="_ENREF_65"/>
      <w:r w:rsidRPr="00FD5CA9">
        <w:rPr>
          <w:noProof/>
        </w:rPr>
        <w:lastRenderedPageBreak/>
        <w:t xml:space="preserve">Wolniewicz, C. A., Tiamiyu, M. F., Weeks, J. W., &amp; Elhai, J. D. (2018). Problematic smartphone use and relations with negative affect, fear of missing out, and fear of negative and positive evaluation. </w:t>
      </w:r>
      <w:r w:rsidRPr="00FD5CA9">
        <w:rPr>
          <w:i/>
          <w:noProof/>
        </w:rPr>
        <w:t>Psychiatry Research, 262</w:t>
      </w:r>
      <w:r w:rsidRPr="00FD5CA9">
        <w:rPr>
          <w:noProof/>
        </w:rPr>
        <w:t>, 618-623. doi:</w:t>
      </w:r>
      <w:hyperlink r:id="rId41" w:history="1">
        <w:r w:rsidRPr="00FD5CA9">
          <w:rPr>
            <w:rStyle w:val="Hyperlink"/>
            <w:noProof/>
          </w:rPr>
          <w:t>https://doi.org/10.1016/j.psychres.2017.09.058</w:t>
        </w:r>
        <w:bookmarkEnd w:id="336"/>
      </w:hyperlink>
    </w:p>
    <w:p w14:paraId="3F31E1FB" w14:textId="11691B6B" w:rsidR="00FD5CA9" w:rsidRPr="00FD5CA9" w:rsidRDefault="00FD5CA9" w:rsidP="00FD5CA9">
      <w:pPr>
        <w:pStyle w:val="EndNoteBibliography"/>
        <w:ind w:left="720" w:hanging="720"/>
        <w:jc w:val="left"/>
        <w:rPr>
          <w:noProof/>
        </w:rPr>
      </w:pPr>
      <w:bookmarkStart w:id="337" w:name="_ENREF_66"/>
      <w:r w:rsidRPr="00FD5CA9">
        <w:rPr>
          <w:noProof/>
        </w:rPr>
        <w:t xml:space="preserve">Zajonc, R. B. (1968). Attitudinal effects of mere exposure. </w:t>
      </w:r>
      <w:r w:rsidRPr="00FD5CA9">
        <w:rPr>
          <w:i/>
          <w:noProof/>
        </w:rPr>
        <w:t>Journal of Personality and Social Psychology, 9</w:t>
      </w:r>
      <w:r w:rsidRPr="00FD5CA9">
        <w:rPr>
          <w:noProof/>
        </w:rPr>
        <w:t>(2, Pt.2), 1-27. doi:</w:t>
      </w:r>
      <w:hyperlink r:id="rId42" w:history="1">
        <w:r w:rsidRPr="00FD5CA9">
          <w:rPr>
            <w:rStyle w:val="Hyperlink"/>
            <w:noProof/>
          </w:rPr>
          <w:t>http://dx.doi.org/10.1037/h0025848</w:t>
        </w:r>
        <w:bookmarkEnd w:id="337"/>
      </w:hyperlink>
    </w:p>
    <w:p w14:paraId="6508F69E" w14:textId="3378DFE3" w:rsidR="00C71142" w:rsidRPr="00FD5CA9" w:rsidRDefault="000D04A6" w:rsidP="00FD5CA9">
      <w:pPr>
        <w:pStyle w:val="References"/>
        <w:sectPr w:rsidR="00C71142" w:rsidRPr="00FD5CA9" w:rsidSect="00FD5CA9">
          <w:pgSz w:w="11901" w:h="16840" w:code="9"/>
          <w:pgMar w:top="1440" w:right="1440" w:bottom="1440" w:left="1440" w:header="709" w:footer="709" w:gutter="0"/>
          <w:cols w:space="708"/>
          <w:docGrid w:linePitch="360"/>
        </w:sectPr>
      </w:pPr>
      <w:r w:rsidRPr="00FD5CA9">
        <w:fldChar w:fldCharType="end"/>
      </w:r>
    </w:p>
    <w:p w14:paraId="57EB3D1D" w14:textId="77777777" w:rsidR="00457817" w:rsidRDefault="00C71142" w:rsidP="002B5A37">
      <w:pPr>
        <w:jc w:val="center"/>
      </w:pPr>
      <w:r w:rsidRPr="00BE391F">
        <w:lastRenderedPageBreak/>
        <w:t>Tables</w:t>
      </w:r>
    </w:p>
    <w:tbl>
      <w:tblPr>
        <w:tblW w:w="5000" w:type="pct"/>
        <w:tblBorders>
          <w:top w:val="nil"/>
          <w:left w:val="nil"/>
          <w:right w:val="nil"/>
        </w:tblBorders>
        <w:tblLook w:val="0000" w:firstRow="0" w:lastRow="0" w:firstColumn="0" w:lastColumn="0" w:noHBand="0" w:noVBand="0"/>
      </w:tblPr>
      <w:tblGrid>
        <w:gridCol w:w="3328"/>
        <w:gridCol w:w="1423"/>
        <w:gridCol w:w="1424"/>
        <w:gridCol w:w="1424"/>
        <w:gridCol w:w="1422"/>
      </w:tblGrid>
      <w:tr w:rsidR="00457817" w:rsidRPr="00C80D09" w14:paraId="38311921" w14:textId="77777777" w:rsidTr="00BE2110">
        <w:tc>
          <w:tcPr>
            <w:tcW w:w="5000" w:type="pct"/>
            <w:gridSpan w:val="5"/>
            <w:tcBorders>
              <w:top w:val="nil"/>
              <w:bottom w:val="single" w:sz="24" w:space="0" w:color="000000"/>
            </w:tcBorders>
            <w:tcMar>
              <w:top w:w="151" w:type="nil"/>
              <w:left w:w="151" w:type="nil"/>
              <w:bottom w:w="151" w:type="nil"/>
              <w:right w:w="151" w:type="nil"/>
            </w:tcMar>
            <w:vAlign w:val="center"/>
          </w:tcPr>
          <w:p w14:paraId="769473F3" w14:textId="347C858A" w:rsidR="00457817" w:rsidRPr="00111DC1" w:rsidRDefault="00457817" w:rsidP="00BE2110">
            <w:pPr>
              <w:pStyle w:val="Tabletitle"/>
            </w:pPr>
            <w:r w:rsidRPr="00457817">
              <w:rPr>
                <w:b/>
                <w:bCs/>
              </w:rPr>
              <w:t>Table 1</w:t>
            </w:r>
            <w:r>
              <w:t xml:space="preserve"> </w:t>
            </w:r>
            <w:r w:rsidRPr="00111DC1">
              <w:t>Demographic composition; stratified by priming condition and product type</w:t>
            </w:r>
          </w:p>
        </w:tc>
      </w:tr>
      <w:tr w:rsidR="00457817" w:rsidRPr="00C80D09" w14:paraId="5CAD6699" w14:textId="77777777" w:rsidTr="00BE2110">
        <w:tc>
          <w:tcPr>
            <w:tcW w:w="1845" w:type="pct"/>
            <w:tcBorders>
              <w:top w:val="single" w:sz="24" w:space="0" w:color="000000"/>
              <w:bottom w:val="nil"/>
            </w:tcBorders>
            <w:tcMar>
              <w:top w:w="151" w:type="nil"/>
              <w:left w:w="151" w:type="nil"/>
              <w:bottom w:w="151" w:type="nil"/>
              <w:right w:w="151" w:type="nil"/>
            </w:tcMar>
            <w:vAlign w:val="center"/>
          </w:tcPr>
          <w:p w14:paraId="4E9DD789" w14:textId="77777777" w:rsidR="00457817" w:rsidRPr="00C80D09" w:rsidRDefault="00457817" w:rsidP="00BE2110">
            <w:pPr>
              <w:autoSpaceDE w:val="0"/>
              <w:autoSpaceDN w:val="0"/>
              <w:adjustRightInd w:val="0"/>
              <w:rPr>
                <w:i/>
                <w:iCs/>
                <w:sz w:val="20"/>
                <w:szCs w:val="20"/>
              </w:rPr>
            </w:pPr>
            <w:r w:rsidRPr="00C80D09">
              <w:rPr>
                <w:i/>
                <w:iCs/>
                <w:sz w:val="20"/>
                <w:szCs w:val="20"/>
              </w:rPr>
              <w:t> </w:t>
            </w:r>
          </w:p>
        </w:tc>
        <w:tc>
          <w:tcPr>
            <w:tcW w:w="1577" w:type="pct"/>
            <w:gridSpan w:val="2"/>
            <w:tcBorders>
              <w:top w:val="single" w:sz="24" w:space="0" w:color="000000"/>
              <w:bottom w:val="nil"/>
            </w:tcBorders>
            <w:tcMar>
              <w:top w:w="151" w:type="nil"/>
              <w:left w:w="151" w:type="nil"/>
              <w:bottom w:w="151" w:type="nil"/>
              <w:right w:w="151" w:type="nil"/>
            </w:tcMar>
            <w:vAlign w:val="center"/>
          </w:tcPr>
          <w:p w14:paraId="186286BA" w14:textId="77521C1A" w:rsidR="00457817" w:rsidRPr="00B968B5" w:rsidRDefault="00457817" w:rsidP="00BE2110">
            <w:pPr>
              <w:autoSpaceDE w:val="0"/>
              <w:autoSpaceDN w:val="0"/>
              <w:adjustRightInd w:val="0"/>
              <w:rPr>
                <w:sz w:val="20"/>
                <w:szCs w:val="20"/>
              </w:rPr>
            </w:pPr>
            <w:r>
              <w:rPr>
                <w:sz w:val="20"/>
                <w:szCs w:val="20"/>
              </w:rPr>
              <w:t>Control</w:t>
            </w:r>
            <w:r w:rsidRPr="00B968B5">
              <w:rPr>
                <w:sz w:val="20"/>
                <w:szCs w:val="20"/>
              </w:rPr>
              <w:t xml:space="preserve"> condition</w:t>
            </w:r>
          </w:p>
        </w:tc>
        <w:tc>
          <w:tcPr>
            <w:tcW w:w="1577" w:type="pct"/>
            <w:gridSpan w:val="2"/>
            <w:tcBorders>
              <w:top w:val="single" w:sz="24" w:space="0" w:color="000000"/>
              <w:bottom w:val="nil"/>
            </w:tcBorders>
            <w:tcMar>
              <w:top w:w="151" w:type="nil"/>
              <w:left w:w="151" w:type="nil"/>
              <w:bottom w:w="151" w:type="nil"/>
              <w:right w:w="151" w:type="nil"/>
            </w:tcMar>
            <w:vAlign w:val="center"/>
          </w:tcPr>
          <w:p w14:paraId="16D74CE3" w14:textId="10EE9028" w:rsidR="00457817" w:rsidRPr="00B968B5" w:rsidRDefault="00457817" w:rsidP="00BE2110">
            <w:pPr>
              <w:autoSpaceDE w:val="0"/>
              <w:autoSpaceDN w:val="0"/>
              <w:adjustRightInd w:val="0"/>
              <w:rPr>
                <w:sz w:val="20"/>
                <w:szCs w:val="20"/>
              </w:rPr>
            </w:pPr>
            <w:r>
              <w:rPr>
                <w:sz w:val="20"/>
                <w:szCs w:val="20"/>
              </w:rPr>
              <w:t>Instagram</w:t>
            </w:r>
            <w:r w:rsidRPr="00B968B5">
              <w:rPr>
                <w:sz w:val="20"/>
                <w:szCs w:val="20"/>
              </w:rPr>
              <w:t xml:space="preserve"> condition</w:t>
            </w:r>
          </w:p>
        </w:tc>
      </w:tr>
      <w:tr w:rsidR="00457817" w:rsidRPr="00C80D09" w14:paraId="3F575D94" w14:textId="77777777" w:rsidTr="00BE2110">
        <w:tc>
          <w:tcPr>
            <w:tcW w:w="1845" w:type="pct"/>
            <w:tcBorders>
              <w:top w:val="nil"/>
              <w:bottom w:val="single" w:sz="8" w:space="0" w:color="000000"/>
            </w:tcBorders>
            <w:tcMar>
              <w:top w:w="151" w:type="nil"/>
              <w:left w:w="151" w:type="nil"/>
              <w:bottom w:w="151" w:type="nil"/>
              <w:right w:w="151" w:type="nil"/>
            </w:tcMar>
            <w:vAlign w:val="center"/>
          </w:tcPr>
          <w:p w14:paraId="0345D606" w14:textId="77777777" w:rsidR="00457817" w:rsidRPr="00C80D09" w:rsidRDefault="00457817" w:rsidP="00BE2110">
            <w:pPr>
              <w:autoSpaceDE w:val="0"/>
              <w:autoSpaceDN w:val="0"/>
              <w:adjustRightInd w:val="0"/>
              <w:rPr>
                <w:i/>
                <w:iCs/>
                <w:sz w:val="20"/>
                <w:szCs w:val="20"/>
              </w:rPr>
            </w:pPr>
          </w:p>
        </w:tc>
        <w:tc>
          <w:tcPr>
            <w:tcW w:w="789" w:type="pct"/>
            <w:tcBorders>
              <w:top w:val="nil"/>
              <w:bottom w:val="single" w:sz="8" w:space="0" w:color="000000"/>
            </w:tcBorders>
            <w:tcMar>
              <w:top w:w="151" w:type="nil"/>
              <w:left w:w="151" w:type="nil"/>
              <w:bottom w:w="151" w:type="nil"/>
              <w:right w:w="151" w:type="nil"/>
            </w:tcMar>
            <w:vAlign w:val="center"/>
          </w:tcPr>
          <w:p w14:paraId="293060E0" w14:textId="77777777" w:rsidR="00457817" w:rsidRDefault="00457817" w:rsidP="00BE2110">
            <w:pPr>
              <w:autoSpaceDE w:val="0"/>
              <w:autoSpaceDN w:val="0"/>
              <w:adjustRightInd w:val="0"/>
              <w:rPr>
                <w:i/>
                <w:iCs/>
                <w:sz w:val="20"/>
                <w:szCs w:val="20"/>
              </w:rPr>
            </w:pPr>
            <w:r>
              <w:rPr>
                <w:i/>
                <w:iCs/>
                <w:sz w:val="20"/>
                <w:szCs w:val="20"/>
              </w:rPr>
              <w:t>Plants</w:t>
            </w:r>
          </w:p>
          <w:p w14:paraId="400129CC" w14:textId="77777777" w:rsidR="00457817" w:rsidRDefault="00457817" w:rsidP="00BE2110">
            <w:pPr>
              <w:autoSpaceDE w:val="0"/>
              <w:autoSpaceDN w:val="0"/>
              <w:adjustRightInd w:val="0"/>
              <w:rPr>
                <w:i/>
                <w:iCs/>
                <w:sz w:val="20"/>
                <w:szCs w:val="20"/>
              </w:rPr>
            </w:pPr>
            <w:r>
              <w:rPr>
                <w:i/>
                <w:iCs/>
                <w:sz w:val="20"/>
                <w:szCs w:val="20"/>
              </w:rPr>
              <w:t>(N = 284)</w:t>
            </w:r>
          </w:p>
        </w:tc>
        <w:tc>
          <w:tcPr>
            <w:tcW w:w="789" w:type="pct"/>
            <w:tcBorders>
              <w:top w:val="nil"/>
              <w:bottom w:val="single" w:sz="8" w:space="0" w:color="000000"/>
            </w:tcBorders>
            <w:tcMar>
              <w:top w:w="151" w:type="nil"/>
              <w:left w:w="151" w:type="nil"/>
              <w:bottom w:w="151" w:type="nil"/>
              <w:right w:w="151" w:type="nil"/>
            </w:tcMar>
            <w:vAlign w:val="center"/>
          </w:tcPr>
          <w:p w14:paraId="07AD5F57" w14:textId="77777777" w:rsidR="00457817" w:rsidRDefault="00457817" w:rsidP="00BE2110">
            <w:pPr>
              <w:autoSpaceDE w:val="0"/>
              <w:autoSpaceDN w:val="0"/>
              <w:adjustRightInd w:val="0"/>
              <w:rPr>
                <w:i/>
                <w:iCs/>
                <w:sz w:val="20"/>
                <w:szCs w:val="20"/>
              </w:rPr>
            </w:pPr>
            <w:r>
              <w:rPr>
                <w:i/>
                <w:iCs/>
                <w:sz w:val="20"/>
                <w:szCs w:val="20"/>
              </w:rPr>
              <w:t>Clocks</w:t>
            </w:r>
          </w:p>
          <w:p w14:paraId="212F331F" w14:textId="77777777" w:rsidR="00457817" w:rsidRPr="00C80D09" w:rsidRDefault="00457817" w:rsidP="00BE2110">
            <w:pPr>
              <w:autoSpaceDE w:val="0"/>
              <w:autoSpaceDN w:val="0"/>
              <w:adjustRightInd w:val="0"/>
              <w:rPr>
                <w:i/>
                <w:iCs/>
                <w:sz w:val="20"/>
                <w:szCs w:val="20"/>
              </w:rPr>
            </w:pPr>
            <w:r>
              <w:rPr>
                <w:i/>
                <w:iCs/>
                <w:sz w:val="20"/>
                <w:szCs w:val="20"/>
              </w:rPr>
              <w:t>(N = 198)</w:t>
            </w:r>
          </w:p>
        </w:tc>
        <w:tc>
          <w:tcPr>
            <w:tcW w:w="789" w:type="pct"/>
            <w:tcBorders>
              <w:top w:val="nil"/>
              <w:bottom w:val="single" w:sz="8" w:space="0" w:color="000000"/>
            </w:tcBorders>
            <w:tcMar>
              <w:top w:w="151" w:type="nil"/>
              <w:left w:w="151" w:type="nil"/>
              <w:bottom w:w="151" w:type="nil"/>
              <w:right w:w="151" w:type="nil"/>
            </w:tcMar>
            <w:vAlign w:val="center"/>
          </w:tcPr>
          <w:p w14:paraId="2AC8EDAD" w14:textId="77777777" w:rsidR="00457817" w:rsidRDefault="00457817" w:rsidP="00BE2110">
            <w:pPr>
              <w:autoSpaceDE w:val="0"/>
              <w:autoSpaceDN w:val="0"/>
              <w:adjustRightInd w:val="0"/>
              <w:rPr>
                <w:i/>
                <w:iCs/>
                <w:sz w:val="20"/>
                <w:szCs w:val="20"/>
              </w:rPr>
            </w:pPr>
            <w:r>
              <w:rPr>
                <w:i/>
                <w:iCs/>
                <w:sz w:val="20"/>
                <w:szCs w:val="20"/>
              </w:rPr>
              <w:t>Plants</w:t>
            </w:r>
          </w:p>
          <w:p w14:paraId="7952CF46" w14:textId="77777777" w:rsidR="00457817" w:rsidRPr="00C80D09" w:rsidRDefault="00457817" w:rsidP="00BE2110">
            <w:pPr>
              <w:autoSpaceDE w:val="0"/>
              <w:autoSpaceDN w:val="0"/>
              <w:adjustRightInd w:val="0"/>
              <w:rPr>
                <w:i/>
                <w:iCs/>
                <w:sz w:val="20"/>
                <w:szCs w:val="20"/>
              </w:rPr>
            </w:pPr>
            <w:r>
              <w:rPr>
                <w:i/>
                <w:iCs/>
                <w:sz w:val="20"/>
                <w:szCs w:val="20"/>
              </w:rPr>
              <w:t>(N = 276)</w:t>
            </w:r>
          </w:p>
        </w:tc>
        <w:tc>
          <w:tcPr>
            <w:tcW w:w="789" w:type="pct"/>
            <w:tcBorders>
              <w:top w:val="nil"/>
              <w:bottom w:val="single" w:sz="8" w:space="0" w:color="000000"/>
            </w:tcBorders>
          </w:tcPr>
          <w:p w14:paraId="78E6B0EE" w14:textId="77777777" w:rsidR="00457817" w:rsidRDefault="00457817" w:rsidP="00BE2110">
            <w:pPr>
              <w:autoSpaceDE w:val="0"/>
              <w:autoSpaceDN w:val="0"/>
              <w:adjustRightInd w:val="0"/>
              <w:rPr>
                <w:i/>
                <w:iCs/>
                <w:sz w:val="20"/>
                <w:szCs w:val="20"/>
              </w:rPr>
            </w:pPr>
            <w:r>
              <w:rPr>
                <w:i/>
                <w:iCs/>
                <w:sz w:val="20"/>
                <w:szCs w:val="20"/>
              </w:rPr>
              <w:t>Clocks</w:t>
            </w:r>
          </w:p>
          <w:p w14:paraId="451E8815" w14:textId="77777777" w:rsidR="00457817" w:rsidRPr="00C80D09" w:rsidRDefault="00457817" w:rsidP="00BE2110">
            <w:pPr>
              <w:autoSpaceDE w:val="0"/>
              <w:autoSpaceDN w:val="0"/>
              <w:adjustRightInd w:val="0"/>
              <w:rPr>
                <w:i/>
                <w:iCs/>
                <w:sz w:val="20"/>
                <w:szCs w:val="20"/>
              </w:rPr>
            </w:pPr>
            <w:r>
              <w:rPr>
                <w:i/>
                <w:iCs/>
                <w:sz w:val="20"/>
                <w:szCs w:val="20"/>
              </w:rPr>
              <w:t>(N = 222)</w:t>
            </w:r>
          </w:p>
        </w:tc>
      </w:tr>
      <w:tr w:rsidR="00457817" w:rsidRPr="00C80D09" w14:paraId="4A128E94" w14:textId="77777777" w:rsidTr="00BE2110">
        <w:tblPrEx>
          <w:tblBorders>
            <w:top w:val="none" w:sz="0" w:space="0" w:color="auto"/>
          </w:tblBorders>
        </w:tblPrEx>
        <w:tc>
          <w:tcPr>
            <w:tcW w:w="1845" w:type="pct"/>
            <w:tcMar>
              <w:top w:w="20" w:type="nil"/>
              <w:left w:w="20" w:type="nil"/>
              <w:bottom w:w="20" w:type="nil"/>
              <w:right w:w="20" w:type="nil"/>
            </w:tcMar>
            <w:vAlign w:val="center"/>
          </w:tcPr>
          <w:p w14:paraId="15ADC957" w14:textId="77777777" w:rsidR="00457817" w:rsidRPr="00C80D09" w:rsidRDefault="00457817" w:rsidP="00BE2110">
            <w:pPr>
              <w:autoSpaceDE w:val="0"/>
              <w:autoSpaceDN w:val="0"/>
              <w:adjustRightInd w:val="0"/>
              <w:rPr>
                <w:i/>
                <w:iCs/>
                <w:sz w:val="20"/>
                <w:szCs w:val="20"/>
              </w:rPr>
            </w:pPr>
            <w:r>
              <w:rPr>
                <w:i/>
                <w:iCs/>
                <w:sz w:val="20"/>
                <w:szCs w:val="20"/>
              </w:rPr>
              <w:t>Gender</w:t>
            </w:r>
          </w:p>
        </w:tc>
        <w:tc>
          <w:tcPr>
            <w:tcW w:w="789" w:type="pct"/>
            <w:tcMar>
              <w:top w:w="151" w:type="nil"/>
              <w:left w:w="151" w:type="nil"/>
              <w:bottom w:w="151" w:type="nil"/>
              <w:right w:w="151" w:type="nil"/>
            </w:tcMar>
          </w:tcPr>
          <w:p w14:paraId="4711C886" w14:textId="77777777" w:rsidR="00457817" w:rsidRPr="00C80D09"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1046A62F" w14:textId="77777777" w:rsidR="00457817" w:rsidRPr="00C80D09"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016202F7" w14:textId="77777777" w:rsidR="00457817" w:rsidRPr="00C80D09" w:rsidRDefault="00457817" w:rsidP="00BE2110">
            <w:pPr>
              <w:autoSpaceDE w:val="0"/>
              <w:autoSpaceDN w:val="0"/>
              <w:adjustRightInd w:val="0"/>
              <w:rPr>
                <w:sz w:val="20"/>
                <w:szCs w:val="20"/>
              </w:rPr>
            </w:pPr>
          </w:p>
        </w:tc>
        <w:tc>
          <w:tcPr>
            <w:tcW w:w="789" w:type="pct"/>
          </w:tcPr>
          <w:p w14:paraId="28185F73" w14:textId="77777777" w:rsidR="00457817" w:rsidRPr="00C80D09" w:rsidRDefault="00457817" w:rsidP="00BE2110">
            <w:pPr>
              <w:autoSpaceDE w:val="0"/>
              <w:autoSpaceDN w:val="0"/>
              <w:adjustRightInd w:val="0"/>
              <w:rPr>
                <w:sz w:val="20"/>
                <w:szCs w:val="20"/>
              </w:rPr>
            </w:pPr>
          </w:p>
        </w:tc>
      </w:tr>
      <w:tr w:rsidR="00457817" w:rsidRPr="00B968B5" w14:paraId="1D24D753" w14:textId="77777777" w:rsidTr="00BE2110">
        <w:tblPrEx>
          <w:tblBorders>
            <w:top w:val="none" w:sz="0" w:space="0" w:color="auto"/>
          </w:tblBorders>
        </w:tblPrEx>
        <w:tc>
          <w:tcPr>
            <w:tcW w:w="1845" w:type="pct"/>
            <w:tcMar>
              <w:top w:w="20" w:type="nil"/>
              <w:left w:w="20" w:type="nil"/>
              <w:bottom w:w="20" w:type="nil"/>
              <w:right w:w="20" w:type="nil"/>
            </w:tcMar>
          </w:tcPr>
          <w:p w14:paraId="44F493E7" w14:textId="77777777" w:rsidR="00457817" w:rsidRPr="00B968B5" w:rsidRDefault="00457817" w:rsidP="00BE2110">
            <w:pPr>
              <w:autoSpaceDE w:val="0"/>
              <w:autoSpaceDN w:val="0"/>
              <w:adjustRightInd w:val="0"/>
              <w:rPr>
                <w:sz w:val="20"/>
                <w:szCs w:val="20"/>
              </w:rPr>
            </w:pPr>
            <w:r w:rsidRPr="00B968B5">
              <w:rPr>
                <w:sz w:val="20"/>
                <w:szCs w:val="20"/>
              </w:rPr>
              <w:t xml:space="preserve">    Male</w:t>
            </w:r>
          </w:p>
        </w:tc>
        <w:tc>
          <w:tcPr>
            <w:tcW w:w="789" w:type="pct"/>
            <w:tcMar>
              <w:top w:w="151" w:type="nil"/>
              <w:left w:w="151" w:type="nil"/>
              <w:bottom w:w="151" w:type="nil"/>
              <w:right w:w="151" w:type="nil"/>
            </w:tcMar>
          </w:tcPr>
          <w:p w14:paraId="75DAD5B0" w14:textId="77777777" w:rsidR="00457817" w:rsidRPr="00B968B5" w:rsidRDefault="00457817" w:rsidP="00BE2110">
            <w:pPr>
              <w:autoSpaceDE w:val="0"/>
              <w:autoSpaceDN w:val="0"/>
              <w:adjustRightInd w:val="0"/>
              <w:rPr>
                <w:sz w:val="20"/>
                <w:szCs w:val="20"/>
              </w:rPr>
            </w:pPr>
            <w:r>
              <w:rPr>
                <w:sz w:val="20"/>
                <w:szCs w:val="20"/>
              </w:rPr>
              <w:t>70</w:t>
            </w:r>
          </w:p>
        </w:tc>
        <w:tc>
          <w:tcPr>
            <w:tcW w:w="789" w:type="pct"/>
            <w:tcMar>
              <w:top w:w="151" w:type="nil"/>
              <w:left w:w="151" w:type="nil"/>
              <w:bottom w:w="151" w:type="nil"/>
              <w:right w:w="151" w:type="nil"/>
            </w:tcMar>
          </w:tcPr>
          <w:p w14:paraId="6744B9CB" w14:textId="77777777" w:rsidR="00457817" w:rsidRPr="00B968B5" w:rsidRDefault="00457817" w:rsidP="00BE2110">
            <w:pPr>
              <w:autoSpaceDE w:val="0"/>
              <w:autoSpaceDN w:val="0"/>
              <w:adjustRightInd w:val="0"/>
              <w:rPr>
                <w:sz w:val="20"/>
                <w:szCs w:val="20"/>
              </w:rPr>
            </w:pPr>
            <w:r>
              <w:rPr>
                <w:sz w:val="20"/>
                <w:szCs w:val="20"/>
              </w:rPr>
              <w:t>74</w:t>
            </w:r>
          </w:p>
        </w:tc>
        <w:tc>
          <w:tcPr>
            <w:tcW w:w="789" w:type="pct"/>
            <w:tcMar>
              <w:top w:w="151" w:type="nil"/>
              <w:left w:w="151" w:type="nil"/>
              <w:bottom w:w="151" w:type="nil"/>
              <w:right w:w="151" w:type="nil"/>
            </w:tcMar>
          </w:tcPr>
          <w:p w14:paraId="5298A07F" w14:textId="77777777" w:rsidR="00457817" w:rsidRPr="00B968B5" w:rsidRDefault="00457817" w:rsidP="00BE2110">
            <w:pPr>
              <w:autoSpaceDE w:val="0"/>
              <w:autoSpaceDN w:val="0"/>
              <w:adjustRightInd w:val="0"/>
              <w:rPr>
                <w:sz w:val="20"/>
                <w:szCs w:val="20"/>
              </w:rPr>
            </w:pPr>
            <w:r>
              <w:rPr>
                <w:sz w:val="20"/>
                <w:szCs w:val="20"/>
              </w:rPr>
              <w:t>52</w:t>
            </w:r>
          </w:p>
        </w:tc>
        <w:tc>
          <w:tcPr>
            <w:tcW w:w="789" w:type="pct"/>
          </w:tcPr>
          <w:p w14:paraId="44521CBA" w14:textId="77777777" w:rsidR="00457817" w:rsidRPr="00B968B5" w:rsidRDefault="00457817" w:rsidP="00BE2110">
            <w:pPr>
              <w:autoSpaceDE w:val="0"/>
              <w:autoSpaceDN w:val="0"/>
              <w:adjustRightInd w:val="0"/>
              <w:rPr>
                <w:sz w:val="20"/>
                <w:szCs w:val="20"/>
              </w:rPr>
            </w:pPr>
            <w:r>
              <w:rPr>
                <w:sz w:val="20"/>
                <w:szCs w:val="20"/>
              </w:rPr>
              <w:t>102</w:t>
            </w:r>
          </w:p>
        </w:tc>
      </w:tr>
      <w:tr w:rsidR="00457817" w:rsidRPr="00B968B5" w14:paraId="7722A275" w14:textId="77777777" w:rsidTr="00BE2110">
        <w:tblPrEx>
          <w:tblBorders>
            <w:top w:val="none" w:sz="0" w:space="0" w:color="auto"/>
          </w:tblBorders>
        </w:tblPrEx>
        <w:tc>
          <w:tcPr>
            <w:tcW w:w="1845" w:type="pct"/>
            <w:tcMar>
              <w:top w:w="20" w:type="nil"/>
              <w:left w:w="20" w:type="nil"/>
              <w:bottom w:w="20" w:type="nil"/>
              <w:right w:w="20" w:type="nil"/>
            </w:tcMar>
          </w:tcPr>
          <w:p w14:paraId="29655722" w14:textId="77777777" w:rsidR="00457817" w:rsidRPr="00B968B5" w:rsidRDefault="00457817" w:rsidP="00BE2110">
            <w:pPr>
              <w:autoSpaceDE w:val="0"/>
              <w:autoSpaceDN w:val="0"/>
              <w:adjustRightInd w:val="0"/>
              <w:rPr>
                <w:sz w:val="20"/>
                <w:szCs w:val="20"/>
              </w:rPr>
            </w:pPr>
            <w:r w:rsidRPr="00B968B5">
              <w:rPr>
                <w:sz w:val="20"/>
                <w:szCs w:val="20"/>
              </w:rPr>
              <w:t xml:space="preserve">    Female</w:t>
            </w:r>
          </w:p>
        </w:tc>
        <w:tc>
          <w:tcPr>
            <w:tcW w:w="789" w:type="pct"/>
            <w:tcMar>
              <w:top w:w="151" w:type="nil"/>
              <w:left w:w="151" w:type="nil"/>
              <w:bottom w:w="151" w:type="nil"/>
              <w:right w:w="151" w:type="nil"/>
            </w:tcMar>
          </w:tcPr>
          <w:p w14:paraId="2FCC6DDF" w14:textId="77777777" w:rsidR="00457817" w:rsidRPr="00B968B5" w:rsidRDefault="00457817" w:rsidP="00BE2110">
            <w:pPr>
              <w:autoSpaceDE w:val="0"/>
              <w:autoSpaceDN w:val="0"/>
              <w:adjustRightInd w:val="0"/>
              <w:rPr>
                <w:sz w:val="20"/>
                <w:szCs w:val="20"/>
              </w:rPr>
            </w:pPr>
            <w:r>
              <w:rPr>
                <w:sz w:val="20"/>
                <w:szCs w:val="20"/>
              </w:rPr>
              <w:t>214</w:t>
            </w:r>
          </w:p>
        </w:tc>
        <w:tc>
          <w:tcPr>
            <w:tcW w:w="789" w:type="pct"/>
            <w:tcMar>
              <w:top w:w="151" w:type="nil"/>
              <w:left w:w="151" w:type="nil"/>
              <w:bottom w:w="151" w:type="nil"/>
              <w:right w:w="151" w:type="nil"/>
            </w:tcMar>
          </w:tcPr>
          <w:p w14:paraId="509FD888" w14:textId="77777777" w:rsidR="00457817" w:rsidRPr="00B968B5" w:rsidRDefault="00457817" w:rsidP="00BE2110">
            <w:pPr>
              <w:autoSpaceDE w:val="0"/>
              <w:autoSpaceDN w:val="0"/>
              <w:adjustRightInd w:val="0"/>
              <w:rPr>
                <w:sz w:val="20"/>
                <w:szCs w:val="20"/>
              </w:rPr>
            </w:pPr>
            <w:r>
              <w:rPr>
                <w:sz w:val="20"/>
                <w:szCs w:val="20"/>
              </w:rPr>
              <w:t>122</w:t>
            </w:r>
          </w:p>
        </w:tc>
        <w:tc>
          <w:tcPr>
            <w:tcW w:w="789" w:type="pct"/>
            <w:tcMar>
              <w:top w:w="151" w:type="nil"/>
              <w:left w:w="151" w:type="nil"/>
              <w:bottom w:w="151" w:type="nil"/>
              <w:right w:w="151" w:type="nil"/>
            </w:tcMar>
          </w:tcPr>
          <w:p w14:paraId="1F42AF0D" w14:textId="77777777" w:rsidR="00457817" w:rsidRPr="00B968B5" w:rsidRDefault="00457817" w:rsidP="00BE2110">
            <w:pPr>
              <w:autoSpaceDE w:val="0"/>
              <w:autoSpaceDN w:val="0"/>
              <w:adjustRightInd w:val="0"/>
              <w:rPr>
                <w:sz w:val="20"/>
                <w:szCs w:val="20"/>
              </w:rPr>
            </w:pPr>
            <w:r>
              <w:rPr>
                <w:sz w:val="20"/>
                <w:szCs w:val="20"/>
              </w:rPr>
              <w:t>224</w:t>
            </w:r>
          </w:p>
        </w:tc>
        <w:tc>
          <w:tcPr>
            <w:tcW w:w="789" w:type="pct"/>
          </w:tcPr>
          <w:p w14:paraId="5C4250CD" w14:textId="77777777" w:rsidR="00457817" w:rsidRPr="00B968B5" w:rsidRDefault="00457817" w:rsidP="00BE2110">
            <w:pPr>
              <w:autoSpaceDE w:val="0"/>
              <w:autoSpaceDN w:val="0"/>
              <w:adjustRightInd w:val="0"/>
              <w:rPr>
                <w:sz w:val="20"/>
                <w:szCs w:val="20"/>
              </w:rPr>
            </w:pPr>
            <w:r>
              <w:rPr>
                <w:sz w:val="20"/>
                <w:szCs w:val="20"/>
              </w:rPr>
              <w:t>119</w:t>
            </w:r>
          </w:p>
        </w:tc>
      </w:tr>
      <w:tr w:rsidR="00457817" w:rsidRPr="00B968B5" w14:paraId="585C3626" w14:textId="77777777" w:rsidTr="00BE2110">
        <w:tblPrEx>
          <w:tblBorders>
            <w:top w:val="none" w:sz="0" w:space="0" w:color="auto"/>
          </w:tblBorders>
        </w:tblPrEx>
        <w:tc>
          <w:tcPr>
            <w:tcW w:w="1845" w:type="pct"/>
            <w:tcMar>
              <w:top w:w="20" w:type="nil"/>
              <w:left w:w="20" w:type="nil"/>
              <w:bottom w:w="20" w:type="nil"/>
              <w:right w:w="20" w:type="nil"/>
            </w:tcMar>
          </w:tcPr>
          <w:p w14:paraId="06BF687B" w14:textId="77777777" w:rsidR="00457817" w:rsidRPr="00B968B5"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7817E177" w14:textId="77777777" w:rsidR="00457817" w:rsidRPr="00B968B5"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47318791" w14:textId="77777777" w:rsidR="00457817" w:rsidRPr="00B968B5"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522AB0E6" w14:textId="77777777" w:rsidR="00457817" w:rsidRPr="00B968B5" w:rsidRDefault="00457817" w:rsidP="00BE2110">
            <w:pPr>
              <w:autoSpaceDE w:val="0"/>
              <w:autoSpaceDN w:val="0"/>
              <w:adjustRightInd w:val="0"/>
              <w:rPr>
                <w:sz w:val="20"/>
                <w:szCs w:val="20"/>
              </w:rPr>
            </w:pPr>
          </w:p>
        </w:tc>
        <w:tc>
          <w:tcPr>
            <w:tcW w:w="789" w:type="pct"/>
          </w:tcPr>
          <w:p w14:paraId="4AD13E9F" w14:textId="77777777" w:rsidR="00457817" w:rsidRPr="00B968B5" w:rsidRDefault="00457817" w:rsidP="00BE2110">
            <w:pPr>
              <w:autoSpaceDE w:val="0"/>
              <w:autoSpaceDN w:val="0"/>
              <w:adjustRightInd w:val="0"/>
              <w:rPr>
                <w:sz w:val="20"/>
                <w:szCs w:val="20"/>
              </w:rPr>
            </w:pPr>
          </w:p>
        </w:tc>
      </w:tr>
      <w:tr w:rsidR="00457817" w:rsidRPr="00B968B5" w14:paraId="73118B77" w14:textId="77777777" w:rsidTr="00BE2110">
        <w:tblPrEx>
          <w:tblBorders>
            <w:top w:val="none" w:sz="0" w:space="0" w:color="auto"/>
          </w:tblBorders>
        </w:tblPrEx>
        <w:tc>
          <w:tcPr>
            <w:tcW w:w="1845" w:type="pct"/>
            <w:tcMar>
              <w:top w:w="20" w:type="nil"/>
              <w:left w:w="20" w:type="nil"/>
              <w:bottom w:w="20" w:type="nil"/>
              <w:right w:w="20" w:type="nil"/>
            </w:tcMar>
          </w:tcPr>
          <w:p w14:paraId="64962838" w14:textId="77777777" w:rsidR="00457817" w:rsidRPr="00B968B5" w:rsidRDefault="00457817" w:rsidP="00BE2110">
            <w:pPr>
              <w:autoSpaceDE w:val="0"/>
              <w:autoSpaceDN w:val="0"/>
              <w:adjustRightInd w:val="0"/>
              <w:rPr>
                <w:i/>
                <w:iCs/>
                <w:sz w:val="20"/>
                <w:szCs w:val="20"/>
              </w:rPr>
            </w:pPr>
            <w:r w:rsidRPr="00B968B5">
              <w:rPr>
                <w:i/>
                <w:iCs/>
                <w:sz w:val="20"/>
                <w:szCs w:val="20"/>
              </w:rPr>
              <w:t>Ethnicity</w:t>
            </w:r>
          </w:p>
        </w:tc>
        <w:tc>
          <w:tcPr>
            <w:tcW w:w="789" w:type="pct"/>
            <w:tcMar>
              <w:top w:w="151" w:type="nil"/>
              <w:left w:w="151" w:type="nil"/>
              <w:bottom w:w="151" w:type="nil"/>
              <w:right w:w="151" w:type="nil"/>
            </w:tcMar>
          </w:tcPr>
          <w:p w14:paraId="6F91D311" w14:textId="77777777" w:rsidR="00457817" w:rsidRPr="00B968B5"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485B3480" w14:textId="77777777" w:rsidR="00457817" w:rsidRPr="00B968B5"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6DFA001E" w14:textId="77777777" w:rsidR="00457817" w:rsidRPr="00B968B5" w:rsidRDefault="00457817" w:rsidP="00BE2110">
            <w:pPr>
              <w:autoSpaceDE w:val="0"/>
              <w:autoSpaceDN w:val="0"/>
              <w:adjustRightInd w:val="0"/>
              <w:rPr>
                <w:sz w:val="20"/>
                <w:szCs w:val="20"/>
              </w:rPr>
            </w:pPr>
          </w:p>
        </w:tc>
        <w:tc>
          <w:tcPr>
            <w:tcW w:w="789" w:type="pct"/>
          </w:tcPr>
          <w:p w14:paraId="2AE37523" w14:textId="77777777" w:rsidR="00457817" w:rsidRPr="00B968B5" w:rsidRDefault="00457817" w:rsidP="00BE2110">
            <w:pPr>
              <w:autoSpaceDE w:val="0"/>
              <w:autoSpaceDN w:val="0"/>
              <w:adjustRightInd w:val="0"/>
              <w:rPr>
                <w:sz w:val="20"/>
                <w:szCs w:val="20"/>
              </w:rPr>
            </w:pPr>
          </w:p>
        </w:tc>
      </w:tr>
      <w:tr w:rsidR="00457817" w:rsidRPr="00B968B5" w14:paraId="7EC18407" w14:textId="77777777" w:rsidTr="00BE2110">
        <w:tblPrEx>
          <w:tblBorders>
            <w:top w:val="none" w:sz="0" w:space="0" w:color="auto"/>
          </w:tblBorders>
        </w:tblPrEx>
        <w:tc>
          <w:tcPr>
            <w:tcW w:w="1845" w:type="pct"/>
            <w:tcMar>
              <w:top w:w="20" w:type="nil"/>
              <w:left w:w="20" w:type="nil"/>
              <w:bottom w:w="20" w:type="nil"/>
              <w:right w:w="20" w:type="nil"/>
            </w:tcMar>
          </w:tcPr>
          <w:p w14:paraId="03204693" w14:textId="77777777" w:rsidR="00457817" w:rsidRPr="00B968B5" w:rsidRDefault="00457817" w:rsidP="00BE2110">
            <w:pPr>
              <w:autoSpaceDE w:val="0"/>
              <w:autoSpaceDN w:val="0"/>
              <w:adjustRightInd w:val="0"/>
              <w:rPr>
                <w:sz w:val="20"/>
                <w:szCs w:val="20"/>
              </w:rPr>
            </w:pPr>
            <w:r>
              <w:rPr>
                <w:sz w:val="20"/>
                <w:szCs w:val="20"/>
              </w:rPr>
              <w:t xml:space="preserve">    Caucasian</w:t>
            </w:r>
          </w:p>
        </w:tc>
        <w:tc>
          <w:tcPr>
            <w:tcW w:w="789" w:type="pct"/>
            <w:tcMar>
              <w:top w:w="151" w:type="nil"/>
              <w:left w:w="151" w:type="nil"/>
              <w:bottom w:w="151" w:type="nil"/>
              <w:right w:w="151" w:type="nil"/>
            </w:tcMar>
          </w:tcPr>
          <w:p w14:paraId="08403013" w14:textId="77777777" w:rsidR="00457817" w:rsidRPr="00B968B5" w:rsidRDefault="00457817" w:rsidP="00BE2110">
            <w:pPr>
              <w:autoSpaceDE w:val="0"/>
              <w:autoSpaceDN w:val="0"/>
              <w:adjustRightInd w:val="0"/>
              <w:rPr>
                <w:sz w:val="20"/>
                <w:szCs w:val="20"/>
              </w:rPr>
            </w:pPr>
            <w:r>
              <w:rPr>
                <w:sz w:val="20"/>
                <w:szCs w:val="20"/>
              </w:rPr>
              <w:t>202</w:t>
            </w:r>
          </w:p>
        </w:tc>
        <w:tc>
          <w:tcPr>
            <w:tcW w:w="789" w:type="pct"/>
            <w:tcMar>
              <w:top w:w="151" w:type="nil"/>
              <w:left w:w="151" w:type="nil"/>
              <w:bottom w:w="151" w:type="nil"/>
              <w:right w:w="151" w:type="nil"/>
            </w:tcMar>
          </w:tcPr>
          <w:p w14:paraId="21810500" w14:textId="77777777" w:rsidR="00457817" w:rsidRPr="00B968B5" w:rsidRDefault="00457817" w:rsidP="00BE2110">
            <w:pPr>
              <w:autoSpaceDE w:val="0"/>
              <w:autoSpaceDN w:val="0"/>
              <w:adjustRightInd w:val="0"/>
              <w:rPr>
                <w:sz w:val="20"/>
                <w:szCs w:val="20"/>
              </w:rPr>
            </w:pPr>
            <w:r>
              <w:rPr>
                <w:sz w:val="20"/>
                <w:szCs w:val="20"/>
              </w:rPr>
              <w:t>138</w:t>
            </w:r>
          </w:p>
        </w:tc>
        <w:tc>
          <w:tcPr>
            <w:tcW w:w="789" w:type="pct"/>
            <w:tcMar>
              <w:top w:w="151" w:type="nil"/>
              <w:left w:w="151" w:type="nil"/>
              <w:bottom w:w="151" w:type="nil"/>
              <w:right w:w="151" w:type="nil"/>
            </w:tcMar>
          </w:tcPr>
          <w:p w14:paraId="6DA98F07" w14:textId="77777777" w:rsidR="00457817" w:rsidRPr="00B968B5" w:rsidRDefault="00457817" w:rsidP="00BE2110">
            <w:pPr>
              <w:autoSpaceDE w:val="0"/>
              <w:autoSpaceDN w:val="0"/>
              <w:adjustRightInd w:val="0"/>
              <w:rPr>
                <w:sz w:val="20"/>
                <w:szCs w:val="20"/>
              </w:rPr>
            </w:pPr>
            <w:r>
              <w:rPr>
                <w:sz w:val="20"/>
                <w:szCs w:val="20"/>
              </w:rPr>
              <w:t>207</w:t>
            </w:r>
          </w:p>
        </w:tc>
        <w:tc>
          <w:tcPr>
            <w:tcW w:w="789" w:type="pct"/>
          </w:tcPr>
          <w:p w14:paraId="1CE0FFC9" w14:textId="77777777" w:rsidR="00457817" w:rsidRPr="00B968B5" w:rsidRDefault="00457817" w:rsidP="00BE2110">
            <w:pPr>
              <w:autoSpaceDE w:val="0"/>
              <w:autoSpaceDN w:val="0"/>
              <w:adjustRightInd w:val="0"/>
              <w:rPr>
                <w:sz w:val="20"/>
                <w:szCs w:val="20"/>
              </w:rPr>
            </w:pPr>
            <w:r>
              <w:rPr>
                <w:sz w:val="20"/>
                <w:szCs w:val="20"/>
              </w:rPr>
              <w:t>150</w:t>
            </w:r>
          </w:p>
        </w:tc>
      </w:tr>
      <w:tr w:rsidR="00457817" w:rsidRPr="00B968B5" w14:paraId="40E34F9D" w14:textId="77777777" w:rsidTr="00BE2110">
        <w:tblPrEx>
          <w:tblBorders>
            <w:top w:val="none" w:sz="0" w:space="0" w:color="auto"/>
          </w:tblBorders>
        </w:tblPrEx>
        <w:tc>
          <w:tcPr>
            <w:tcW w:w="1845" w:type="pct"/>
            <w:tcMar>
              <w:top w:w="20" w:type="nil"/>
              <w:left w:w="20" w:type="nil"/>
              <w:bottom w:w="20" w:type="nil"/>
              <w:right w:w="20" w:type="nil"/>
            </w:tcMar>
          </w:tcPr>
          <w:p w14:paraId="60F301B8" w14:textId="77777777" w:rsidR="00457817" w:rsidRPr="00B968B5" w:rsidRDefault="00457817" w:rsidP="00BE2110">
            <w:pPr>
              <w:autoSpaceDE w:val="0"/>
              <w:autoSpaceDN w:val="0"/>
              <w:adjustRightInd w:val="0"/>
              <w:rPr>
                <w:sz w:val="20"/>
                <w:szCs w:val="20"/>
              </w:rPr>
            </w:pPr>
            <w:r>
              <w:rPr>
                <w:sz w:val="20"/>
                <w:szCs w:val="20"/>
              </w:rPr>
              <w:t xml:space="preserve">    African American</w:t>
            </w:r>
          </w:p>
        </w:tc>
        <w:tc>
          <w:tcPr>
            <w:tcW w:w="789" w:type="pct"/>
            <w:tcMar>
              <w:top w:w="151" w:type="nil"/>
              <w:left w:w="151" w:type="nil"/>
              <w:bottom w:w="151" w:type="nil"/>
              <w:right w:w="151" w:type="nil"/>
            </w:tcMar>
          </w:tcPr>
          <w:p w14:paraId="6595CF60" w14:textId="77777777" w:rsidR="00457817" w:rsidRPr="00B968B5" w:rsidRDefault="00457817" w:rsidP="00BE2110">
            <w:pPr>
              <w:autoSpaceDE w:val="0"/>
              <w:autoSpaceDN w:val="0"/>
              <w:adjustRightInd w:val="0"/>
              <w:rPr>
                <w:sz w:val="20"/>
                <w:szCs w:val="20"/>
              </w:rPr>
            </w:pPr>
            <w:r>
              <w:rPr>
                <w:sz w:val="20"/>
                <w:szCs w:val="20"/>
              </w:rPr>
              <w:t>4</w:t>
            </w:r>
          </w:p>
        </w:tc>
        <w:tc>
          <w:tcPr>
            <w:tcW w:w="789" w:type="pct"/>
            <w:tcMar>
              <w:top w:w="151" w:type="nil"/>
              <w:left w:w="151" w:type="nil"/>
              <w:bottom w:w="151" w:type="nil"/>
              <w:right w:w="151" w:type="nil"/>
            </w:tcMar>
          </w:tcPr>
          <w:p w14:paraId="3F41866B" w14:textId="77777777" w:rsidR="00457817" w:rsidRPr="00B968B5" w:rsidRDefault="00457817" w:rsidP="00BE2110">
            <w:pPr>
              <w:autoSpaceDE w:val="0"/>
              <w:autoSpaceDN w:val="0"/>
              <w:adjustRightInd w:val="0"/>
              <w:rPr>
                <w:sz w:val="20"/>
                <w:szCs w:val="20"/>
              </w:rPr>
            </w:pPr>
            <w:r>
              <w:rPr>
                <w:sz w:val="20"/>
                <w:szCs w:val="20"/>
              </w:rPr>
              <w:t>8</w:t>
            </w:r>
          </w:p>
        </w:tc>
        <w:tc>
          <w:tcPr>
            <w:tcW w:w="789" w:type="pct"/>
            <w:tcMar>
              <w:top w:w="151" w:type="nil"/>
              <w:left w:w="151" w:type="nil"/>
              <w:bottom w:w="151" w:type="nil"/>
              <w:right w:w="151" w:type="nil"/>
            </w:tcMar>
          </w:tcPr>
          <w:p w14:paraId="4FCE89F7" w14:textId="77777777" w:rsidR="00457817" w:rsidRPr="00B968B5" w:rsidRDefault="00457817" w:rsidP="00BE2110">
            <w:pPr>
              <w:autoSpaceDE w:val="0"/>
              <w:autoSpaceDN w:val="0"/>
              <w:adjustRightInd w:val="0"/>
              <w:rPr>
                <w:sz w:val="20"/>
                <w:szCs w:val="20"/>
              </w:rPr>
            </w:pPr>
            <w:r>
              <w:rPr>
                <w:sz w:val="20"/>
                <w:szCs w:val="20"/>
              </w:rPr>
              <w:t>32</w:t>
            </w:r>
          </w:p>
        </w:tc>
        <w:tc>
          <w:tcPr>
            <w:tcW w:w="789" w:type="pct"/>
          </w:tcPr>
          <w:p w14:paraId="418FB36E" w14:textId="77777777" w:rsidR="00457817" w:rsidRPr="00B968B5" w:rsidRDefault="00457817" w:rsidP="00BE2110">
            <w:pPr>
              <w:autoSpaceDE w:val="0"/>
              <w:autoSpaceDN w:val="0"/>
              <w:adjustRightInd w:val="0"/>
              <w:rPr>
                <w:sz w:val="20"/>
                <w:szCs w:val="20"/>
              </w:rPr>
            </w:pPr>
            <w:r>
              <w:rPr>
                <w:sz w:val="20"/>
                <w:szCs w:val="20"/>
              </w:rPr>
              <w:t>33</w:t>
            </w:r>
          </w:p>
        </w:tc>
      </w:tr>
      <w:tr w:rsidR="00457817" w:rsidRPr="00B968B5" w14:paraId="34F6DD49" w14:textId="77777777" w:rsidTr="00BE2110">
        <w:tblPrEx>
          <w:tblBorders>
            <w:top w:val="none" w:sz="0" w:space="0" w:color="auto"/>
          </w:tblBorders>
        </w:tblPrEx>
        <w:tc>
          <w:tcPr>
            <w:tcW w:w="1845" w:type="pct"/>
            <w:tcMar>
              <w:top w:w="20" w:type="nil"/>
              <w:left w:w="20" w:type="nil"/>
              <w:bottom w:w="20" w:type="nil"/>
              <w:right w:w="20" w:type="nil"/>
            </w:tcMar>
          </w:tcPr>
          <w:p w14:paraId="6B720CE7" w14:textId="77777777" w:rsidR="00457817" w:rsidRPr="00B968B5" w:rsidRDefault="00457817" w:rsidP="00BE2110">
            <w:pPr>
              <w:autoSpaceDE w:val="0"/>
              <w:autoSpaceDN w:val="0"/>
              <w:adjustRightInd w:val="0"/>
              <w:rPr>
                <w:sz w:val="20"/>
                <w:szCs w:val="20"/>
              </w:rPr>
            </w:pPr>
            <w:r>
              <w:rPr>
                <w:sz w:val="20"/>
                <w:szCs w:val="20"/>
              </w:rPr>
              <w:t xml:space="preserve">    Hispanic</w:t>
            </w:r>
          </w:p>
        </w:tc>
        <w:tc>
          <w:tcPr>
            <w:tcW w:w="789" w:type="pct"/>
            <w:tcMar>
              <w:top w:w="151" w:type="nil"/>
              <w:left w:w="151" w:type="nil"/>
              <w:bottom w:w="151" w:type="nil"/>
              <w:right w:w="151" w:type="nil"/>
            </w:tcMar>
          </w:tcPr>
          <w:p w14:paraId="1165F614" w14:textId="77777777" w:rsidR="00457817" w:rsidRPr="00B968B5" w:rsidRDefault="00457817" w:rsidP="00BE2110">
            <w:pPr>
              <w:autoSpaceDE w:val="0"/>
              <w:autoSpaceDN w:val="0"/>
              <w:adjustRightInd w:val="0"/>
              <w:rPr>
                <w:sz w:val="20"/>
                <w:szCs w:val="20"/>
              </w:rPr>
            </w:pPr>
            <w:r>
              <w:rPr>
                <w:sz w:val="20"/>
                <w:szCs w:val="20"/>
              </w:rPr>
              <w:t>15</w:t>
            </w:r>
          </w:p>
        </w:tc>
        <w:tc>
          <w:tcPr>
            <w:tcW w:w="789" w:type="pct"/>
            <w:tcMar>
              <w:top w:w="151" w:type="nil"/>
              <w:left w:w="151" w:type="nil"/>
              <w:bottom w:w="151" w:type="nil"/>
              <w:right w:w="151" w:type="nil"/>
            </w:tcMar>
          </w:tcPr>
          <w:p w14:paraId="0F9E0FFF" w14:textId="77777777" w:rsidR="00457817" w:rsidRPr="00B968B5" w:rsidRDefault="00457817" w:rsidP="00BE2110">
            <w:pPr>
              <w:autoSpaceDE w:val="0"/>
              <w:autoSpaceDN w:val="0"/>
              <w:adjustRightInd w:val="0"/>
              <w:rPr>
                <w:sz w:val="20"/>
                <w:szCs w:val="20"/>
              </w:rPr>
            </w:pPr>
            <w:r>
              <w:rPr>
                <w:sz w:val="20"/>
                <w:szCs w:val="20"/>
              </w:rPr>
              <w:t>9</w:t>
            </w:r>
          </w:p>
        </w:tc>
        <w:tc>
          <w:tcPr>
            <w:tcW w:w="789" w:type="pct"/>
            <w:tcMar>
              <w:top w:w="151" w:type="nil"/>
              <w:left w:w="151" w:type="nil"/>
              <w:bottom w:w="151" w:type="nil"/>
              <w:right w:w="151" w:type="nil"/>
            </w:tcMar>
          </w:tcPr>
          <w:p w14:paraId="3DD85BFD" w14:textId="77777777" w:rsidR="00457817" w:rsidRPr="00B968B5" w:rsidRDefault="00457817" w:rsidP="00BE2110">
            <w:pPr>
              <w:autoSpaceDE w:val="0"/>
              <w:autoSpaceDN w:val="0"/>
              <w:adjustRightInd w:val="0"/>
              <w:rPr>
                <w:sz w:val="20"/>
                <w:szCs w:val="20"/>
              </w:rPr>
            </w:pPr>
            <w:r>
              <w:rPr>
                <w:sz w:val="20"/>
                <w:szCs w:val="20"/>
              </w:rPr>
              <w:t>10</w:t>
            </w:r>
          </w:p>
        </w:tc>
        <w:tc>
          <w:tcPr>
            <w:tcW w:w="789" w:type="pct"/>
          </w:tcPr>
          <w:p w14:paraId="304DD526" w14:textId="77777777" w:rsidR="00457817" w:rsidRPr="00B968B5" w:rsidRDefault="00457817" w:rsidP="00BE2110">
            <w:pPr>
              <w:autoSpaceDE w:val="0"/>
              <w:autoSpaceDN w:val="0"/>
              <w:adjustRightInd w:val="0"/>
              <w:rPr>
                <w:sz w:val="20"/>
                <w:szCs w:val="20"/>
              </w:rPr>
            </w:pPr>
            <w:r>
              <w:rPr>
                <w:sz w:val="20"/>
                <w:szCs w:val="20"/>
              </w:rPr>
              <w:t>6</w:t>
            </w:r>
          </w:p>
        </w:tc>
      </w:tr>
      <w:tr w:rsidR="00457817" w:rsidRPr="00B968B5" w14:paraId="5657146F" w14:textId="77777777" w:rsidTr="00BE2110">
        <w:tblPrEx>
          <w:tblBorders>
            <w:top w:val="none" w:sz="0" w:space="0" w:color="auto"/>
          </w:tblBorders>
        </w:tblPrEx>
        <w:tc>
          <w:tcPr>
            <w:tcW w:w="1845" w:type="pct"/>
            <w:tcMar>
              <w:top w:w="20" w:type="nil"/>
              <w:left w:w="20" w:type="nil"/>
              <w:bottom w:w="20" w:type="nil"/>
              <w:right w:w="20" w:type="nil"/>
            </w:tcMar>
          </w:tcPr>
          <w:p w14:paraId="7D94021F" w14:textId="77777777" w:rsidR="00457817" w:rsidRDefault="00457817" w:rsidP="00BE2110">
            <w:pPr>
              <w:autoSpaceDE w:val="0"/>
              <w:autoSpaceDN w:val="0"/>
              <w:adjustRightInd w:val="0"/>
              <w:rPr>
                <w:sz w:val="20"/>
                <w:szCs w:val="20"/>
              </w:rPr>
            </w:pPr>
            <w:r>
              <w:rPr>
                <w:sz w:val="20"/>
                <w:szCs w:val="20"/>
              </w:rPr>
              <w:t xml:space="preserve">    Asian</w:t>
            </w:r>
          </w:p>
        </w:tc>
        <w:tc>
          <w:tcPr>
            <w:tcW w:w="789" w:type="pct"/>
            <w:tcMar>
              <w:top w:w="151" w:type="nil"/>
              <w:left w:w="151" w:type="nil"/>
              <w:bottom w:w="151" w:type="nil"/>
              <w:right w:w="151" w:type="nil"/>
            </w:tcMar>
          </w:tcPr>
          <w:p w14:paraId="32225FD7" w14:textId="77777777" w:rsidR="00457817" w:rsidRPr="00B968B5" w:rsidRDefault="00457817" w:rsidP="00BE2110">
            <w:pPr>
              <w:autoSpaceDE w:val="0"/>
              <w:autoSpaceDN w:val="0"/>
              <w:adjustRightInd w:val="0"/>
              <w:rPr>
                <w:sz w:val="20"/>
                <w:szCs w:val="20"/>
              </w:rPr>
            </w:pPr>
            <w:r>
              <w:rPr>
                <w:sz w:val="20"/>
                <w:szCs w:val="20"/>
              </w:rPr>
              <w:t>11</w:t>
            </w:r>
          </w:p>
        </w:tc>
        <w:tc>
          <w:tcPr>
            <w:tcW w:w="789" w:type="pct"/>
            <w:tcMar>
              <w:top w:w="151" w:type="nil"/>
              <w:left w:w="151" w:type="nil"/>
              <w:bottom w:w="151" w:type="nil"/>
              <w:right w:w="151" w:type="nil"/>
            </w:tcMar>
          </w:tcPr>
          <w:p w14:paraId="6BC38941" w14:textId="77777777" w:rsidR="00457817" w:rsidRPr="00B968B5" w:rsidRDefault="00457817" w:rsidP="00BE2110">
            <w:pPr>
              <w:autoSpaceDE w:val="0"/>
              <w:autoSpaceDN w:val="0"/>
              <w:adjustRightInd w:val="0"/>
              <w:rPr>
                <w:sz w:val="20"/>
                <w:szCs w:val="20"/>
              </w:rPr>
            </w:pPr>
            <w:r>
              <w:rPr>
                <w:sz w:val="20"/>
                <w:szCs w:val="20"/>
              </w:rPr>
              <w:t>22</w:t>
            </w:r>
          </w:p>
        </w:tc>
        <w:tc>
          <w:tcPr>
            <w:tcW w:w="789" w:type="pct"/>
            <w:tcMar>
              <w:top w:w="151" w:type="nil"/>
              <w:left w:w="151" w:type="nil"/>
              <w:bottom w:w="151" w:type="nil"/>
              <w:right w:w="151" w:type="nil"/>
            </w:tcMar>
          </w:tcPr>
          <w:p w14:paraId="47756DC3" w14:textId="77777777" w:rsidR="00457817" w:rsidRPr="00B968B5" w:rsidRDefault="00457817" w:rsidP="00BE2110">
            <w:pPr>
              <w:autoSpaceDE w:val="0"/>
              <w:autoSpaceDN w:val="0"/>
              <w:adjustRightInd w:val="0"/>
              <w:rPr>
                <w:sz w:val="20"/>
                <w:szCs w:val="20"/>
              </w:rPr>
            </w:pPr>
            <w:r>
              <w:rPr>
                <w:sz w:val="20"/>
                <w:szCs w:val="20"/>
              </w:rPr>
              <w:t>17</w:t>
            </w:r>
          </w:p>
        </w:tc>
        <w:tc>
          <w:tcPr>
            <w:tcW w:w="789" w:type="pct"/>
          </w:tcPr>
          <w:p w14:paraId="7F00A216" w14:textId="77777777" w:rsidR="00457817" w:rsidRPr="00B968B5" w:rsidRDefault="00457817" w:rsidP="00BE2110">
            <w:pPr>
              <w:autoSpaceDE w:val="0"/>
              <w:autoSpaceDN w:val="0"/>
              <w:adjustRightInd w:val="0"/>
              <w:rPr>
                <w:sz w:val="20"/>
                <w:szCs w:val="20"/>
              </w:rPr>
            </w:pPr>
            <w:r>
              <w:rPr>
                <w:sz w:val="20"/>
                <w:szCs w:val="20"/>
              </w:rPr>
              <w:t>16</w:t>
            </w:r>
          </w:p>
        </w:tc>
      </w:tr>
      <w:tr w:rsidR="00457817" w:rsidRPr="00B968B5" w14:paraId="37EF0456" w14:textId="77777777" w:rsidTr="00BE2110">
        <w:tblPrEx>
          <w:tblBorders>
            <w:top w:val="none" w:sz="0" w:space="0" w:color="auto"/>
          </w:tblBorders>
        </w:tblPrEx>
        <w:tc>
          <w:tcPr>
            <w:tcW w:w="1845" w:type="pct"/>
            <w:tcMar>
              <w:top w:w="20" w:type="nil"/>
              <w:left w:w="20" w:type="nil"/>
              <w:bottom w:w="20" w:type="nil"/>
              <w:right w:w="20" w:type="nil"/>
            </w:tcMar>
          </w:tcPr>
          <w:p w14:paraId="65B7DCA2" w14:textId="77777777" w:rsidR="00457817" w:rsidRDefault="00457817" w:rsidP="00BE2110">
            <w:pPr>
              <w:autoSpaceDE w:val="0"/>
              <w:autoSpaceDN w:val="0"/>
              <w:adjustRightInd w:val="0"/>
              <w:rPr>
                <w:sz w:val="20"/>
                <w:szCs w:val="20"/>
              </w:rPr>
            </w:pPr>
            <w:r>
              <w:rPr>
                <w:sz w:val="20"/>
                <w:szCs w:val="20"/>
              </w:rPr>
              <w:t xml:space="preserve">    Mixed</w:t>
            </w:r>
          </w:p>
        </w:tc>
        <w:tc>
          <w:tcPr>
            <w:tcW w:w="789" w:type="pct"/>
            <w:tcMar>
              <w:top w:w="151" w:type="nil"/>
              <w:left w:w="151" w:type="nil"/>
              <w:bottom w:w="151" w:type="nil"/>
              <w:right w:w="151" w:type="nil"/>
            </w:tcMar>
          </w:tcPr>
          <w:p w14:paraId="59982BC9" w14:textId="77777777" w:rsidR="00457817" w:rsidRPr="00B968B5" w:rsidRDefault="00457817" w:rsidP="00BE2110">
            <w:pPr>
              <w:autoSpaceDE w:val="0"/>
              <w:autoSpaceDN w:val="0"/>
              <w:adjustRightInd w:val="0"/>
              <w:rPr>
                <w:sz w:val="20"/>
                <w:szCs w:val="20"/>
              </w:rPr>
            </w:pPr>
            <w:r>
              <w:rPr>
                <w:sz w:val="20"/>
                <w:szCs w:val="20"/>
              </w:rPr>
              <w:t>10</w:t>
            </w:r>
          </w:p>
        </w:tc>
        <w:tc>
          <w:tcPr>
            <w:tcW w:w="789" w:type="pct"/>
            <w:tcMar>
              <w:top w:w="151" w:type="nil"/>
              <w:left w:w="151" w:type="nil"/>
              <w:bottom w:w="151" w:type="nil"/>
              <w:right w:w="151" w:type="nil"/>
            </w:tcMar>
          </w:tcPr>
          <w:p w14:paraId="3DD49E4E" w14:textId="77777777" w:rsidR="00457817" w:rsidRPr="00B968B5" w:rsidRDefault="00457817" w:rsidP="00BE2110">
            <w:pPr>
              <w:autoSpaceDE w:val="0"/>
              <w:autoSpaceDN w:val="0"/>
              <w:adjustRightInd w:val="0"/>
              <w:rPr>
                <w:sz w:val="20"/>
                <w:szCs w:val="20"/>
              </w:rPr>
            </w:pPr>
            <w:r>
              <w:rPr>
                <w:sz w:val="20"/>
                <w:szCs w:val="20"/>
              </w:rPr>
              <w:t>14</w:t>
            </w:r>
          </w:p>
        </w:tc>
        <w:tc>
          <w:tcPr>
            <w:tcW w:w="789" w:type="pct"/>
            <w:tcMar>
              <w:top w:w="151" w:type="nil"/>
              <w:left w:w="151" w:type="nil"/>
              <w:bottom w:w="151" w:type="nil"/>
              <w:right w:w="151" w:type="nil"/>
            </w:tcMar>
          </w:tcPr>
          <w:p w14:paraId="20C9D979" w14:textId="77777777" w:rsidR="00457817" w:rsidRPr="00B968B5" w:rsidRDefault="00457817" w:rsidP="00BE2110">
            <w:pPr>
              <w:autoSpaceDE w:val="0"/>
              <w:autoSpaceDN w:val="0"/>
              <w:adjustRightInd w:val="0"/>
              <w:rPr>
                <w:sz w:val="20"/>
                <w:szCs w:val="20"/>
              </w:rPr>
            </w:pPr>
            <w:r>
              <w:rPr>
                <w:sz w:val="20"/>
                <w:szCs w:val="20"/>
              </w:rPr>
              <w:t>9</w:t>
            </w:r>
          </w:p>
        </w:tc>
        <w:tc>
          <w:tcPr>
            <w:tcW w:w="789" w:type="pct"/>
          </w:tcPr>
          <w:p w14:paraId="7AA8C734" w14:textId="77777777" w:rsidR="00457817" w:rsidRPr="00B968B5" w:rsidRDefault="00457817" w:rsidP="00BE2110">
            <w:pPr>
              <w:autoSpaceDE w:val="0"/>
              <w:autoSpaceDN w:val="0"/>
              <w:adjustRightInd w:val="0"/>
              <w:rPr>
                <w:sz w:val="20"/>
                <w:szCs w:val="20"/>
              </w:rPr>
            </w:pPr>
            <w:r>
              <w:rPr>
                <w:sz w:val="20"/>
                <w:szCs w:val="20"/>
              </w:rPr>
              <w:t>11</w:t>
            </w:r>
          </w:p>
        </w:tc>
      </w:tr>
      <w:tr w:rsidR="00457817" w:rsidRPr="00B968B5" w14:paraId="1D2E51E0" w14:textId="77777777" w:rsidTr="00BE2110">
        <w:tblPrEx>
          <w:tblBorders>
            <w:top w:val="none" w:sz="0" w:space="0" w:color="auto"/>
          </w:tblBorders>
        </w:tblPrEx>
        <w:tc>
          <w:tcPr>
            <w:tcW w:w="1845" w:type="pct"/>
            <w:tcMar>
              <w:top w:w="20" w:type="nil"/>
              <w:left w:w="20" w:type="nil"/>
              <w:bottom w:w="20" w:type="nil"/>
              <w:right w:w="20" w:type="nil"/>
            </w:tcMar>
          </w:tcPr>
          <w:p w14:paraId="67862730" w14:textId="77777777" w:rsidR="00457817" w:rsidRPr="00B968B5" w:rsidRDefault="00457817" w:rsidP="00BE2110">
            <w:pPr>
              <w:autoSpaceDE w:val="0"/>
              <w:autoSpaceDN w:val="0"/>
              <w:adjustRightInd w:val="0"/>
              <w:rPr>
                <w:sz w:val="20"/>
                <w:szCs w:val="20"/>
              </w:rPr>
            </w:pPr>
            <w:r>
              <w:rPr>
                <w:sz w:val="20"/>
                <w:szCs w:val="20"/>
              </w:rPr>
              <w:t xml:space="preserve">    Other</w:t>
            </w:r>
          </w:p>
        </w:tc>
        <w:tc>
          <w:tcPr>
            <w:tcW w:w="789" w:type="pct"/>
            <w:tcMar>
              <w:top w:w="151" w:type="nil"/>
              <w:left w:w="151" w:type="nil"/>
              <w:bottom w:w="151" w:type="nil"/>
              <w:right w:w="151" w:type="nil"/>
            </w:tcMar>
          </w:tcPr>
          <w:p w14:paraId="209A5560" w14:textId="77777777" w:rsidR="00457817" w:rsidRPr="00B968B5" w:rsidRDefault="00457817" w:rsidP="00BE2110">
            <w:pPr>
              <w:autoSpaceDE w:val="0"/>
              <w:autoSpaceDN w:val="0"/>
              <w:adjustRightInd w:val="0"/>
              <w:rPr>
                <w:sz w:val="20"/>
                <w:szCs w:val="20"/>
              </w:rPr>
            </w:pPr>
            <w:r>
              <w:rPr>
                <w:sz w:val="20"/>
                <w:szCs w:val="20"/>
              </w:rPr>
              <w:t>5</w:t>
            </w:r>
          </w:p>
        </w:tc>
        <w:tc>
          <w:tcPr>
            <w:tcW w:w="789" w:type="pct"/>
            <w:tcMar>
              <w:top w:w="151" w:type="nil"/>
              <w:left w:w="151" w:type="nil"/>
              <w:bottom w:w="151" w:type="nil"/>
              <w:right w:w="151" w:type="nil"/>
            </w:tcMar>
          </w:tcPr>
          <w:p w14:paraId="5BC9FDCB" w14:textId="77777777" w:rsidR="00457817" w:rsidRPr="00B968B5" w:rsidRDefault="00457817" w:rsidP="00BE2110">
            <w:pPr>
              <w:autoSpaceDE w:val="0"/>
              <w:autoSpaceDN w:val="0"/>
              <w:adjustRightInd w:val="0"/>
              <w:rPr>
                <w:sz w:val="20"/>
                <w:szCs w:val="20"/>
              </w:rPr>
            </w:pPr>
            <w:r>
              <w:rPr>
                <w:sz w:val="20"/>
                <w:szCs w:val="20"/>
              </w:rPr>
              <w:t>4</w:t>
            </w:r>
          </w:p>
        </w:tc>
        <w:tc>
          <w:tcPr>
            <w:tcW w:w="789" w:type="pct"/>
            <w:tcMar>
              <w:top w:w="151" w:type="nil"/>
              <w:left w:w="151" w:type="nil"/>
              <w:bottom w:w="151" w:type="nil"/>
              <w:right w:w="151" w:type="nil"/>
            </w:tcMar>
          </w:tcPr>
          <w:p w14:paraId="6F1A3E3E" w14:textId="77777777" w:rsidR="00457817" w:rsidRPr="00B968B5" w:rsidRDefault="00457817" w:rsidP="00BE2110">
            <w:pPr>
              <w:autoSpaceDE w:val="0"/>
              <w:autoSpaceDN w:val="0"/>
              <w:adjustRightInd w:val="0"/>
              <w:rPr>
                <w:sz w:val="20"/>
                <w:szCs w:val="20"/>
              </w:rPr>
            </w:pPr>
            <w:r>
              <w:rPr>
                <w:sz w:val="20"/>
                <w:szCs w:val="20"/>
              </w:rPr>
              <w:t>1</w:t>
            </w:r>
          </w:p>
        </w:tc>
        <w:tc>
          <w:tcPr>
            <w:tcW w:w="789" w:type="pct"/>
          </w:tcPr>
          <w:p w14:paraId="5CD2C722" w14:textId="77777777" w:rsidR="00457817" w:rsidRPr="00B968B5" w:rsidRDefault="00457817" w:rsidP="00BE2110">
            <w:pPr>
              <w:autoSpaceDE w:val="0"/>
              <w:autoSpaceDN w:val="0"/>
              <w:adjustRightInd w:val="0"/>
              <w:rPr>
                <w:sz w:val="20"/>
                <w:szCs w:val="20"/>
              </w:rPr>
            </w:pPr>
            <w:r>
              <w:rPr>
                <w:sz w:val="20"/>
                <w:szCs w:val="20"/>
              </w:rPr>
              <w:t>3</w:t>
            </w:r>
          </w:p>
        </w:tc>
      </w:tr>
      <w:tr w:rsidR="00457817" w:rsidRPr="00B968B5" w14:paraId="1FE2FCAA" w14:textId="77777777" w:rsidTr="00BE2110">
        <w:tblPrEx>
          <w:tblBorders>
            <w:top w:val="none" w:sz="0" w:space="0" w:color="auto"/>
          </w:tblBorders>
        </w:tblPrEx>
        <w:tc>
          <w:tcPr>
            <w:tcW w:w="1845" w:type="pct"/>
            <w:tcMar>
              <w:top w:w="20" w:type="nil"/>
              <w:left w:w="20" w:type="nil"/>
              <w:bottom w:w="20" w:type="nil"/>
              <w:right w:w="20" w:type="nil"/>
            </w:tcMar>
          </w:tcPr>
          <w:p w14:paraId="1507AEC8" w14:textId="77777777" w:rsidR="00457817"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62C8EF2B" w14:textId="77777777" w:rsidR="00457817" w:rsidRPr="00B968B5"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518C2D85" w14:textId="77777777" w:rsidR="00457817" w:rsidRPr="00B968B5"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09BB2C8C" w14:textId="77777777" w:rsidR="00457817" w:rsidRPr="00B968B5" w:rsidRDefault="00457817" w:rsidP="00BE2110">
            <w:pPr>
              <w:autoSpaceDE w:val="0"/>
              <w:autoSpaceDN w:val="0"/>
              <w:adjustRightInd w:val="0"/>
              <w:rPr>
                <w:sz w:val="20"/>
                <w:szCs w:val="20"/>
              </w:rPr>
            </w:pPr>
          </w:p>
        </w:tc>
        <w:tc>
          <w:tcPr>
            <w:tcW w:w="789" w:type="pct"/>
          </w:tcPr>
          <w:p w14:paraId="6CA8B98B" w14:textId="77777777" w:rsidR="00457817" w:rsidRPr="00B968B5" w:rsidRDefault="00457817" w:rsidP="00BE2110">
            <w:pPr>
              <w:autoSpaceDE w:val="0"/>
              <w:autoSpaceDN w:val="0"/>
              <w:adjustRightInd w:val="0"/>
              <w:rPr>
                <w:sz w:val="20"/>
                <w:szCs w:val="20"/>
              </w:rPr>
            </w:pPr>
          </w:p>
        </w:tc>
      </w:tr>
      <w:tr w:rsidR="00457817" w:rsidRPr="00B968B5" w14:paraId="0F2B12C3" w14:textId="77777777" w:rsidTr="00BE2110">
        <w:tblPrEx>
          <w:tblBorders>
            <w:top w:val="none" w:sz="0" w:space="0" w:color="auto"/>
          </w:tblBorders>
        </w:tblPrEx>
        <w:tc>
          <w:tcPr>
            <w:tcW w:w="1845" w:type="pct"/>
            <w:tcMar>
              <w:top w:w="20" w:type="nil"/>
              <w:left w:w="20" w:type="nil"/>
              <w:bottom w:w="20" w:type="nil"/>
              <w:right w:w="20" w:type="nil"/>
            </w:tcMar>
          </w:tcPr>
          <w:p w14:paraId="6203C046" w14:textId="77777777" w:rsidR="00457817" w:rsidRPr="009D7131" w:rsidRDefault="00457817" w:rsidP="00BE2110">
            <w:pPr>
              <w:autoSpaceDE w:val="0"/>
              <w:autoSpaceDN w:val="0"/>
              <w:adjustRightInd w:val="0"/>
              <w:rPr>
                <w:i/>
                <w:iCs/>
                <w:sz w:val="20"/>
                <w:szCs w:val="20"/>
              </w:rPr>
            </w:pPr>
            <w:r w:rsidRPr="009D7131">
              <w:rPr>
                <w:i/>
                <w:iCs/>
                <w:sz w:val="20"/>
                <w:szCs w:val="20"/>
              </w:rPr>
              <w:t>Education</w:t>
            </w:r>
          </w:p>
        </w:tc>
        <w:tc>
          <w:tcPr>
            <w:tcW w:w="789" w:type="pct"/>
            <w:tcMar>
              <w:top w:w="151" w:type="nil"/>
              <w:left w:w="151" w:type="nil"/>
              <w:bottom w:w="151" w:type="nil"/>
              <w:right w:w="151" w:type="nil"/>
            </w:tcMar>
          </w:tcPr>
          <w:p w14:paraId="44F43850" w14:textId="77777777" w:rsidR="00457817" w:rsidRPr="00B968B5"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68212AB4" w14:textId="77777777" w:rsidR="00457817" w:rsidRPr="00B968B5"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5B702CD5" w14:textId="77777777" w:rsidR="00457817" w:rsidRPr="00B968B5" w:rsidRDefault="00457817" w:rsidP="00BE2110">
            <w:pPr>
              <w:autoSpaceDE w:val="0"/>
              <w:autoSpaceDN w:val="0"/>
              <w:adjustRightInd w:val="0"/>
              <w:rPr>
                <w:sz w:val="20"/>
                <w:szCs w:val="20"/>
              </w:rPr>
            </w:pPr>
          </w:p>
        </w:tc>
        <w:tc>
          <w:tcPr>
            <w:tcW w:w="789" w:type="pct"/>
          </w:tcPr>
          <w:p w14:paraId="7974C15D" w14:textId="77777777" w:rsidR="00457817" w:rsidRPr="00B968B5" w:rsidRDefault="00457817" w:rsidP="00BE2110">
            <w:pPr>
              <w:autoSpaceDE w:val="0"/>
              <w:autoSpaceDN w:val="0"/>
              <w:adjustRightInd w:val="0"/>
              <w:rPr>
                <w:sz w:val="20"/>
                <w:szCs w:val="20"/>
              </w:rPr>
            </w:pPr>
          </w:p>
        </w:tc>
      </w:tr>
      <w:tr w:rsidR="00457817" w:rsidRPr="00B968B5" w14:paraId="40B4A548" w14:textId="77777777" w:rsidTr="00BE2110">
        <w:tblPrEx>
          <w:tblBorders>
            <w:top w:val="none" w:sz="0" w:space="0" w:color="auto"/>
          </w:tblBorders>
        </w:tblPrEx>
        <w:tc>
          <w:tcPr>
            <w:tcW w:w="1845" w:type="pct"/>
            <w:tcMar>
              <w:top w:w="20" w:type="nil"/>
              <w:left w:w="20" w:type="nil"/>
              <w:bottom w:w="20" w:type="nil"/>
              <w:right w:w="20" w:type="nil"/>
            </w:tcMar>
          </w:tcPr>
          <w:p w14:paraId="027B6DA1" w14:textId="77777777" w:rsidR="00457817" w:rsidRDefault="00457817" w:rsidP="00BE2110">
            <w:pPr>
              <w:autoSpaceDE w:val="0"/>
              <w:autoSpaceDN w:val="0"/>
              <w:adjustRightInd w:val="0"/>
              <w:rPr>
                <w:sz w:val="20"/>
                <w:szCs w:val="20"/>
              </w:rPr>
            </w:pPr>
            <w:r>
              <w:rPr>
                <w:sz w:val="20"/>
                <w:szCs w:val="20"/>
              </w:rPr>
              <w:t xml:space="preserve">    Less than high school</w:t>
            </w:r>
          </w:p>
        </w:tc>
        <w:tc>
          <w:tcPr>
            <w:tcW w:w="789" w:type="pct"/>
            <w:tcMar>
              <w:top w:w="151" w:type="nil"/>
              <w:left w:w="151" w:type="nil"/>
              <w:bottom w:w="151" w:type="nil"/>
              <w:right w:w="151" w:type="nil"/>
            </w:tcMar>
          </w:tcPr>
          <w:p w14:paraId="54296219" w14:textId="77777777" w:rsidR="00457817" w:rsidRPr="00B968B5" w:rsidRDefault="00457817" w:rsidP="00BE2110">
            <w:pPr>
              <w:autoSpaceDE w:val="0"/>
              <w:autoSpaceDN w:val="0"/>
              <w:adjustRightInd w:val="0"/>
              <w:rPr>
                <w:sz w:val="20"/>
                <w:szCs w:val="20"/>
              </w:rPr>
            </w:pPr>
            <w:r>
              <w:rPr>
                <w:sz w:val="20"/>
                <w:szCs w:val="20"/>
              </w:rPr>
              <w:t>6</w:t>
            </w:r>
          </w:p>
        </w:tc>
        <w:tc>
          <w:tcPr>
            <w:tcW w:w="789" w:type="pct"/>
            <w:tcMar>
              <w:top w:w="151" w:type="nil"/>
              <w:left w:w="151" w:type="nil"/>
              <w:bottom w:w="151" w:type="nil"/>
              <w:right w:w="151" w:type="nil"/>
            </w:tcMar>
          </w:tcPr>
          <w:p w14:paraId="52A54428" w14:textId="77777777" w:rsidR="00457817" w:rsidRPr="00B968B5" w:rsidRDefault="00457817" w:rsidP="00BE2110">
            <w:pPr>
              <w:autoSpaceDE w:val="0"/>
              <w:autoSpaceDN w:val="0"/>
              <w:adjustRightInd w:val="0"/>
              <w:rPr>
                <w:sz w:val="20"/>
                <w:szCs w:val="20"/>
              </w:rPr>
            </w:pPr>
            <w:r>
              <w:rPr>
                <w:sz w:val="20"/>
                <w:szCs w:val="20"/>
              </w:rPr>
              <w:t>6</w:t>
            </w:r>
          </w:p>
        </w:tc>
        <w:tc>
          <w:tcPr>
            <w:tcW w:w="789" w:type="pct"/>
            <w:tcMar>
              <w:top w:w="151" w:type="nil"/>
              <w:left w:w="151" w:type="nil"/>
              <w:bottom w:w="151" w:type="nil"/>
              <w:right w:w="151" w:type="nil"/>
            </w:tcMar>
          </w:tcPr>
          <w:p w14:paraId="293492AA" w14:textId="77777777" w:rsidR="00457817" w:rsidRPr="00B968B5" w:rsidRDefault="00457817" w:rsidP="00BE2110">
            <w:pPr>
              <w:autoSpaceDE w:val="0"/>
              <w:autoSpaceDN w:val="0"/>
              <w:adjustRightInd w:val="0"/>
              <w:rPr>
                <w:sz w:val="20"/>
                <w:szCs w:val="20"/>
              </w:rPr>
            </w:pPr>
            <w:r>
              <w:rPr>
                <w:sz w:val="20"/>
                <w:szCs w:val="20"/>
              </w:rPr>
              <w:t>5</w:t>
            </w:r>
          </w:p>
        </w:tc>
        <w:tc>
          <w:tcPr>
            <w:tcW w:w="789" w:type="pct"/>
          </w:tcPr>
          <w:p w14:paraId="60EB5F52" w14:textId="77777777" w:rsidR="00457817" w:rsidRPr="00B968B5" w:rsidRDefault="00457817" w:rsidP="00BE2110">
            <w:pPr>
              <w:autoSpaceDE w:val="0"/>
              <w:autoSpaceDN w:val="0"/>
              <w:adjustRightInd w:val="0"/>
              <w:rPr>
                <w:sz w:val="20"/>
                <w:szCs w:val="20"/>
              </w:rPr>
            </w:pPr>
            <w:r>
              <w:rPr>
                <w:sz w:val="20"/>
                <w:szCs w:val="20"/>
              </w:rPr>
              <w:t>1</w:t>
            </w:r>
          </w:p>
        </w:tc>
      </w:tr>
      <w:tr w:rsidR="00457817" w:rsidRPr="00B968B5" w14:paraId="7E55EB63" w14:textId="77777777" w:rsidTr="00BE2110">
        <w:tblPrEx>
          <w:tblBorders>
            <w:top w:val="none" w:sz="0" w:space="0" w:color="auto"/>
          </w:tblBorders>
        </w:tblPrEx>
        <w:tc>
          <w:tcPr>
            <w:tcW w:w="1845" w:type="pct"/>
            <w:tcMar>
              <w:top w:w="20" w:type="nil"/>
              <w:left w:w="20" w:type="nil"/>
              <w:bottom w:w="20" w:type="nil"/>
              <w:right w:w="20" w:type="nil"/>
            </w:tcMar>
          </w:tcPr>
          <w:p w14:paraId="6D35827C" w14:textId="77777777" w:rsidR="00457817" w:rsidRDefault="00457817" w:rsidP="00BE2110">
            <w:pPr>
              <w:autoSpaceDE w:val="0"/>
              <w:autoSpaceDN w:val="0"/>
              <w:adjustRightInd w:val="0"/>
              <w:rPr>
                <w:sz w:val="20"/>
                <w:szCs w:val="20"/>
              </w:rPr>
            </w:pPr>
            <w:r>
              <w:rPr>
                <w:sz w:val="20"/>
                <w:szCs w:val="20"/>
              </w:rPr>
              <w:t xml:space="preserve">    High school graduate</w:t>
            </w:r>
          </w:p>
        </w:tc>
        <w:tc>
          <w:tcPr>
            <w:tcW w:w="789" w:type="pct"/>
            <w:tcMar>
              <w:top w:w="151" w:type="nil"/>
              <w:left w:w="151" w:type="nil"/>
              <w:bottom w:w="151" w:type="nil"/>
              <w:right w:w="151" w:type="nil"/>
            </w:tcMar>
          </w:tcPr>
          <w:p w14:paraId="38DBCC41" w14:textId="77777777" w:rsidR="00457817" w:rsidRPr="00B968B5" w:rsidRDefault="00457817" w:rsidP="00BE2110">
            <w:pPr>
              <w:autoSpaceDE w:val="0"/>
              <w:autoSpaceDN w:val="0"/>
              <w:adjustRightInd w:val="0"/>
              <w:rPr>
                <w:sz w:val="20"/>
                <w:szCs w:val="20"/>
              </w:rPr>
            </w:pPr>
            <w:r>
              <w:rPr>
                <w:sz w:val="20"/>
                <w:szCs w:val="20"/>
              </w:rPr>
              <w:t>69</w:t>
            </w:r>
          </w:p>
        </w:tc>
        <w:tc>
          <w:tcPr>
            <w:tcW w:w="789" w:type="pct"/>
            <w:tcMar>
              <w:top w:w="151" w:type="nil"/>
              <w:left w:w="151" w:type="nil"/>
              <w:bottom w:w="151" w:type="nil"/>
              <w:right w:w="151" w:type="nil"/>
            </w:tcMar>
          </w:tcPr>
          <w:p w14:paraId="6337A12B" w14:textId="77777777" w:rsidR="00457817" w:rsidRPr="00B968B5" w:rsidRDefault="00457817" w:rsidP="00BE2110">
            <w:pPr>
              <w:autoSpaceDE w:val="0"/>
              <w:autoSpaceDN w:val="0"/>
              <w:adjustRightInd w:val="0"/>
              <w:rPr>
                <w:sz w:val="20"/>
                <w:szCs w:val="20"/>
              </w:rPr>
            </w:pPr>
            <w:r>
              <w:rPr>
                <w:sz w:val="20"/>
                <w:szCs w:val="20"/>
              </w:rPr>
              <w:t>49</w:t>
            </w:r>
          </w:p>
        </w:tc>
        <w:tc>
          <w:tcPr>
            <w:tcW w:w="789" w:type="pct"/>
            <w:tcMar>
              <w:top w:w="151" w:type="nil"/>
              <w:left w:w="151" w:type="nil"/>
              <w:bottom w:w="151" w:type="nil"/>
              <w:right w:w="151" w:type="nil"/>
            </w:tcMar>
          </w:tcPr>
          <w:p w14:paraId="682EDA5E" w14:textId="77777777" w:rsidR="00457817" w:rsidRPr="00B968B5" w:rsidRDefault="00457817" w:rsidP="00BE2110">
            <w:pPr>
              <w:autoSpaceDE w:val="0"/>
              <w:autoSpaceDN w:val="0"/>
              <w:adjustRightInd w:val="0"/>
              <w:rPr>
                <w:sz w:val="20"/>
                <w:szCs w:val="20"/>
              </w:rPr>
            </w:pPr>
            <w:r>
              <w:rPr>
                <w:sz w:val="20"/>
                <w:szCs w:val="20"/>
              </w:rPr>
              <w:t>67</w:t>
            </w:r>
          </w:p>
        </w:tc>
        <w:tc>
          <w:tcPr>
            <w:tcW w:w="789" w:type="pct"/>
          </w:tcPr>
          <w:p w14:paraId="687C29A1" w14:textId="77777777" w:rsidR="00457817" w:rsidRPr="00B968B5" w:rsidRDefault="00457817" w:rsidP="00BE2110">
            <w:pPr>
              <w:autoSpaceDE w:val="0"/>
              <w:autoSpaceDN w:val="0"/>
              <w:adjustRightInd w:val="0"/>
              <w:rPr>
                <w:sz w:val="20"/>
                <w:szCs w:val="20"/>
              </w:rPr>
            </w:pPr>
            <w:r>
              <w:rPr>
                <w:sz w:val="20"/>
                <w:szCs w:val="20"/>
              </w:rPr>
              <w:t>57</w:t>
            </w:r>
          </w:p>
        </w:tc>
      </w:tr>
      <w:tr w:rsidR="00457817" w:rsidRPr="00B968B5" w14:paraId="2CFEA78F" w14:textId="77777777" w:rsidTr="00BE2110">
        <w:tblPrEx>
          <w:tblBorders>
            <w:top w:val="none" w:sz="0" w:space="0" w:color="auto"/>
          </w:tblBorders>
        </w:tblPrEx>
        <w:tc>
          <w:tcPr>
            <w:tcW w:w="1845" w:type="pct"/>
            <w:tcMar>
              <w:top w:w="20" w:type="nil"/>
              <w:left w:w="20" w:type="nil"/>
              <w:bottom w:w="20" w:type="nil"/>
              <w:right w:w="20" w:type="nil"/>
            </w:tcMar>
          </w:tcPr>
          <w:p w14:paraId="4134365E" w14:textId="77777777" w:rsidR="00457817" w:rsidRDefault="00457817" w:rsidP="00BE2110">
            <w:pPr>
              <w:autoSpaceDE w:val="0"/>
              <w:autoSpaceDN w:val="0"/>
              <w:adjustRightInd w:val="0"/>
              <w:rPr>
                <w:sz w:val="20"/>
                <w:szCs w:val="20"/>
              </w:rPr>
            </w:pPr>
            <w:r>
              <w:rPr>
                <w:sz w:val="20"/>
                <w:szCs w:val="20"/>
              </w:rPr>
              <w:t xml:space="preserve">    Some college, no degree</w:t>
            </w:r>
          </w:p>
        </w:tc>
        <w:tc>
          <w:tcPr>
            <w:tcW w:w="789" w:type="pct"/>
            <w:tcMar>
              <w:top w:w="151" w:type="nil"/>
              <w:left w:w="151" w:type="nil"/>
              <w:bottom w:w="151" w:type="nil"/>
              <w:right w:w="151" w:type="nil"/>
            </w:tcMar>
          </w:tcPr>
          <w:p w14:paraId="0B16824D" w14:textId="77777777" w:rsidR="00457817" w:rsidRPr="00B968B5" w:rsidRDefault="00457817" w:rsidP="00BE2110">
            <w:pPr>
              <w:autoSpaceDE w:val="0"/>
              <w:autoSpaceDN w:val="0"/>
              <w:adjustRightInd w:val="0"/>
              <w:rPr>
                <w:sz w:val="20"/>
                <w:szCs w:val="20"/>
              </w:rPr>
            </w:pPr>
            <w:r>
              <w:rPr>
                <w:sz w:val="20"/>
                <w:szCs w:val="20"/>
              </w:rPr>
              <w:t>85</w:t>
            </w:r>
          </w:p>
        </w:tc>
        <w:tc>
          <w:tcPr>
            <w:tcW w:w="789" w:type="pct"/>
            <w:tcMar>
              <w:top w:w="151" w:type="nil"/>
              <w:left w:w="151" w:type="nil"/>
              <w:bottom w:w="151" w:type="nil"/>
              <w:right w:w="151" w:type="nil"/>
            </w:tcMar>
          </w:tcPr>
          <w:p w14:paraId="799188C1" w14:textId="77777777" w:rsidR="00457817" w:rsidRPr="00B968B5" w:rsidRDefault="00457817" w:rsidP="00BE2110">
            <w:pPr>
              <w:autoSpaceDE w:val="0"/>
              <w:autoSpaceDN w:val="0"/>
              <w:adjustRightInd w:val="0"/>
              <w:rPr>
                <w:sz w:val="20"/>
                <w:szCs w:val="20"/>
              </w:rPr>
            </w:pPr>
            <w:r>
              <w:rPr>
                <w:sz w:val="20"/>
                <w:szCs w:val="20"/>
              </w:rPr>
              <w:t>49</w:t>
            </w:r>
          </w:p>
        </w:tc>
        <w:tc>
          <w:tcPr>
            <w:tcW w:w="789" w:type="pct"/>
            <w:tcMar>
              <w:top w:w="151" w:type="nil"/>
              <w:left w:w="151" w:type="nil"/>
              <w:bottom w:w="151" w:type="nil"/>
              <w:right w:w="151" w:type="nil"/>
            </w:tcMar>
          </w:tcPr>
          <w:p w14:paraId="5F384A93" w14:textId="77777777" w:rsidR="00457817" w:rsidRPr="00B968B5" w:rsidRDefault="00457817" w:rsidP="00BE2110">
            <w:pPr>
              <w:autoSpaceDE w:val="0"/>
              <w:autoSpaceDN w:val="0"/>
              <w:adjustRightInd w:val="0"/>
              <w:rPr>
                <w:sz w:val="20"/>
                <w:szCs w:val="20"/>
              </w:rPr>
            </w:pPr>
            <w:r>
              <w:rPr>
                <w:sz w:val="20"/>
                <w:szCs w:val="20"/>
              </w:rPr>
              <w:t>88</w:t>
            </w:r>
          </w:p>
        </w:tc>
        <w:tc>
          <w:tcPr>
            <w:tcW w:w="789" w:type="pct"/>
          </w:tcPr>
          <w:p w14:paraId="0D91C9FD" w14:textId="77777777" w:rsidR="00457817" w:rsidRPr="00B968B5" w:rsidRDefault="00457817" w:rsidP="00BE2110">
            <w:pPr>
              <w:autoSpaceDE w:val="0"/>
              <w:autoSpaceDN w:val="0"/>
              <w:adjustRightInd w:val="0"/>
              <w:rPr>
                <w:sz w:val="20"/>
                <w:szCs w:val="20"/>
              </w:rPr>
            </w:pPr>
            <w:r>
              <w:rPr>
                <w:sz w:val="20"/>
                <w:szCs w:val="20"/>
              </w:rPr>
              <w:t>63</w:t>
            </w:r>
          </w:p>
        </w:tc>
      </w:tr>
      <w:tr w:rsidR="00457817" w:rsidRPr="00B968B5" w14:paraId="50EE8876" w14:textId="77777777" w:rsidTr="00BE2110">
        <w:tblPrEx>
          <w:tblBorders>
            <w:top w:val="none" w:sz="0" w:space="0" w:color="auto"/>
          </w:tblBorders>
        </w:tblPrEx>
        <w:tc>
          <w:tcPr>
            <w:tcW w:w="1845" w:type="pct"/>
            <w:tcMar>
              <w:top w:w="20" w:type="nil"/>
              <w:left w:w="20" w:type="nil"/>
              <w:bottom w:w="20" w:type="nil"/>
              <w:right w:w="20" w:type="nil"/>
            </w:tcMar>
          </w:tcPr>
          <w:p w14:paraId="406ED8B7" w14:textId="77777777" w:rsidR="00457817" w:rsidRDefault="00457817" w:rsidP="00BE2110">
            <w:pPr>
              <w:autoSpaceDE w:val="0"/>
              <w:autoSpaceDN w:val="0"/>
              <w:adjustRightInd w:val="0"/>
              <w:rPr>
                <w:sz w:val="20"/>
                <w:szCs w:val="20"/>
              </w:rPr>
            </w:pPr>
            <w:r>
              <w:rPr>
                <w:sz w:val="20"/>
                <w:szCs w:val="20"/>
              </w:rPr>
              <w:t xml:space="preserve">    Associate degree</w:t>
            </w:r>
          </w:p>
        </w:tc>
        <w:tc>
          <w:tcPr>
            <w:tcW w:w="789" w:type="pct"/>
            <w:tcMar>
              <w:top w:w="151" w:type="nil"/>
              <w:left w:w="151" w:type="nil"/>
              <w:bottom w:w="151" w:type="nil"/>
              <w:right w:w="151" w:type="nil"/>
            </w:tcMar>
          </w:tcPr>
          <w:p w14:paraId="777CAE0F" w14:textId="77777777" w:rsidR="00457817" w:rsidRPr="00B968B5" w:rsidRDefault="00457817" w:rsidP="00BE2110">
            <w:pPr>
              <w:autoSpaceDE w:val="0"/>
              <w:autoSpaceDN w:val="0"/>
              <w:adjustRightInd w:val="0"/>
              <w:rPr>
                <w:sz w:val="20"/>
                <w:szCs w:val="20"/>
              </w:rPr>
            </w:pPr>
            <w:r>
              <w:rPr>
                <w:sz w:val="20"/>
                <w:szCs w:val="20"/>
              </w:rPr>
              <w:t>29</w:t>
            </w:r>
          </w:p>
        </w:tc>
        <w:tc>
          <w:tcPr>
            <w:tcW w:w="789" w:type="pct"/>
            <w:tcMar>
              <w:top w:w="151" w:type="nil"/>
              <w:left w:w="151" w:type="nil"/>
              <w:bottom w:w="151" w:type="nil"/>
              <w:right w:w="151" w:type="nil"/>
            </w:tcMar>
          </w:tcPr>
          <w:p w14:paraId="052E5D87" w14:textId="77777777" w:rsidR="00457817" w:rsidRPr="00B968B5" w:rsidRDefault="00457817" w:rsidP="00BE2110">
            <w:pPr>
              <w:autoSpaceDE w:val="0"/>
              <w:autoSpaceDN w:val="0"/>
              <w:adjustRightInd w:val="0"/>
              <w:rPr>
                <w:sz w:val="20"/>
                <w:szCs w:val="20"/>
              </w:rPr>
            </w:pPr>
            <w:r>
              <w:rPr>
                <w:sz w:val="20"/>
                <w:szCs w:val="20"/>
              </w:rPr>
              <w:t>19</w:t>
            </w:r>
          </w:p>
        </w:tc>
        <w:tc>
          <w:tcPr>
            <w:tcW w:w="789" w:type="pct"/>
            <w:tcMar>
              <w:top w:w="151" w:type="nil"/>
              <w:left w:w="151" w:type="nil"/>
              <w:bottom w:w="151" w:type="nil"/>
              <w:right w:w="151" w:type="nil"/>
            </w:tcMar>
          </w:tcPr>
          <w:p w14:paraId="5EC6C30E" w14:textId="77777777" w:rsidR="00457817" w:rsidRPr="00B968B5" w:rsidRDefault="00457817" w:rsidP="00BE2110">
            <w:pPr>
              <w:autoSpaceDE w:val="0"/>
              <w:autoSpaceDN w:val="0"/>
              <w:adjustRightInd w:val="0"/>
              <w:rPr>
                <w:sz w:val="20"/>
                <w:szCs w:val="20"/>
              </w:rPr>
            </w:pPr>
            <w:r>
              <w:rPr>
                <w:sz w:val="20"/>
                <w:szCs w:val="20"/>
              </w:rPr>
              <w:t>31</w:t>
            </w:r>
          </w:p>
        </w:tc>
        <w:tc>
          <w:tcPr>
            <w:tcW w:w="789" w:type="pct"/>
          </w:tcPr>
          <w:p w14:paraId="0A35E713" w14:textId="77777777" w:rsidR="00457817" w:rsidRPr="00B968B5" w:rsidRDefault="00457817" w:rsidP="00BE2110">
            <w:pPr>
              <w:autoSpaceDE w:val="0"/>
              <w:autoSpaceDN w:val="0"/>
              <w:adjustRightInd w:val="0"/>
              <w:rPr>
                <w:sz w:val="20"/>
                <w:szCs w:val="20"/>
              </w:rPr>
            </w:pPr>
            <w:r>
              <w:rPr>
                <w:sz w:val="20"/>
                <w:szCs w:val="20"/>
              </w:rPr>
              <w:t>26</w:t>
            </w:r>
          </w:p>
        </w:tc>
      </w:tr>
      <w:tr w:rsidR="00457817" w:rsidRPr="00B968B5" w14:paraId="43FBA3EF" w14:textId="77777777" w:rsidTr="00BE2110">
        <w:tblPrEx>
          <w:tblBorders>
            <w:top w:val="none" w:sz="0" w:space="0" w:color="auto"/>
          </w:tblBorders>
        </w:tblPrEx>
        <w:tc>
          <w:tcPr>
            <w:tcW w:w="1845" w:type="pct"/>
            <w:tcMar>
              <w:top w:w="20" w:type="nil"/>
              <w:left w:w="20" w:type="nil"/>
              <w:bottom w:w="20" w:type="nil"/>
              <w:right w:w="20" w:type="nil"/>
            </w:tcMar>
          </w:tcPr>
          <w:p w14:paraId="69F5F86C" w14:textId="77777777" w:rsidR="00457817" w:rsidRDefault="00457817" w:rsidP="00BE2110">
            <w:pPr>
              <w:autoSpaceDE w:val="0"/>
              <w:autoSpaceDN w:val="0"/>
              <w:adjustRightInd w:val="0"/>
              <w:rPr>
                <w:sz w:val="20"/>
                <w:szCs w:val="20"/>
              </w:rPr>
            </w:pPr>
            <w:r>
              <w:rPr>
                <w:sz w:val="20"/>
                <w:szCs w:val="20"/>
              </w:rPr>
              <w:t xml:space="preserve">    Bachelor’s degree</w:t>
            </w:r>
          </w:p>
        </w:tc>
        <w:tc>
          <w:tcPr>
            <w:tcW w:w="789" w:type="pct"/>
            <w:tcMar>
              <w:top w:w="151" w:type="nil"/>
              <w:left w:w="151" w:type="nil"/>
              <w:bottom w:w="151" w:type="nil"/>
              <w:right w:w="151" w:type="nil"/>
            </w:tcMar>
          </w:tcPr>
          <w:p w14:paraId="1C48341C" w14:textId="77777777" w:rsidR="00457817" w:rsidRPr="00B968B5" w:rsidRDefault="00457817" w:rsidP="00BE2110">
            <w:pPr>
              <w:autoSpaceDE w:val="0"/>
              <w:autoSpaceDN w:val="0"/>
              <w:adjustRightInd w:val="0"/>
              <w:rPr>
                <w:sz w:val="20"/>
                <w:szCs w:val="20"/>
              </w:rPr>
            </w:pPr>
            <w:r>
              <w:rPr>
                <w:sz w:val="20"/>
                <w:szCs w:val="20"/>
              </w:rPr>
              <w:t>71</w:t>
            </w:r>
          </w:p>
        </w:tc>
        <w:tc>
          <w:tcPr>
            <w:tcW w:w="789" w:type="pct"/>
            <w:tcMar>
              <w:top w:w="151" w:type="nil"/>
              <w:left w:w="151" w:type="nil"/>
              <w:bottom w:w="151" w:type="nil"/>
              <w:right w:w="151" w:type="nil"/>
            </w:tcMar>
          </w:tcPr>
          <w:p w14:paraId="1903C6BA" w14:textId="77777777" w:rsidR="00457817" w:rsidRPr="00B968B5" w:rsidRDefault="00457817" w:rsidP="00BE2110">
            <w:pPr>
              <w:autoSpaceDE w:val="0"/>
              <w:autoSpaceDN w:val="0"/>
              <w:adjustRightInd w:val="0"/>
              <w:rPr>
                <w:sz w:val="20"/>
                <w:szCs w:val="20"/>
              </w:rPr>
            </w:pPr>
            <w:r>
              <w:rPr>
                <w:sz w:val="20"/>
                <w:szCs w:val="20"/>
              </w:rPr>
              <w:t>57</w:t>
            </w:r>
          </w:p>
        </w:tc>
        <w:tc>
          <w:tcPr>
            <w:tcW w:w="789" w:type="pct"/>
            <w:tcMar>
              <w:top w:w="151" w:type="nil"/>
              <w:left w:w="151" w:type="nil"/>
              <w:bottom w:w="151" w:type="nil"/>
              <w:right w:w="151" w:type="nil"/>
            </w:tcMar>
          </w:tcPr>
          <w:p w14:paraId="40EB9C05" w14:textId="77777777" w:rsidR="00457817" w:rsidRPr="00B968B5" w:rsidRDefault="00457817" w:rsidP="00BE2110">
            <w:pPr>
              <w:autoSpaceDE w:val="0"/>
              <w:autoSpaceDN w:val="0"/>
              <w:adjustRightInd w:val="0"/>
              <w:rPr>
                <w:sz w:val="20"/>
                <w:szCs w:val="20"/>
              </w:rPr>
            </w:pPr>
            <w:r>
              <w:rPr>
                <w:sz w:val="20"/>
                <w:szCs w:val="20"/>
              </w:rPr>
              <w:t>57</w:t>
            </w:r>
          </w:p>
        </w:tc>
        <w:tc>
          <w:tcPr>
            <w:tcW w:w="789" w:type="pct"/>
          </w:tcPr>
          <w:p w14:paraId="29CD4C7A" w14:textId="77777777" w:rsidR="00457817" w:rsidRPr="00B968B5" w:rsidRDefault="00457817" w:rsidP="00BE2110">
            <w:pPr>
              <w:autoSpaceDE w:val="0"/>
              <w:autoSpaceDN w:val="0"/>
              <w:adjustRightInd w:val="0"/>
              <w:rPr>
                <w:sz w:val="20"/>
                <w:szCs w:val="20"/>
              </w:rPr>
            </w:pPr>
            <w:r>
              <w:rPr>
                <w:sz w:val="20"/>
                <w:szCs w:val="20"/>
              </w:rPr>
              <w:t>51</w:t>
            </w:r>
          </w:p>
        </w:tc>
      </w:tr>
      <w:tr w:rsidR="00457817" w:rsidRPr="00B968B5" w14:paraId="6767E7D7" w14:textId="77777777" w:rsidTr="00BE2110">
        <w:tblPrEx>
          <w:tblBorders>
            <w:top w:val="none" w:sz="0" w:space="0" w:color="auto"/>
          </w:tblBorders>
        </w:tblPrEx>
        <w:tc>
          <w:tcPr>
            <w:tcW w:w="1845" w:type="pct"/>
            <w:tcMar>
              <w:top w:w="20" w:type="nil"/>
              <w:left w:w="20" w:type="nil"/>
              <w:bottom w:w="20" w:type="nil"/>
              <w:right w:w="20" w:type="nil"/>
            </w:tcMar>
          </w:tcPr>
          <w:p w14:paraId="27CCE9D5" w14:textId="77777777" w:rsidR="00457817" w:rsidRDefault="00457817" w:rsidP="00BE2110">
            <w:pPr>
              <w:autoSpaceDE w:val="0"/>
              <w:autoSpaceDN w:val="0"/>
              <w:adjustRightInd w:val="0"/>
              <w:rPr>
                <w:sz w:val="20"/>
                <w:szCs w:val="20"/>
              </w:rPr>
            </w:pPr>
            <w:r>
              <w:rPr>
                <w:sz w:val="20"/>
                <w:szCs w:val="20"/>
              </w:rPr>
              <w:t xml:space="preserve">    Master’s degree</w:t>
            </w:r>
          </w:p>
        </w:tc>
        <w:tc>
          <w:tcPr>
            <w:tcW w:w="789" w:type="pct"/>
            <w:tcMar>
              <w:top w:w="151" w:type="nil"/>
              <w:left w:w="151" w:type="nil"/>
              <w:bottom w:w="151" w:type="nil"/>
              <w:right w:w="151" w:type="nil"/>
            </w:tcMar>
          </w:tcPr>
          <w:p w14:paraId="7B335A54" w14:textId="77777777" w:rsidR="00457817" w:rsidRPr="00B968B5" w:rsidRDefault="00457817" w:rsidP="00BE2110">
            <w:pPr>
              <w:autoSpaceDE w:val="0"/>
              <w:autoSpaceDN w:val="0"/>
              <w:adjustRightInd w:val="0"/>
              <w:rPr>
                <w:sz w:val="20"/>
                <w:szCs w:val="20"/>
              </w:rPr>
            </w:pPr>
            <w:r>
              <w:rPr>
                <w:sz w:val="20"/>
                <w:szCs w:val="20"/>
              </w:rPr>
              <w:t>15</w:t>
            </w:r>
          </w:p>
        </w:tc>
        <w:tc>
          <w:tcPr>
            <w:tcW w:w="789" w:type="pct"/>
            <w:tcMar>
              <w:top w:w="151" w:type="nil"/>
              <w:left w:w="151" w:type="nil"/>
              <w:bottom w:w="151" w:type="nil"/>
              <w:right w:w="151" w:type="nil"/>
            </w:tcMar>
          </w:tcPr>
          <w:p w14:paraId="7C1D536E" w14:textId="77777777" w:rsidR="00457817" w:rsidRPr="00B968B5" w:rsidRDefault="00457817" w:rsidP="00BE2110">
            <w:pPr>
              <w:autoSpaceDE w:val="0"/>
              <w:autoSpaceDN w:val="0"/>
              <w:adjustRightInd w:val="0"/>
              <w:rPr>
                <w:sz w:val="20"/>
                <w:szCs w:val="20"/>
              </w:rPr>
            </w:pPr>
            <w:r>
              <w:rPr>
                <w:sz w:val="20"/>
                <w:szCs w:val="20"/>
              </w:rPr>
              <w:t>17</w:t>
            </w:r>
          </w:p>
        </w:tc>
        <w:tc>
          <w:tcPr>
            <w:tcW w:w="789" w:type="pct"/>
            <w:tcMar>
              <w:top w:w="151" w:type="nil"/>
              <w:left w:w="151" w:type="nil"/>
              <w:bottom w:w="151" w:type="nil"/>
              <w:right w:w="151" w:type="nil"/>
            </w:tcMar>
          </w:tcPr>
          <w:p w14:paraId="0C169A2D" w14:textId="77777777" w:rsidR="00457817" w:rsidRPr="00B968B5" w:rsidRDefault="00457817" w:rsidP="00BE2110">
            <w:pPr>
              <w:autoSpaceDE w:val="0"/>
              <w:autoSpaceDN w:val="0"/>
              <w:adjustRightInd w:val="0"/>
              <w:rPr>
                <w:sz w:val="20"/>
                <w:szCs w:val="20"/>
              </w:rPr>
            </w:pPr>
            <w:r>
              <w:rPr>
                <w:sz w:val="20"/>
                <w:szCs w:val="20"/>
              </w:rPr>
              <w:t>24</w:t>
            </w:r>
          </w:p>
        </w:tc>
        <w:tc>
          <w:tcPr>
            <w:tcW w:w="789" w:type="pct"/>
          </w:tcPr>
          <w:p w14:paraId="5A256386" w14:textId="77777777" w:rsidR="00457817" w:rsidRPr="00B968B5" w:rsidRDefault="00457817" w:rsidP="00BE2110">
            <w:pPr>
              <w:autoSpaceDE w:val="0"/>
              <w:autoSpaceDN w:val="0"/>
              <w:adjustRightInd w:val="0"/>
              <w:rPr>
                <w:sz w:val="20"/>
                <w:szCs w:val="20"/>
              </w:rPr>
            </w:pPr>
            <w:r>
              <w:rPr>
                <w:sz w:val="20"/>
                <w:szCs w:val="20"/>
              </w:rPr>
              <w:t>17</w:t>
            </w:r>
          </w:p>
        </w:tc>
      </w:tr>
      <w:tr w:rsidR="00457817" w:rsidRPr="00B968B5" w14:paraId="3F5730EA" w14:textId="77777777" w:rsidTr="00BE2110">
        <w:tblPrEx>
          <w:tblBorders>
            <w:top w:val="none" w:sz="0" w:space="0" w:color="auto"/>
          </w:tblBorders>
        </w:tblPrEx>
        <w:tc>
          <w:tcPr>
            <w:tcW w:w="1845" w:type="pct"/>
            <w:tcMar>
              <w:top w:w="20" w:type="nil"/>
              <w:left w:w="20" w:type="nil"/>
              <w:bottom w:w="20" w:type="nil"/>
              <w:right w:w="20" w:type="nil"/>
            </w:tcMar>
          </w:tcPr>
          <w:p w14:paraId="18360CFB" w14:textId="77777777" w:rsidR="00457817" w:rsidRDefault="00457817" w:rsidP="00BE2110">
            <w:pPr>
              <w:autoSpaceDE w:val="0"/>
              <w:autoSpaceDN w:val="0"/>
              <w:adjustRightInd w:val="0"/>
              <w:rPr>
                <w:sz w:val="20"/>
                <w:szCs w:val="20"/>
              </w:rPr>
            </w:pPr>
            <w:r>
              <w:rPr>
                <w:sz w:val="20"/>
                <w:szCs w:val="20"/>
              </w:rPr>
              <w:t xml:space="preserve">    Doctoral degree</w:t>
            </w:r>
          </w:p>
        </w:tc>
        <w:tc>
          <w:tcPr>
            <w:tcW w:w="789" w:type="pct"/>
            <w:tcMar>
              <w:top w:w="151" w:type="nil"/>
              <w:left w:w="151" w:type="nil"/>
              <w:bottom w:w="151" w:type="nil"/>
              <w:right w:w="151" w:type="nil"/>
            </w:tcMar>
          </w:tcPr>
          <w:p w14:paraId="6C9CC5E8" w14:textId="77777777" w:rsidR="00457817" w:rsidRPr="00B968B5" w:rsidRDefault="00457817" w:rsidP="00BE2110">
            <w:pPr>
              <w:autoSpaceDE w:val="0"/>
              <w:autoSpaceDN w:val="0"/>
              <w:adjustRightInd w:val="0"/>
              <w:rPr>
                <w:sz w:val="20"/>
                <w:szCs w:val="20"/>
              </w:rPr>
            </w:pPr>
            <w:r>
              <w:rPr>
                <w:sz w:val="20"/>
                <w:szCs w:val="20"/>
              </w:rPr>
              <w:t>1</w:t>
            </w:r>
          </w:p>
        </w:tc>
        <w:tc>
          <w:tcPr>
            <w:tcW w:w="789" w:type="pct"/>
            <w:tcMar>
              <w:top w:w="151" w:type="nil"/>
              <w:left w:w="151" w:type="nil"/>
              <w:bottom w:w="151" w:type="nil"/>
              <w:right w:w="151" w:type="nil"/>
            </w:tcMar>
          </w:tcPr>
          <w:p w14:paraId="5561557C" w14:textId="77777777" w:rsidR="00457817" w:rsidRPr="00B968B5" w:rsidRDefault="00457817" w:rsidP="00BE2110">
            <w:pPr>
              <w:autoSpaceDE w:val="0"/>
              <w:autoSpaceDN w:val="0"/>
              <w:adjustRightInd w:val="0"/>
              <w:rPr>
                <w:sz w:val="20"/>
                <w:szCs w:val="20"/>
              </w:rPr>
            </w:pPr>
            <w:r>
              <w:rPr>
                <w:sz w:val="20"/>
                <w:szCs w:val="20"/>
              </w:rPr>
              <w:t>0</w:t>
            </w:r>
          </w:p>
        </w:tc>
        <w:tc>
          <w:tcPr>
            <w:tcW w:w="789" w:type="pct"/>
            <w:tcMar>
              <w:top w:w="151" w:type="nil"/>
              <w:left w:w="151" w:type="nil"/>
              <w:bottom w:w="151" w:type="nil"/>
              <w:right w:w="151" w:type="nil"/>
            </w:tcMar>
          </w:tcPr>
          <w:p w14:paraId="121947CC" w14:textId="77777777" w:rsidR="00457817" w:rsidRPr="00B968B5" w:rsidRDefault="00457817" w:rsidP="00BE2110">
            <w:pPr>
              <w:autoSpaceDE w:val="0"/>
              <w:autoSpaceDN w:val="0"/>
              <w:adjustRightInd w:val="0"/>
              <w:rPr>
                <w:sz w:val="20"/>
                <w:szCs w:val="20"/>
              </w:rPr>
            </w:pPr>
            <w:r>
              <w:rPr>
                <w:sz w:val="20"/>
                <w:szCs w:val="20"/>
              </w:rPr>
              <w:t>2</w:t>
            </w:r>
          </w:p>
        </w:tc>
        <w:tc>
          <w:tcPr>
            <w:tcW w:w="789" w:type="pct"/>
          </w:tcPr>
          <w:p w14:paraId="6EE4171A" w14:textId="77777777" w:rsidR="00457817" w:rsidRPr="00B968B5" w:rsidRDefault="00457817" w:rsidP="00BE2110">
            <w:pPr>
              <w:autoSpaceDE w:val="0"/>
              <w:autoSpaceDN w:val="0"/>
              <w:adjustRightInd w:val="0"/>
              <w:rPr>
                <w:sz w:val="20"/>
                <w:szCs w:val="20"/>
              </w:rPr>
            </w:pPr>
            <w:r>
              <w:rPr>
                <w:sz w:val="20"/>
                <w:szCs w:val="20"/>
              </w:rPr>
              <w:t>4</w:t>
            </w:r>
          </w:p>
        </w:tc>
      </w:tr>
      <w:tr w:rsidR="00457817" w:rsidRPr="00B968B5" w14:paraId="71A56628" w14:textId="77777777" w:rsidTr="00BE2110">
        <w:tblPrEx>
          <w:tblBorders>
            <w:top w:val="none" w:sz="0" w:space="0" w:color="auto"/>
          </w:tblBorders>
        </w:tblPrEx>
        <w:tc>
          <w:tcPr>
            <w:tcW w:w="1845" w:type="pct"/>
            <w:tcMar>
              <w:top w:w="20" w:type="nil"/>
              <w:left w:w="20" w:type="nil"/>
              <w:bottom w:w="20" w:type="nil"/>
              <w:right w:w="20" w:type="nil"/>
            </w:tcMar>
          </w:tcPr>
          <w:p w14:paraId="0EFC4D37" w14:textId="77777777" w:rsidR="00457817" w:rsidRDefault="00457817" w:rsidP="00BE2110">
            <w:pPr>
              <w:autoSpaceDE w:val="0"/>
              <w:autoSpaceDN w:val="0"/>
              <w:adjustRightInd w:val="0"/>
              <w:rPr>
                <w:sz w:val="20"/>
                <w:szCs w:val="20"/>
              </w:rPr>
            </w:pPr>
            <w:r>
              <w:rPr>
                <w:sz w:val="20"/>
                <w:szCs w:val="20"/>
              </w:rPr>
              <w:t xml:space="preserve">    Professional degree</w:t>
            </w:r>
          </w:p>
        </w:tc>
        <w:tc>
          <w:tcPr>
            <w:tcW w:w="789" w:type="pct"/>
            <w:tcMar>
              <w:top w:w="151" w:type="nil"/>
              <w:left w:w="151" w:type="nil"/>
              <w:bottom w:w="151" w:type="nil"/>
              <w:right w:w="151" w:type="nil"/>
            </w:tcMar>
          </w:tcPr>
          <w:p w14:paraId="002AE00C" w14:textId="77777777" w:rsidR="00457817" w:rsidRPr="00B968B5" w:rsidRDefault="00457817" w:rsidP="00BE2110">
            <w:pPr>
              <w:autoSpaceDE w:val="0"/>
              <w:autoSpaceDN w:val="0"/>
              <w:adjustRightInd w:val="0"/>
              <w:rPr>
                <w:sz w:val="20"/>
                <w:szCs w:val="20"/>
              </w:rPr>
            </w:pPr>
            <w:r>
              <w:rPr>
                <w:sz w:val="20"/>
                <w:szCs w:val="20"/>
              </w:rPr>
              <w:t>6</w:t>
            </w:r>
          </w:p>
        </w:tc>
        <w:tc>
          <w:tcPr>
            <w:tcW w:w="789" w:type="pct"/>
            <w:tcMar>
              <w:top w:w="151" w:type="nil"/>
              <w:left w:w="151" w:type="nil"/>
              <w:bottom w:w="151" w:type="nil"/>
              <w:right w:w="151" w:type="nil"/>
            </w:tcMar>
          </w:tcPr>
          <w:p w14:paraId="07E1CE28" w14:textId="77777777" w:rsidR="00457817" w:rsidRPr="00B968B5" w:rsidRDefault="00457817" w:rsidP="00BE2110">
            <w:pPr>
              <w:autoSpaceDE w:val="0"/>
              <w:autoSpaceDN w:val="0"/>
              <w:adjustRightInd w:val="0"/>
              <w:rPr>
                <w:sz w:val="20"/>
                <w:szCs w:val="20"/>
              </w:rPr>
            </w:pPr>
            <w:r>
              <w:rPr>
                <w:sz w:val="20"/>
                <w:szCs w:val="20"/>
              </w:rPr>
              <w:t>0</w:t>
            </w:r>
          </w:p>
        </w:tc>
        <w:tc>
          <w:tcPr>
            <w:tcW w:w="789" w:type="pct"/>
            <w:tcMar>
              <w:top w:w="151" w:type="nil"/>
              <w:left w:w="151" w:type="nil"/>
              <w:bottom w:w="151" w:type="nil"/>
              <w:right w:w="151" w:type="nil"/>
            </w:tcMar>
          </w:tcPr>
          <w:p w14:paraId="7CAE84EF" w14:textId="77777777" w:rsidR="00457817" w:rsidRPr="00B968B5" w:rsidRDefault="00457817" w:rsidP="00BE2110">
            <w:pPr>
              <w:autoSpaceDE w:val="0"/>
              <w:autoSpaceDN w:val="0"/>
              <w:adjustRightInd w:val="0"/>
              <w:rPr>
                <w:sz w:val="20"/>
                <w:szCs w:val="20"/>
              </w:rPr>
            </w:pPr>
            <w:r>
              <w:rPr>
                <w:sz w:val="20"/>
                <w:szCs w:val="20"/>
              </w:rPr>
              <w:t>2</w:t>
            </w:r>
          </w:p>
        </w:tc>
        <w:tc>
          <w:tcPr>
            <w:tcW w:w="789" w:type="pct"/>
          </w:tcPr>
          <w:p w14:paraId="4E2EBA14" w14:textId="77777777" w:rsidR="00457817" w:rsidRPr="00B968B5" w:rsidRDefault="00457817" w:rsidP="00BE2110">
            <w:pPr>
              <w:autoSpaceDE w:val="0"/>
              <w:autoSpaceDN w:val="0"/>
              <w:adjustRightInd w:val="0"/>
              <w:rPr>
                <w:sz w:val="20"/>
                <w:szCs w:val="20"/>
              </w:rPr>
            </w:pPr>
            <w:r>
              <w:rPr>
                <w:sz w:val="20"/>
                <w:szCs w:val="20"/>
              </w:rPr>
              <w:t>3</w:t>
            </w:r>
          </w:p>
        </w:tc>
      </w:tr>
      <w:tr w:rsidR="00457817" w:rsidRPr="00B968B5" w14:paraId="1CFFF3A2" w14:textId="77777777" w:rsidTr="00BE2110">
        <w:tblPrEx>
          <w:tblBorders>
            <w:top w:val="none" w:sz="0" w:space="0" w:color="auto"/>
          </w:tblBorders>
        </w:tblPrEx>
        <w:tc>
          <w:tcPr>
            <w:tcW w:w="1845" w:type="pct"/>
            <w:tcMar>
              <w:top w:w="20" w:type="nil"/>
              <w:left w:w="20" w:type="nil"/>
              <w:bottom w:w="20" w:type="nil"/>
              <w:right w:w="20" w:type="nil"/>
            </w:tcMar>
          </w:tcPr>
          <w:p w14:paraId="714D0503" w14:textId="77777777" w:rsidR="00457817"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32C6474A" w14:textId="77777777" w:rsidR="00457817" w:rsidRPr="00B968B5"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7BA9BDD1" w14:textId="77777777" w:rsidR="00457817" w:rsidRPr="00B968B5"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39E3F642" w14:textId="77777777" w:rsidR="00457817" w:rsidRPr="00B968B5" w:rsidRDefault="00457817" w:rsidP="00BE2110">
            <w:pPr>
              <w:autoSpaceDE w:val="0"/>
              <w:autoSpaceDN w:val="0"/>
              <w:adjustRightInd w:val="0"/>
              <w:rPr>
                <w:sz w:val="20"/>
                <w:szCs w:val="20"/>
              </w:rPr>
            </w:pPr>
          </w:p>
        </w:tc>
        <w:tc>
          <w:tcPr>
            <w:tcW w:w="789" w:type="pct"/>
          </w:tcPr>
          <w:p w14:paraId="796B1B37" w14:textId="77777777" w:rsidR="00457817" w:rsidRPr="00B968B5" w:rsidRDefault="00457817" w:rsidP="00BE2110">
            <w:pPr>
              <w:autoSpaceDE w:val="0"/>
              <w:autoSpaceDN w:val="0"/>
              <w:adjustRightInd w:val="0"/>
              <w:rPr>
                <w:sz w:val="20"/>
                <w:szCs w:val="20"/>
              </w:rPr>
            </w:pPr>
          </w:p>
        </w:tc>
      </w:tr>
      <w:tr w:rsidR="00457817" w:rsidRPr="00B968B5" w14:paraId="7A936B25" w14:textId="77777777" w:rsidTr="00BE2110">
        <w:tblPrEx>
          <w:tblBorders>
            <w:top w:val="none" w:sz="0" w:space="0" w:color="auto"/>
          </w:tblBorders>
        </w:tblPrEx>
        <w:tc>
          <w:tcPr>
            <w:tcW w:w="1845" w:type="pct"/>
            <w:tcMar>
              <w:top w:w="20" w:type="nil"/>
              <w:left w:w="20" w:type="nil"/>
              <w:bottom w:w="20" w:type="nil"/>
              <w:right w:w="20" w:type="nil"/>
            </w:tcMar>
          </w:tcPr>
          <w:p w14:paraId="22326200" w14:textId="77777777" w:rsidR="00457817" w:rsidRPr="009D7131" w:rsidRDefault="00457817" w:rsidP="00BE2110">
            <w:pPr>
              <w:autoSpaceDE w:val="0"/>
              <w:autoSpaceDN w:val="0"/>
              <w:adjustRightInd w:val="0"/>
              <w:rPr>
                <w:i/>
                <w:iCs/>
                <w:sz w:val="20"/>
                <w:szCs w:val="20"/>
              </w:rPr>
            </w:pPr>
            <w:r w:rsidRPr="009D7131">
              <w:rPr>
                <w:i/>
                <w:iCs/>
                <w:sz w:val="20"/>
                <w:szCs w:val="20"/>
              </w:rPr>
              <w:t>Income</w:t>
            </w:r>
          </w:p>
        </w:tc>
        <w:tc>
          <w:tcPr>
            <w:tcW w:w="789" w:type="pct"/>
            <w:tcMar>
              <w:top w:w="151" w:type="nil"/>
              <w:left w:w="151" w:type="nil"/>
              <w:bottom w:w="151" w:type="nil"/>
              <w:right w:w="151" w:type="nil"/>
            </w:tcMar>
          </w:tcPr>
          <w:p w14:paraId="01E64CCE" w14:textId="77777777" w:rsidR="00457817" w:rsidRPr="00B968B5"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7B1D3427" w14:textId="77777777" w:rsidR="00457817" w:rsidRPr="00B968B5" w:rsidRDefault="00457817" w:rsidP="00BE2110">
            <w:pPr>
              <w:autoSpaceDE w:val="0"/>
              <w:autoSpaceDN w:val="0"/>
              <w:adjustRightInd w:val="0"/>
              <w:rPr>
                <w:sz w:val="20"/>
                <w:szCs w:val="20"/>
              </w:rPr>
            </w:pPr>
          </w:p>
        </w:tc>
        <w:tc>
          <w:tcPr>
            <w:tcW w:w="789" w:type="pct"/>
            <w:tcMar>
              <w:top w:w="151" w:type="nil"/>
              <w:left w:w="151" w:type="nil"/>
              <w:bottom w:w="151" w:type="nil"/>
              <w:right w:w="151" w:type="nil"/>
            </w:tcMar>
          </w:tcPr>
          <w:p w14:paraId="2A66BAA7" w14:textId="77777777" w:rsidR="00457817" w:rsidRPr="00B968B5" w:rsidRDefault="00457817" w:rsidP="00BE2110">
            <w:pPr>
              <w:autoSpaceDE w:val="0"/>
              <w:autoSpaceDN w:val="0"/>
              <w:adjustRightInd w:val="0"/>
              <w:rPr>
                <w:sz w:val="20"/>
                <w:szCs w:val="20"/>
              </w:rPr>
            </w:pPr>
          </w:p>
        </w:tc>
        <w:tc>
          <w:tcPr>
            <w:tcW w:w="789" w:type="pct"/>
          </w:tcPr>
          <w:p w14:paraId="4213543C" w14:textId="77777777" w:rsidR="00457817" w:rsidRPr="00B968B5" w:rsidRDefault="00457817" w:rsidP="00BE2110">
            <w:pPr>
              <w:autoSpaceDE w:val="0"/>
              <w:autoSpaceDN w:val="0"/>
              <w:adjustRightInd w:val="0"/>
              <w:rPr>
                <w:sz w:val="20"/>
                <w:szCs w:val="20"/>
              </w:rPr>
            </w:pPr>
          </w:p>
        </w:tc>
      </w:tr>
      <w:tr w:rsidR="00457817" w:rsidRPr="00B968B5" w14:paraId="6AC2A281" w14:textId="77777777" w:rsidTr="00BE2110">
        <w:tblPrEx>
          <w:tblBorders>
            <w:top w:val="none" w:sz="0" w:space="0" w:color="auto"/>
          </w:tblBorders>
        </w:tblPrEx>
        <w:tc>
          <w:tcPr>
            <w:tcW w:w="1845" w:type="pct"/>
            <w:tcMar>
              <w:top w:w="20" w:type="nil"/>
              <w:left w:w="20" w:type="nil"/>
              <w:bottom w:w="20" w:type="nil"/>
              <w:right w:w="20" w:type="nil"/>
            </w:tcMar>
          </w:tcPr>
          <w:p w14:paraId="0482531F" w14:textId="77777777" w:rsidR="00457817" w:rsidRDefault="00457817" w:rsidP="00BE2110">
            <w:pPr>
              <w:autoSpaceDE w:val="0"/>
              <w:autoSpaceDN w:val="0"/>
              <w:adjustRightInd w:val="0"/>
              <w:rPr>
                <w:sz w:val="20"/>
                <w:szCs w:val="20"/>
              </w:rPr>
            </w:pPr>
            <w:r>
              <w:rPr>
                <w:sz w:val="20"/>
                <w:szCs w:val="20"/>
              </w:rPr>
              <w:t xml:space="preserve">    Less than $10,000</w:t>
            </w:r>
          </w:p>
        </w:tc>
        <w:tc>
          <w:tcPr>
            <w:tcW w:w="789" w:type="pct"/>
            <w:tcMar>
              <w:top w:w="151" w:type="nil"/>
              <w:left w:w="151" w:type="nil"/>
              <w:bottom w:w="151" w:type="nil"/>
              <w:right w:w="151" w:type="nil"/>
            </w:tcMar>
          </w:tcPr>
          <w:p w14:paraId="16BB764D" w14:textId="77777777" w:rsidR="00457817" w:rsidRPr="00B968B5" w:rsidRDefault="00457817" w:rsidP="00BE2110">
            <w:pPr>
              <w:autoSpaceDE w:val="0"/>
              <w:autoSpaceDN w:val="0"/>
              <w:adjustRightInd w:val="0"/>
              <w:rPr>
                <w:sz w:val="20"/>
                <w:szCs w:val="20"/>
              </w:rPr>
            </w:pPr>
            <w:r>
              <w:rPr>
                <w:sz w:val="20"/>
                <w:szCs w:val="20"/>
              </w:rPr>
              <w:t>25</w:t>
            </w:r>
          </w:p>
        </w:tc>
        <w:tc>
          <w:tcPr>
            <w:tcW w:w="789" w:type="pct"/>
            <w:tcMar>
              <w:top w:w="151" w:type="nil"/>
              <w:left w:w="151" w:type="nil"/>
              <w:bottom w:w="151" w:type="nil"/>
              <w:right w:w="151" w:type="nil"/>
            </w:tcMar>
          </w:tcPr>
          <w:p w14:paraId="30B617A1" w14:textId="77777777" w:rsidR="00457817" w:rsidRPr="00B968B5" w:rsidRDefault="00457817" w:rsidP="00BE2110">
            <w:pPr>
              <w:autoSpaceDE w:val="0"/>
              <w:autoSpaceDN w:val="0"/>
              <w:adjustRightInd w:val="0"/>
              <w:rPr>
                <w:sz w:val="20"/>
                <w:szCs w:val="20"/>
              </w:rPr>
            </w:pPr>
            <w:r>
              <w:rPr>
                <w:sz w:val="20"/>
                <w:szCs w:val="20"/>
              </w:rPr>
              <w:t>20</w:t>
            </w:r>
          </w:p>
        </w:tc>
        <w:tc>
          <w:tcPr>
            <w:tcW w:w="789" w:type="pct"/>
            <w:tcMar>
              <w:top w:w="151" w:type="nil"/>
              <w:left w:w="151" w:type="nil"/>
              <w:bottom w:w="151" w:type="nil"/>
              <w:right w:w="151" w:type="nil"/>
            </w:tcMar>
          </w:tcPr>
          <w:p w14:paraId="54B5430B" w14:textId="77777777" w:rsidR="00457817" w:rsidRPr="00B968B5" w:rsidRDefault="00457817" w:rsidP="00BE2110">
            <w:pPr>
              <w:autoSpaceDE w:val="0"/>
              <w:autoSpaceDN w:val="0"/>
              <w:adjustRightInd w:val="0"/>
              <w:rPr>
                <w:sz w:val="20"/>
                <w:szCs w:val="20"/>
              </w:rPr>
            </w:pPr>
            <w:r>
              <w:rPr>
                <w:sz w:val="20"/>
                <w:szCs w:val="20"/>
              </w:rPr>
              <w:t>25</w:t>
            </w:r>
          </w:p>
        </w:tc>
        <w:tc>
          <w:tcPr>
            <w:tcW w:w="789" w:type="pct"/>
          </w:tcPr>
          <w:p w14:paraId="48D9E8BE" w14:textId="77777777" w:rsidR="00457817" w:rsidRPr="00B968B5" w:rsidRDefault="00457817" w:rsidP="00BE2110">
            <w:pPr>
              <w:autoSpaceDE w:val="0"/>
              <w:autoSpaceDN w:val="0"/>
              <w:adjustRightInd w:val="0"/>
              <w:rPr>
                <w:sz w:val="20"/>
                <w:szCs w:val="20"/>
              </w:rPr>
            </w:pPr>
            <w:r>
              <w:rPr>
                <w:sz w:val="20"/>
                <w:szCs w:val="20"/>
              </w:rPr>
              <w:t>30</w:t>
            </w:r>
          </w:p>
        </w:tc>
      </w:tr>
      <w:tr w:rsidR="00457817" w:rsidRPr="00B968B5" w14:paraId="51BD4795" w14:textId="77777777" w:rsidTr="00BE2110">
        <w:tblPrEx>
          <w:tblBorders>
            <w:top w:val="none" w:sz="0" w:space="0" w:color="auto"/>
          </w:tblBorders>
        </w:tblPrEx>
        <w:tc>
          <w:tcPr>
            <w:tcW w:w="1845" w:type="pct"/>
            <w:tcMar>
              <w:top w:w="20" w:type="nil"/>
              <w:left w:w="20" w:type="nil"/>
              <w:bottom w:w="20" w:type="nil"/>
              <w:right w:w="20" w:type="nil"/>
            </w:tcMar>
          </w:tcPr>
          <w:p w14:paraId="47E114C4" w14:textId="77777777" w:rsidR="00457817" w:rsidRDefault="00457817" w:rsidP="00BE2110">
            <w:pPr>
              <w:autoSpaceDE w:val="0"/>
              <w:autoSpaceDN w:val="0"/>
              <w:adjustRightInd w:val="0"/>
              <w:rPr>
                <w:sz w:val="20"/>
                <w:szCs w:val="20"/>
              </w:rPr>
            </w:pPr>
            <w:r>
              <w:rPr>
                <w:sz w:val="20"/>
                <w:szCs w:val="20"/>
              </w:rPr>
              <w:t xml:space="preserve">    $10,000 - $49,999</w:t>
            </w:r>
          </w:p>
        </w:tc>
        <w:tc>
          <w:tcPr>
            <w:tcW w:w="789" w:type="pct"/>
            <w:tcMar>
              <w:top w:w="151" w:type="nil"/>
              <w:left w:w="151" w:type="nil"/>
              <w:bottom w:w="151" w:type="nil"/>
              <w:right w:w="151" w:type="nil"/>
            </w:tcMar>
          </w:tcPr>
          <w:p w14:paraId="20E67E3E" w14:textId="77777777" w:rsidR="00457817" w:rsidRPr="00B968B5" w:rsidRDefault="00457817" w:rsidP="00BE2110">
            <w:pPr>
              <w:autoSpaceDE w:val="0"/>
              <w:autoSpaceDN w:val="0"/>
              <w:adjustRightInd w:val="0"/>
              <w:rPr>
                <w:sz w:val="20"/>
                <w:szCs w:val="20"/>
              </w:rPr>
            </w:pPr>
            <w:r>
              <w:rPr>
                <w:sz w:val="20"/>
                <w:szCs w:val="20"/>
              </w:rPr>
              <w:t>125</w:t>
            </w:r>
          </w:p>
        </w:tc>
        <w:tc>
          <w:tcPr>
            <w:tcW w:w="789" w:type="pct"/>
            <w:tcMar>
              <w:top w:w="151" w:type="nil"/>
              <w:left w:w="151" w:type="nil"/>
              <w:bottom w:w="151" w:type="nil"/>
              <w:right w:w="151" w:type="nil"/>
            </w:tcMar>
          </w:tcPr>
          <w:p w14:paraId="4585DE99" w14:textId="77777777" w:rsidR="00457817" w:rsidRPr="00B968B5" w:rsidRDefault="00457817" w:rsidP="00BE2110">
            <w:pPr>
              <w:autoSpaceDE w:val="0"/>
              <w:autoSpaceDN w:val="0"/>
              <w:adjustRightInd w:val="0"/>
              <w:rPr>
                <w:sz w:val="20"/>
                <w:szCs w:val="20"/>
              </w:rPr>
            </w:pPr>
            <w:r>
              <w:rPr>
                <w:sz w:val="20"/>
                <w:szCs w:val="20"/>
              </w:rPr>
              <w:t>80</w:t>
            </w:r>
          </w:p>
        </w:tc>
        <w:tc>
          <w:tcPr>
            <w:tcW w:w="789" w:type="pct"/>
            <w:tcMar>
              <w:top w:w="151" w:type="nil"/>
              <w:left w:w="151" w:type="nil"/>
              <w:bottom w:w="151" w:type="nil"/>
              <w:right w:w="151" w:type="nil"/>
            </w:tcMar>
          </w:tcPr>
          <w:p w14:paraId="3BB977C3" w14:textId="77777777" w:rsidR="00457817" w:rsidRPr="00B968B5" w:rsidRDefault="00457817" w:rsidP="00BE2110">
            <w:pPr>
              <w:autoSpaceDE w:val="0"/>
              <w:autoSpaceDN w:val="0"/>
              <w:adjustRightInd w:val="0"/>
              <w:rPr>
                <w:sz w:val="20"/>
                <w:szCs w:val="20"/>
              </w:rPr>
            </w:pPr>
            <w:r>
              <w:rPr>
                <w:sz w:val="20"/>
                <w:szCs w:val="20"/>
              </w:rPr>
              <w:t>131</w:t>
            </w:r>
          </w:p>
        </w:tc>
        <w:tc>
          <w:tcPr>
            <w:tcW w:w="789" w:type="pct"/>
          </w:tcPr>
          <w:p w14:paraId="5534480F" w14:textId="77777777" w:rsidR="00457817" w:rsidRPr="00B968B5" w:rsidRDefault="00457817" w:rsidP="00BE2110">
            <w:pPr>
              <w:autoSpaceDE w:val="0"/>
              <w:autoSpaceDN w:val="0"/>
              <w:adjustRightInd w:val="0"/>
              <w:rPr>
                <w:sz w:val="20"/>
                <w:szCs w:val="20"/>
              </w:rPr>
            </w:pPr>
            <w:r>
              <w:rPr>
                <w:sz w:val="20"/>
                <w:szCs w:val="20"/>
              </w:rPr>
              <w:t>96</w:t>
            </w:r>
          </w:p>
        </w:tc>
      </w:tr>
      <w:tr w:rsidR="00457817" w:rsidRPr="00B968B5" w14:paraId="329B9599" w14:textId="77777777" w:rsidTr="00BE2110">
        <w:tblPrEx>
          <w:tblBorders>
            <w:top w:val="none" w:sz="0" w:space="0" w:color="auto"/>
          </w:tblBorders>
        </w:tblPrEx>
        <w:tc>
          <w:tcPr>
            <w:tcW w:w="1845" w:type="pct"/>
            <w:tcMar>
              <w:top w:w="20" w:type="nil"/>
              <w:left w:w="20" w:type="nil"/>
              <w:bottom w:w="20" w:type="nil"/>
              <w:right w:w="20" w:type="nil"/>
            </w:tcMar>
          </w:tcPr>
          <w:p w14:paraId="656FFAB0" w14:textId="77777777" w:rsidR="00457817" w:rsidRDefault="00457817" w:rsidP="00BE2110">
            <w:pPr>
              <w:autoSpaceDE w:val="0"/>
              <w:autoSpaceDN w:val="0"/>
              <w:adjustRightInd w:val="0"/>
              <w:rPr>
                <w:sz w:val="20"/>
                <w:szCs w:val="20"/>
              </w:rPr>
            </w:pPr>
            <w:r>
              <w:rPr>
                <w:sz w:val="20"/>
                <w:szCs w:val="20"/>
              </w:rPr>
              <w:t xml:space="preserve">    $50,000 - $99,999</w:t>
            </w:r>
          </w:p>
        </w:tc>
        <w:tc>
          <w:tcPr>
            <w:tcW w:w="789" w:type="pct"/>
            <w:tcMar>
              <w:top w:w="151" w:type="nil"/>
              <w:left w:w="151" w:type="nil"/>
              <w:bottom w:w="151" w:type="nil"/>
              <w:right w:w="151" w:type="nil"/>
            </w:tcMar>
          </w:tcPr>
          <w:p w14:paraId="13F130CB" w14:textId="77777777" w:rsidR="00457817" w:rsidRPr="00B968B5" w:rsidRDefault="00457817" w:rsidP="00BE2110">
            <w:pPr>
              <w:autoSpaceDE w:val="0"/>
              <w:autoSpaceDN w:val="0"/>
              <w:adjustRightInd w:val="0"/>
              <w:rPr>
                <w:sz w:val="20"/>
                <w:szCs w:val="20"/>
              </w:rPr>
            </w:pPr>
            <w:r>
              <w:rPr>
                <w:sz w:val="20"/>
                <w:szCs w:val="20"/>
              </w:rPr>
              <w:t>99</w:t>
            </w:r>
          </w:p>
        </w:tc>
        <w:tc>
          <w:tcPr>
            <w:tcW w:w="789" w:type="pct"/>
            <w:tcMar>
              <w:top w:w="151" w:type="nil"/>
              <w:left w:w="151" w:type="nil"/>
              <w:bottom w:w="151" w:type="nil"/>
              <w:right w:w="151" w:type="nil"/>
            </w:tcMar>
          </w:tcPr>
          <w:p w14:paraId="26E9A314" w14:textId="77777777" w:rsidR="00457817" w:rsidRPr="00B968B5" w:rsidRDefault="00457817" w:rsidP="00BE2110">
            <w:pPr>
              <w:autoSpaceDE w:val="0"/>
              <w:autoSpaceDN w:val="0"/>
              <w:adjustRightInd w:val="0"/>
              <w:rPr>
                <w:sz w:val="20"/>
                <w:szCs w:val="20"/>
              </w:rPr>
            </w:pPr>
            <w:r>
              <w:rPr>
                <w:sz w:val="20"/>
                <w:szCs w:val="20"/>
              </w:rPr>
              <w:t>67</w:t>
            </w:r>
          </w:p>
        </w:tc>
        <w:tc>
          <w:tcPr>
            <w:tcW w:w="789" w:type="pct"/>
            <w:tcMar>
              <w:top w:w="151" w:type="nil"/>
              <w:left w:w="151" w:type="nil"/>
              <w:bottom w:w="151" w:type="nil"/>
              <w:right w:w="151" w:type="nil"/>
            </w:tcMar>
          </w:tcPr>
          <w:p w14:paraId="6C220D1B" w14:textId="77777777" w:rsidR="00457817" w:rsidRPr="00B968B5" w:rsidRDefault="00457817" w:rsidP="00BE2110">
            <w:pPr>
              <w:autoSpaceDE w:val="0"/>
              <w:autoSpaceDN w:val="0"/>
              <w:adjustRightInd w:val="0"/>
              <w:rPr>
                <w:sz w:val="20"/>
                <w:szCs w:val="20"/>
              </w:rPr>
            </w:pPr>
            <w:r>
              <w:rPr>
                <w:sz w:val="20"/>
                <w:szCs w:val="20"/>
              </w:rPr>
              <w:t>86</w:t>
            </w:r>
          </w:p>
        </w:tc>
        <w:tc>
          <w:tcPr>
            <w:tcW w:w="789" w:type="pct"/>
          </w:tcPr>
          <w:p w14:paraId="715DB2A7" w14:textId="77777777" w:rsidR="00457817" w:rsidRPr="00B968B5" w:rsidRDefault="00457817" w:rsidP="00BE2110">
            <w:pPr>
              <w:autoSpaceDE w:val="0"/>
              <w:autoSpaceDN w:val="0"/>
              <w:adjustRightInd w:val="0"/>
              <w:rPr>
                <w:sz w:val="20"/>
                <w:szCs w:val="20"/>
              </w:rPr>
            </w:pPr>
            <w:r>
              <w:rPr>
                <w:sz w:val="20"/>
                <w:szCs w:val="20"/>
              </w:rPr>
              <w:t>61</w:t>
            </w:r>
          </w:p>
        </w:tc>
      </w:tr>
      <w:tr w:rsidR="00457817" w:rsidRPr="00B968B5" w14:paraId="7B7C88B4" w14:textId="77777777" w:rsidTr="00BE2110">
        <w:tblPrEx>
          <w:tblBorders>
            <w:top w:val="none" w:sz="0" w:space="0" w:color="auto"/>
          </w:tblBorders>
        </w:tblPrEx>
        <w:tc>
          <w:tcPr>
            <w:tcW w:w="1845" w:type="pct"/>
            <w:tcMar>
              <w:top w:w="20" w:type="nil"/>
              <w:left w:w="20" w:type="nil"/>
              <w:bottom w:w="20" w:type="nil"/>
              <w:right w:w="20" w:type="nil"/>
            </w:tcMar>
          </w:tcPr>
          <w:p w14:paraId="15C6DBD6" w14:textId="77777777" w:rsidR="00457817" w:rsidRDefault="00457817" w:rsidP="00BE2110">
            <w:pPr>
              <w:autoSpaceDE w:val="0"/>
              <w:autoSpaceDN w:val="0"/>
              <w:adjustRightInd w:val="0"/>
              <w:rPr>
                <w:sz w:val="20"/>
                <w:szCs w:val="20"/>
              </w:rPr>
            </w:pPr>
            <w:r>
              <w:rPr>
                <w:sz w:val="20"/>
                <w:szCs w:val="20"/>
              </w:rPr>
              <w:t xml:space="preserve">    $100,000 - $149,999</w:t>
            </w:r>
          </w:p>
        </w:tc>
        <w:tc>
          <w:tcPr>
            <w:tcW w:w="789" w:type="pct"/>
            <w:tcMar>
              <w:top w:w="151" w:type="nil"/>
              <w:left w:w="151" w:type="nil"/>
              <w:bottom w:w="151" w:type="nil"/>
              <w:right w:w="151" w:type="nil"/>
            </w:tcMar>
          </w:tcPr>
          <w:p w14:paraId="08EC5EA3" w14:textId="77777777" w:rsidR="00457817" w:rsidRPr="00B968B5" w:rsidRDefault="00457817" w:rsidP="00BE2110">
            <w:pPr>
              <w:autoSpaceDE w:val="0"/>
              <w:autoSpaceDN w:val="0"/>
              <w:adjustRightInd w:val="0"/>
              <w:rPr>
                <w:sz w:val="20"/>
                <w:szCs w:val="20"/>
              </w:rPr>
            </w:pPr>
            <w:r>
              <w:rPr>
                <w:sz w:val="20"/>
                <w:szCs w:val="20"/>
              </w:rPr>
              <w:t>26</w:t>
            </w:r>
          </w:p>
        </w:tc>
        <w:tc>
          <w:tcPr>
            <w:tcW w:w="789" w:type="pct"/>
            <w:tcMar>
              <w:top w:w="151" w:type="nil"/>
              <w:left w:w="151" w:type="nil"/>
              <w:bottom w:w="151" w:type="nil"/>
              <w:right w:w="151" w:type="nil"/>
            </w:tcMar>
          </w:tcPr>
          <w:p w14:paraId="6EF74809" w14:textId="77777777" w:rsidR="00457817" w:rsidRPr="00B968B5" w:rsidRDefault="00457817" w:rsidP="00BE2110">
            <w:pPr>
              <w:autoSpaceDE w:val="0"/>
              <w:autoSpaceDN w:val="0"/>
              <w:adjustRightInd w:val="0"/>
              <w:rPr>
                <w:sz w:val="20"/>
                <w:szCs w:val="20"/>
              </w:rPr>
            </w:pPr>
            <w:r>
              <w:rPr>
                <w:sz w:val="20"/>
                <w:szCs w:val="20"/>
              </w:rPr>
              <w:t>25</w:t>
            </w:r>
          </w:p>
        </w:tc>
        <w:tc>
          <w:tcPr>
            <w:tcW w:w="789" w:type="pct"/>
            <w:tcMar>
              <w:top w:w="151" w:type="nil"/>
              <w:left w:w="151" w:type="nil"/>
              <w:bottom w:w="151" w:type="nil"/>
              <w:right w:w="151" w:type="nil"/>
            </w:tcMar>
          </w:tcPr>
          <w:p w14:paraId="1F9383A6" w14:textId="77777777" w:rsidR="00457817" w:rsidRPr="00B968B5" w:rsidRDefault="00457817" w:rsidP="00BE2110">
            <w:pPr>
              <w:autoSpaceDE w:val="0"/>
              <w:autoSpaceDN w:val="0"/>
              <w:adjustRightInd w:val="0"/>
              <w:rPr>
                <w:sz w:val="20"/>
                <w:szCs w:val="20"/>
              </w:rPr>
            </w:pPr>
            <w:r>
              <w:rPr>
                <w:sz w:val="20"/>
                <w:szCs w:val="20"/>
              </w:rPr>
              <w:t>22</w:t>
            </w:r>
          </w:p>
        </w:tc>
        <w:tc>
          <w:tcPr>
            <w:tcW w:w="789" w:type="pct"/>
          </w:tcPr>
          <w:p w14:paraId="792E2CE0" w14:textId="77777777" w:rsidR="00457817" w:rsidRPr="00B968B5" w:rsidRDefault="00457817" w:rsidP="00BE2110">
            <w:pPr>
              <w:autoSpaceDE w:val="0"/>
              <w:autoSpaceDN w:val="0"/>
              <w:adjustRightInd w:val="0"/>
              <w:rPr>
                <w:sz w:val="20"/>
                <w:szCs w:val="20"/>
              </w:rPr>
            </w:pPr>
            <w:r>
              <w:rPr>
                <w:sz w:val="20"/>
                <w:szCs w:val="20"/>
              </w:rPr>
              <w:t>18</w:t>
            </w:r>
          </w:p>
        </w:tc>
      </w:tr>
      <w:tr w:rsidR="00457817" w:rsidRPr="00B968B5" w14:paraId="465DFF0B" w14:textId="77777777" w:rsidTr="00BE2110">
        <w:tblPrEx>
          <w:tblBorders>
            <w:top w:val="none" w:sz="0" w:space="0" w:color="auto"/>
          </w:tblBorders>
        </w:tblPrEx>
        <w:tc>
          <w:tcPr>
            <w:tcW w:w="1845" w:type="pct"/>
            <w:tcBorders>
              <w:bottom w:val="single" w:sz="24" w:space="0" w:color="auto"/>
            </w:tcBorders>
            <w:tcMar>
              <w:top w:w="20" w:type="nil"/>
              <w:left w:w="20" w:type="nil"/>
              <w:bottom w:w="20" w:type="nil"/>
              <w:right w:w="20" w:type="nil"/>
            </w:tcMar>
            <w:vAlign w:val="center"/>
          </w:tcPr>
          <w:p w14:paraId="739560FE" w14:textId="77777777" w:rsidR="00457817" w:rsidRPr="00B968B5" w:rsidRDefault="00457817" w:rsidP="00BE2110">
            <w:pPr>
              <w:autoSpaceDE w:val="0"/>
              <w:autoSpaceDN w:val="0"/>
              <w:adjustRightInd w:val="0"/>
              <w:rPr>
                <w:sz w:val="20"/>
                <w:szCs w:val="20"/>
              </w:rPr>
            </w:pPr>
            <w:r>
              <w:rPr>
                <w:sz w:val="20"/>
                <w:szCs w:val="20"/>
              </w:rPr>
              <w:t xml:space="preserve">    $150,000 or more</w:t>
            </w:r>
          </w:p>
        </w:tc>
        <w:tc>
          <w:tcPr>
            <w:tcW w:w="789" w:type="pct"/>
            <w:tcBorders>
              <w:bottom w:val="single" w:sz="24" w:space="0" w:color="auto"/>
            </w:tcBorders>
            <w:tcMar>
              <w:top w:w="151" w:type="nil"/>
              <w:left w:w="151" w:type="nil"/>
              <w:bottom w:w="151" w:type="nil"/>
              <w:right w:w="151" w:type="nil"/>
            </w:tcMar>
          </w:tcPr>
          <w:p w14:paraId="44B6D700" w14:textId="77777777" w:rsidR="00457817" w:rsidRPr="00B968B5" w:rsidRDefault="00457817" w:rsidP="00BE2110">
            <w:pPr>
              <w:autoSpaceDE w:val="0"/>
              <w:autoSpaceDN w:val="0"/>
              <w:adjustRightInd w:val="0"/>
              <w:rPr>
                <w:sz w:val="20"/>
                <w:szCs w:val="20"/>
              </w:rPr>
            </w:pPr>
            <w:r>
              <w:rPr>
                <w:sz w:val="20"/>
                <w:szCs w:val="20"/>
              </w:rPr>
              <w:t>9</w:t>
            </w:r>
          </w:p>
        </w:tc>
        <w:tc>
          <w:tcPr>
            <w:tcW w:w="789" w:type="pct"/>
            <w:tcBorders>
              <w:bottom w:val="single" w:sz="24" w:space="0" w:color="auto"/>
            </w:tcBorders>
            <w:tcMar>
              <w:top w:w="151" w:type="nil"/>
              <w:left w:w="151" w:type="nil"/>
              <w:bottom w:w="151" w:type="nil"/>
              <w:right w:w="151" w:type="nil"/>
            </w:tcMar>
          </w:tcPr>
          <w:p w14:paraId="3562F60A" w14:textId="77777777" w:rsidR="00457817" w:rsidRPr="00B968B5" w:rsidRDefault="00457817" w:rsidP="00BE2110">
            <w:pPr>
              <w:autoSpaceDE w:val="0"/>
              <w:autoSpaceDN w:val="0"/>
              <w:adjustRightInd w:val="0"/>
              <w:rPr>
                <w:sz w:val="20"/>
                <w:szCs w:val="20"/>
              </w:rPr>
            </w:pPr>
            <w:r>
              <w:rPr>
                <w:sz w:val="20"/>
                <w:szCs w:val="20"/>
              </w:rPr>
              <w:t>6</w:t>
            </w:r>
          </w:p>
        </w:tc>
        <w:tc>
          <w:tcPr>
            <w:tcW w:w="789" w:type="pct"/>
            <w:tcBorders>
              <w:bottom w:val="single" w:sz="24" w:space="0" w:color="auto"/>
            </w:tcBorders>
            <w:tcMar>
              <w:top w:w="151" w:type="nil"/>
              <w:left w:w="151" w:type="nil"/>
              <w:bottom w:w="151" w:type="nil"/>
              <w:right w:w="151" w:type="nil"/>
            </w:tcMar>
          </w:tcPr>
          <w:p w14:paraId="3085ABB6" w14:textId="77777777" w:rsidR="00457817" w:rsidRPr="00B968B5" w:rsidRDefault="00457817" w:rsidP="00BE2110">
            <w:pPr>
              <w:autoSpaceDE w:val="0"/>
              <w:autoSpaceDN w:val="0"/>
              <w:adjustRightInd w:val="0"/>
              <w:rPr>
                <w:sz w:val="20"/>
                <w:szCs w:val="20"/>
              </w:rPr>
            </w:pPr>
            <w:r>
              <w:rPr>
                <w:sz w:val="20"/>
                <w:szCs w:val="20"/>
              </w:rPr>
              <w:t>12</w:t>
            </w:r>
          </w:p>
        </w:tc>
        <w:tc>
          <w:tcPr>
            <w:tcW w:w="789" w:type="pct"/>
            <w:tcBorders>
              <w:bottom w:val="single" w:sz="24" w:space="0" w:color="auto"/>
            </w:tcBorders>
          </w:tcPr>
          <w:p w14:paraId="131922F0" w14:textId="77777777" w:rsidR="00457817" w:rsidRPr="00B968B5" w:rsidRDefault="00457817" w:rsidP="00BE2110">
            <w:pPr>
              <w:autoSpaceDE w:val="0"/>
              <w:autoSpaceDN w:val="0"/>
              <w:adjustRightInd w:val="0"/>
              <w:rPr>
                <w:sz w:val="20"/>
                <w:szCs w:val="20"/>
              </w:rPr>
            </w:pPr>
            <w:r>
              <w:rPr>
                <w:sz w:val="20"/>
                <w:szCs w:val="20"/>
              </w:rPr>
              <w:t>14</w:t>
            </w:r>
          </w:p>
        </w:tc>
      </w:tr>
    </w:tbl>
    <w:p w14:paraId="251F223D" w14:textId="35A6B7F0" w:rsidR="00457817" w:rsidRDefault="00457817" w:rsidP="002B5A37">
      <w:pPr>
        <w:jc w:val="center"/>
        <w:sectPr w:rsidR="00457817" w:rsidSect="00FD5CA9">
          <w:pgSz w:w="11901" w:h="16840" w:code="9"/>
          <w:pgMar w:top="1440" w:right="1440" w:bottom="1440" w:left="1440" w:header="709" w:footer="709" w:gutter="0"/>
          <w:cols w:space="708"/>
          <w:docGrid w:linePitch="360"/>
        </w:sectPr>
      </w:pPr>
    </w:p>
    <w:p w14:paraId="2C858BF5" w14:textId="6D4C59D5" w:rsidR="00A15AF9" w:rsidRPr="00BE391F" w:rsidRDefault="00A15AF9" w:rsidP="002B5A37">
      <w:pPr>
        <w:jc w:val="center"/>
      </w:pPr>
    </w:p>
    <w:tbl>
      <w:tblPr>
        <w:tblW w:w="5000" w:type="pct"/>
        <w:tblBorders>
          <w:top w:val="nil"/>
          <w:left w:val="nil"/>
          <w:right w:val="nil"/>
        </w:tblBorders>
        <w:tblLook w:val="0000" w:firstRow="0" w:lastRow="0" w:firstColumn="0" w:lastColumn="0" w:noHBand="0" w:noVBand="0"/>
      </w:tblPr>
      <w:tblGrid>
        <w:gridCol w:w="5113"/>
        <w:gridCol w:w="1362"/>
        <w:gridCol w:w="1248"/>
        <w:gridCol w:w="1248"/>
        <w:gridCol w:w="1248"/>
        <w:gridCol w:w="1248"/>
        <w:gridCol w:w="1248"/>
        <w:gridCol w:w="1245"/>
      </w:tblGrid>
      <w:tr w:rsidR="00457817" w:rsidRPr="00BE391F" w14:paraId="29196F8A" w14:textId="77777777" w:rsidTr="00457817">
        <w:tc>
          <w:tcPr>
            <w:tcW w:w="5000" w:type="pct"/>
            <w:gridSpan w:val="8"/>
            <w:tcBorders>
              <w:top w:val="nil"/>
              <w:bottom w:val="single" w:sz="6" w:space="0" w:color="000000"/>
            </w:tcBorders>
            <w:tcMar>
              <w:top w:w="151" w:type="nil"/>
              <w:left w:w="151" w:type="nil"/>
              <w:bottom w:w="151" w:type="nil"/>
              <w:right w:w="151" w:type="nil"/>
            </w:tcMar>
            <w:vAlign w:val="center"/>
          </w:tcPr>
          <w:p w14:paraId="462C35D1" w14:textId="60991F23" w:rsidR="00457817" w:rsidRPr="00BE391F" w:rsidRDefault="00457817" w:rsidP="00457817">
            <w:pPr>
              <w:autoSpaceDE w:val="0"/>
              <w:autoSpaceDN w:val="0"/>
              <w:adjustRightInd w:val="0"/>
              <w:spacing w:line="360" w:lineRule="auto"/>
              <w:rPr>
                <w:i/>
                <w:iCs/>
              </w:rPr>
            </w:pPr>
            <w:r w:rsidRPr="00457817">
              <w:rPr>
                <w:b/>
                <w:bCs/>
              </w:rPr>
              <w:t xml:space="preserve">Table </w:t>
            </w:r>
            <w:r>
              <w:rPr>
                <w:b/>
                <w:bCs/>
              </w:rPr>
              <w:t>2</w:t>
            </w:r>
            <w:r>
              <w:rPr>
                <w:i/>
                <w:iCs/>
              </w:rPr>
              <w:t xml:space="preserve"> </w:t>
            </w:r>
            <w:r w:rsidRPr="00457817">
              <w:t>Means, standard deviations, construct reliabilities, intercorrelations, and √AVE of the sample</w:t>
            </w:r>
          </w:p>
        </w:tc>
      </w:tr>
      <w:tr w:rsidR="00A15AF9" w:rsidRPr="00BE391F" w14:paraId="5D4E7BFE" w14:textId="77777777" w:rsidTr="00457817">
        <w:tc>
          <w:tcPr>
            <w:tcW w:w="1831" w:type="pct"/>
            <w:tcBorders>
              <w:top w:val="single" w:sz="20" w:space="0" w:color="000000"/>
              <w:bottom w:val="single" w:sz="6" w:space="0" w:color="000000"/>
            </w:tcBorders>
            <w:tcMar>
              <w:top w:w="151" w:type="nil"/>
              <w:left w:w="151" w:type="nil"/>
              <w:bottom w:w="151" w:type="nil"/>
              <w:right w:w="151" w:type="nil"/>
            </w:tcMar>
            <w:vAlign w:val="center"/>
          </w:tcPr>
          <w:p w14:paraId="1A570D26" w14:textId="77777777" w:rsidR="00A15AF9" w:rsidRPr="00BE391F" w:rsidRDefault="00A15AF9">
            <w:pPr>
              <w:autoSpaceDE w:val="0"/>
              <w:autoSpaceDN w:val="0"/>
              <w:adjustRightInd w:val="0"/>
              <w:rPr>
                <w:i/>
                <w:iCs/>
              </w:rPr>
            </w:pPr>
            <w:r w:rsidRPr="00BE391F">
              <w:rPr>
                <w:i/>
                <w:iCs/>
              </w:rPr>
              <w:t> </w:t>
            </w:r>
          </w:p>
        </w:tc>
        <w:tc>
          <w:tcPr>
            <w:tcW w:w="488" w:type="pct"/>
            <w:tcBorders>
              <w:top w:val="single" w:sz="20" w:space="0" w:color="000000"/>
              <w:bottom w:val="single" w:sz="6" w:space="0" w:color="000000"/>
            </w:tcBorders>
            <w:tcMar>
              <w:top w:w="151" w:type="nil"/>
              <w:left w:w="151" w:type="nil"/>
              <w:bottom w:w="151" w:type="nil"/>
              <w:right w:w="151" w:type="nil"/>
            </w:tcMar>
            <w:vAlign w:val="center"/>
          </w:tcPr>
          <w:p w14:paraId="18A027CD" w14:textId="24356E89" w:rsidR="00A15AF9" w:rsidRPr="00BE391F" w:rsidRDefault="00A15AF9">
            <w:pPr>
              <w:autoSpaceDE w:val="0"/>
              <w:autoSpaceDN w:val="0"/>
              <w:adjustRightInd w:val="0"/>
              <w:rPr>
                <w:i/>
                <w:iCs/>
              </w:rPr>
            </w:pPr>
            <w:r w:rsidRPr="00BE391F">
              <w:rPr>
                <w:i/>
                <w:iCs/>
              </w:rPr>
              <w:t>1</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53239167" w14:textId="59FF6DEF" w:rsidR="00A15AF9" w:rsidRPr="00BE391F" w:rsidRDefault="00A15AF9">
            <w:pPr>
              <w:autoSpaceDE w:val="0"/>
              <w:autoSpaceDN w:val="0"/>
              <w:adjustRightInd w:val="0"/>
              <w:rPr>
                <w:i/>
                <w:iCs/>
              </w:rPr>
            </w:pPr>
            <w:r w:rsidRPr="00BE391F">
              <w:rPr>
                <w:i/>
                <w:iCs/>
              </w:rPr>
              <w:t>2</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168E0386" w14:textId="56459812" w:rsidR="00A15AF9" w:rsidRPr="00BE391F" w:rsidRDefault="00A15AF9">
            <w:pPr>
              <w:autoSpaceDE w:val="0"/>
              <w:autoSpaceDN w:val="0"/>
              <w:adjustRightInd w:val="0"/>
              <w:rPr>
                <w:i/>
                <w:iCs/>
              </w:rPr>
            </w:pPr>
            <w:r w:rsidRPr="00BE391F">
              <w:rPr>
                <w:i/>
                <w:iCs/>
              </w:rPr>
              <w:t>3</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6129DCC2" w14:textId="44572F8F" w:rsidR="00A15AF9" w:rsidRPr="00BE391F" w:rsidRDefault="00A15AF9">
            <w:pPr>
              <w:autoSpaceDE w:val="0"/>
              <w:autoSpaceDN w:val="0"/>
              <w:adjustRightInd w:val="0"/>
              <w:rPr>
                <w:i/>
                <w:iCs/>
              </w:rPr>
            </w:pPr>
            <w:r w:rsidRPr="00BE391F">
              <w:rPr>
                <w:i/>
                <w:iCs/>
              </w:rPr>
              <w:t>4</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1E06D758" w14:textId="2195487C" w:rsidR="00A15AF9" w:rsidRPr="00BE391F" w:rsidRDefault="00A15AF9">
            <w:pPr>
              <w:autoSpaceDE w:val="0"/>
              <w:autoSpaceDN w:val="0"/>
              <w:adjustRightInd w:val="0"/>
              <w:rPr>
                <w:i/>
                <w:iCs/>
              </w:rPr>
            </w:pPr>
            <w:r w:rsidRPr="00BE391F">
              <w:rPr>
                <w:i/>
                <w:iCs/>
              </w:rPr>
              <w:t>5</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07800EC8" w14:textId="6712B045" w:rsidR="00A15AF9" w:rsidRPr="00BE391F" w:rsidRDefault="00A15AF9">
            <w:pPr>
              <w:autoSpaceDE w:val="0"/>
              <w:autoSpaceDN w:val="0"/>
              <w:adjustRightInd w:val="0"/>
              <w:rPr>
                <w:i/>
                <w:iCs/>
              </w:rPr>
            </w:pPr>
            <w:r w:rsidRPr="00BE391F">
              <w:rPr>
                <w:i/>
                <w:iCs/>
              </w:rPr>
              <w:t>6</w:t>
            </w:r>
          </w:p>
        </w:tc>
        <w:tc>
          <w:tcPr>
            <w:tcW w:w="446" w:type="pct"/>
            <w:tcBorders>
              <w:top w:val="single" w:sz="20" w:space="0" w:color="000000"/>
              <w:bottom w:val="single" w:sz="6" w:space="0" w:color="000000"/>
            </w:tcBorders>
            <w:tcMar>
              <w:top w:w="151" w:type="nil"/>
              <w:left w:w="151" w:type="nil"/>
              <w:bottom w:w="151" w:type="nil"/>
              <w:right w:w="151" w:type="nil"/>
            </w:tcMar>
            <w:vAlign w:val="center"/>
          </w:tcPr>
          <w:p w14:paraId="56C3D0E4" w14:textId="72C1B79E" w:rsidR="00A15AF9" w:rsidRPr="00BE391F" w:rsidRDefault="00A15AF9">
            <w:pPr>
              <w:autoSpaceDE w:val="0"/>
              <w:autoSpaceDN w:val="0"/>
              <w:adjustRightInd w:val="0"/>
              <w:rPr>
                <w:i/>
                <w:iCs/>
              </w:rPr>
            </w:pPr>
            <w:r w:rsidRPr="00BE391F">
              <w:rPr>
                <w:i/>
                <w:iCs/>
              </w:rPr>
              <w:t>7</w:t>
            </w:r>
          </w:p>
        </w:tc>
      </w:tr>
      <w:tr w:rsidR="00A15AF9" w:rsidRPr="00BE391F" w14:paraId="57D9BB0C" w14:textId="77777777" w:rsidTr="00457817">
        <w:tblPrEx>
          <w:tblBorders>
            <w:top w:val="none" w:sz="0" w:space="0" w:color="auto"/>
          </w:tblBorders>
        </w:tblPrEx>
        <w:tc>
          <w:tcPr>
            <w:tcW w:w="1831" w:type="pct"/>
            <w:tcMar>
              <w:top w:w="20" w:type="nil"/>
              <w:left w:w="20" w:type="nil"/>
              <w:bottom w:w="20" w:type="nil"/>
              <w:right w:w="20" w:type="nil"/>
            </w:tcMar>
            <w:vAlign w:val="center"/>
          </w:tcPr>
          <w:p w14:paraId="26F7AA0C" w14:textId="53AAF4AE" w:rsidR="00A15AF9" w:rsidRPr="00BE391F" w:rsidRDefault="00A15AF9">
            <w:pPr>
              <w:autoSpaceDE w:val="0"/>
              <w:autoSpaceDN w:val="0"/>
              <w:adjustRightInd w:val="0"/>
              <w:rPr>
                <w:b/>
                <w:bCs/>
              </w:rPr>
            </w:pPr>
            <w:r w:rsidRPr="00BE391F">
              <w:rPr>
                <w:b/>
                <w:bCs/>
              </w:rPr>
              <w:t>Main variables</w:t>
            </w:r>
          </w:p>
        </w:tc>
        <w:tc>
          <w:tcPr>
            <w:tcW w:w="488" w:type="pct"/>
            <w:tcMar>
              <w:top w:w="151" w:type="nil"/>
              <w:left w:w="151" w:type="nil"/>
              <w:bottom w:w="151" w:type="nil"/>
              <w:right w:w="151" w:type="nil"/>
            </w:tcMar>
            <w:vAlign w:val="center"/>
          </w:tcPr>
          <w:p w14:paraId="064361FC"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6212A8EE"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00E7AEFF"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53311BC4"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1E0311B6"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76CB3A72"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6D8E249E" w14:textId="77777777" w:rsidR="00A15AF9" w:rsidRPr="00BE391F" w:rsidRDefault="00A15AF9">
            <w:pPr>
              <w:autoSpaceDE w:val="0"/>
              <w:autoSpaceDN w:val="0"/>
              <w:adjustRightInd w:val="0"/>
            </w:pPr>
            <w:r w:rsidRPr="00BE391F">
              <w:t> </w:t>
            </w:r>
          </w:p>
        </w:tc>
      </w:tr>
      <w:tr w:rsidR="00A15AF9" w:rsidRPr="00BE391F" w14:paraId="739007BB" w14:textId="77777777" w:rsidTr="00457817">
        <w:tblPrEx>
          <w:tblBorders>
            <w:top w:val="none" w:sz="0" w:space="0" w:color="auto"/>
          </w:tblBorders>
        </w:tblPrEx>
        <w:tc>
          <w:tcPr>
            <w:tcW w:w="1831" w:type="pct"/>
            <w:tcMar>
              <w:top w:w="20" w:type="nil"/>
              <w:left w:w="20" w:type="nil"/>
              <w:bottom w:w="20" w:type="nil"/>
              <w:right w:w="20" w:type="nil"/>
            </w:tcMar>
            <w:vAlign w:val="center"/>
          </w:tcPr>
          <w:p w14:paraId="0DD321BB" w14:textId="12049A85" w:rsidR="00A15AF9" w:rsidRPr="00BE391F" w:rsidRDefault="00A15AF9">
            <w:pPr>
              <w:autoSpaceDE w:val="0"/>
              <w:autoSpaceDN w:val="0"/>
              <w:adjustRightInd w:val="0"/>
            </w:pPr>
            <w:r w:rsidRPr="00BE391F">
              <w:t>1 Attitude</w:t>
            </w:r>
            <w:r w:rsidR="00457817">
              <w:t xml:space="preserve"> toward the product</w:t>
            </w:r>
          </w:p>
        </w:tc>
        <w:tc>
          <w:tcPr>
            <w:tcW w:w="488" w:type="pct"/>
            <w:tcMar>
              <w:top w:w="151" w:type="nil"/>
              <w:left w:w="151" w:type="nil"/>
              <w:bottom w:w="151" w:type="nil"/>
              <w:right w:w="151" w:type="nil"/>
            </w:tcMar>
            <w:vAlign w:val="center"/>
          </w:tcPr>
          <w:p w14:paraId="77C1B80E" w14:textId="287F913C" w:rsidR="00A15AF9" w:rsidRPr="00BE391F" w:rsidRDefault="002B5A37">
            <w:pPr>
              <w:autoSpaceDE w:val="0"/>
              <w:autoSpaceDN w:val="0"/>
              <w:adjustRightInd w:val="0"/>
              <w:rPr>
                <w:b/>
                <w:bCs/>
              </w:rPr>
            </w:pPr>
            <w:r w:rsidRPr="00BE391F">
              <w:rPr>
                <w:b/>
                <w:bCs/>
              </w:rPr>
              <w:t>0.79</w:t>
            </w:r>
          </w:p>
        </w:tc>
        <w:tc>
          <w:tcPr>
            <w:tcW w:w="447" w:type="pct"/>
            <w:tcMar>
              <w:top w:w="151" w:type="nil"/>
              <w:left w:w="151" w:type="nil"/>
              <w:bottom w:w="151" w:type="nil"/>
              <w:right w:w="151" w:type="nil"/>
            </w:tcMar>
            <w:vAlign w:val="center"/>
          </w:tcPr>
          <w:p w14:paraId="5DBEE8F8"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FFC63E8"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091B81D"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150FBB0"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5AD46FE5"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22D57FAE" w14:textId="77777777" w:rsidR="00A15AF9" w:rsidRPr="00BE391F" w:rsidRDefault="00A15AF9">
            <w:pPr>
              <w:autoSpaceDE w:val="0"/>
              <w:autoSpaceDN w:val="0"/>
              <w:adjustRightInd w:val="0"/>
            </w:pPr>
          </w:p>
        </w:tc>
      </w:tr>
      <w:tr w:rsidR="00A15AF9" w:rsidRPr="00BE391F" w14:paraId="373B57FC" w14:textId="77777777" w:rsidTr="00457817">
        <w:tblPrEx>
          <w:tblBorders>
            <w:top w:val="none" w:sz="0" w:space="0" w:color="auto"/>
          </w:tblBorders>
        </w:tblPrEx>
        <w:tc>
          <w:tcPr>
            <w:tcW w:w="1831" w:type="pct"/>
            <w:tcMar>
              <w:top w:w="20" w:type="nil"/>
              <w:left w:w="20" w:type="nil"/>
              <w:bottom w:w="20" w:type="nil"/>
              <w:right w:w="20" w:type="nil"/>
            </w:tcMar>
            <w:vAlign w:val="center"/>
          </w:tcPr>
          <w:p w14:paraId="56E994E6" w14:textId="28E99676" w:rsidR="00A15AF9" w:rsidRPr="00BE391F" w:rsidRDefault="00A15AF9">
            <w:pPr>
              <w:autoSpaceDE w:val="0"/>
              <w:autoSpaceDN w:val="0"/>
              <w:adjustRightInd w:val="0"/>
            </w:pPr>
            <w:r w:rsidRPr="00BE391F">
              <w:t xml:space="preserve">2 </w:t>
            </w:r>
            <w:r w:rsidR="00457817">
              <w:t>Fear of missing out</w:t>
            </w:r>
          </w:p>
        </w:tc>
        <w:tc>
          <w:tcPr>
            <w:tcW w:w="488" w:type="pct"/>
            <w:tcMar>
              <w:top w:w="151" w:type="nil"/>
              <w:left w:w="151" w:type="nil"/>
              <w:bottom w:w="151" w:type="nil"/>
              <w:right w:w="151" w:type="nil"/>
            </w:tcMar>
            <w:vAlign w:val="center"/>
          </w:tcPr>
          <w:p w14:paraId="5A0217B7" w14:textId="77777777" w:rsidR="00A15AF9" w:rsidRPr="00BE391F" w:rsidRDefault="00A15AF9">
            <w:pPr>
              <w:autoSpaceDE w:val="0"/>
              <w:autoSpaceDN w:val="0"/>
              <w:adjustRightInd w:val="0"/>
            </w:pPr>
            <w:r w:rsidRPr="00BE391F">
              <w:t>0.15</w:t>
            </w:r>
            <w:r w:rsidRPr="00BE391F">
              <w:rPr>
                <w:vertAlign w:val="superscript"/>
              </w:rPr>
              <w:t>***</w:t>
            </w:r>
          </w:p>
        </w:tc>
        <w:tc>
          <w:tcPr>
            <w:tcW w:w="447" w:type="pct"/>
            <w:tcMar>
              <w:top w:w="151" w:type="nil"/>
              <w:left w:w="151" w:type="nil"/>
              <w:bottom w:w="151" w:type="nil"/>
              <w:right w:w="151" w:type="nil"/>
            </w:tcMar>
            <w:vAlign w:val="center"/>
          </w:tcPr>
          <w:p w14:paraId="1D54B15B" w14:textId="734DF54A" w:rsidR="00A15AF9" w:rsidRPr="00BE391F" w:rsidRDefault="002B5A37">
            <w:pPr>
              <w:autoSpaceDE w:val="0"/>
              <w:autoSpaceDN w:val="0"/>
              <w:adjustRightInd w:val="0"/>
              <w:rPr>
                <w:b/>
                <w:bCs/>
              </w:rPr>
            </w:pPr>
            <w:r w:rsidRPr="00BE391F">
              <w:rPr>
                <w:b/>
                <w:bCs/>
              </w:rPr>
              <w:t>0.63</w:t>
            </w:r>
            <w:r w:rsidR="00A15AF9" w:rsidRPr="00BE391F">
              <w:rPr>
                <w:b/>
                <w:bCs/>
              </w:rPr>
              <w:t> </w:t>
            </w:r>
          </w:p>
        </w:tc>
        <w:tc>
          <w:tcPr>
            <w:tcW w:w="447" w:type="pct"/>
            <w:tcMar>
              <w:top w:w="151" w:type="nil"/>
              <w:left w:w="151" w:type="nil"/>
              <w:bottom w:w="151" w:type="nil"/>
              <w:right w:w="151" w:type="nil"/>
            </w:tcMar>
            <w:vAlign w:val="center"/>
          </w:tcPr>
          <w:p w14:paraId="5524BCC9"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7D6B44DB"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173D7D99"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2D0809C2"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286B33A4" w14:textId="77777777" w:rsidR="00A15AF9" w:rsidRPr="00BE391F" w:rsidRDefault="00A15AF9">
            <w:pPr>
              <w:autoSpaceDE w:val="0"/>
              <w:autoSpaceDN w:val="0"/>
              <w:adjustRightInd w:val="0"/>
            </w:pPr>
            <w:r w:rsidRPr="00BE391F">
              <w:t> </w:t>
            </w:r>
          </w:p>
        </w:tc>
      </w:tr>
      <w:tr w:rsidR="00A15AF9" w:rsidRPr="00BE391F" w14:paraId="57A1DA0A"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AAB389C" w14:textId="642E8485" w:rsidR="00A15AF9" w:rsidRPr="00BE391F" w:rsidRDefault="00A15AF9">
            <w:pPr>
              <w:autoSpaceDE w:val="0"/>
              <w:autoSpaceDN w:val="0"/>
              <w:adjustRightInd w:val="0"/>
            </w:pPr>
            <w:r w:rsidRPr="00BE391F">
              <w:t xml:space="preserve">3 </w:t>
            </w:r>
            <w:r w:rsidR="00457817">
              <w:t xml:space="preserve">Degree of </w:t>
            </w:r>
            <w:r w:rsidRPr="00BE391F">
              <w:t>Participation</w:t>
            </w:r>
          </w:p>
        </w:tc>
        <w:tc>
          <w:tcPr>
            <w:tcW w:w="488" w:type="pct"/>
            <w:tcMar>
              <w:top w:w="151" w:type="nil"/>
              <w:left w:w="151" w:type="nil"/>
              <w:bottom w:w="151" w:type="nil"/>
              <w:right w:w="151" w:type="nil"/>
            </w:tcMar>
            <w:vAlign w:val="center"/>
          </w:tcPr>
          <w:p w14:paraId="15A79F40" w14:textId="77777777" w:rsidR="00A15AF9" w:rsidRPr="00BE391F" w:rsidRDefault="00A15AF9">
            <w:pPr>
              <w:autoSpaceDE w:val="0"/>
              <w:autoSpaceDN w:val="0"/>
              <w:adjustRightInd w:val="0"/>
            </w:pPr>
            <w:r w:rsidRPr="00BE391F">
              <w:t>0.25</w:t>
            </w:r>
            <w:r w:rsidRPr="00BE391F">
              <w:rPr>
                <w:vertAlign w:val="superscript"/>
              </w:rPr>
              <w:t>***</w:t>
            </w:r>
          </w:p>
        </w:tc>
        <w:tc>
          <w:tcPr>
            <w:tcW w:w="447" w:type="pct"/>
            <w:tcMar>
              <w:top w:w="151" w:type="nil"/>
              <w:left w:w="151" w:type="nil"/>
              <w:bottom w:w="151" w:type="nil"/>
              <w:right w:w="151" w:type="nil"/>
            </w:tcMar>
            <w:vAlign w:val="center"/>
          </w:tcPr>
          <w:p w14:paraId="5A95275A" w14:textId="77777777" w:rsidR="00A15AF9" w:rsidRPr="00BE391F" w:rsidRDefault="00A15AF9">
            <w:pPr>
              <w:autoSpaceDE w:val="0"/>
              <w:autoSpaceDN w:val="0"/>
              <w:adjustRightInd w:val="0"/>
            </w:pPr>
            <w:r w:rsidRPr="00BE391F">
              <w:t>0.17</w:t>
            </w:r>
            <w:r w:rsidRPr="00BE391F">
              <w:rPr>
                <w:vertAlign w:val="superscript"/>
              </w:rPr>
              <w:t>***</w:t>
            </w:r>
          </w:p>
        </w:tc>
        <w:tc>
          <w:tcPr>
            <w:tcW w:w="447" w:type="pct"/>
            <w:tcMar>
              <w:top w:w="151" w:type="nil"/>
              <w:left w:w="151" w:type="nil"/>
              <w:bottom w:w="151" w:type="nil"/>
              <w:right w:w="151" w:type="nil"/>
            </w:tcMar>
            <w:vAlign w:val="center"/>
          </w:tcPr>
          <w:p w14:paraId="27137E04" w14:textId="21A60D3E" w:rsidR="00A15AF9" w:rsidRPr="00BE391F" w:rsidRDefault="002B5A37">
            <w:pPr>
              <w:autoSpaceDE w:val="0"/>
              <w:autoSpaceDN w:val="0"/>
              <w:adjustRightInd w:val="0"/>
              <w:rPr>
                <w:b/>
                <w:bCs/>
              </w:rPr>
            </w:pPr>
            <w:r w:rsidRPr="00BE391F">
              <w:rPr>
                <w:b/>
                <w:bCs/>
              </w:rPr>
              <w:t>0.73</w:t>
            </w:r>
            <w:r w:rsidR="00A15AF9" w:rsidRPr="00BE391F">
              <w:rPr>
                <w:b/>
                <w:bCs/>
              </w:rPr>
              <w:t> </w:t>
            </w:r>
          </w:p>
        </w:tc>
        <w:tc>
          <w:tcPr>
            <w:tcW w:w="447" w:type="pct"/>
            <w:tcMar>
              <w:top w:w="151" w:type="nil"/>
              <w:left w:w="151" w:type="nil"/>
              <w:bottom w:w="151" w:type="nil"/>
              <w:right w:w="151" w:type="nil"/>
            </w:tcMar>
            <w:vAlign w:val="center"/>
          </w:tcPr>
          <w:p w14:paraId="31D61C85"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7E10F593"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6BAA11BE"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7677A446" w14:textId="77777777" w:rsidR="00A15AF9" w:rsidRPr="00BE391F" w:rsidRDefault="00A15AF9">
            <w:pPr>
              <w:autoSpaceDE w:val="0"/>
              <w:autoSpaceDN w:val="0"/>
              <w:adjustRightInd w:val="0"/>
            </w:pPr>
            <w:r w:rsidRPr="00BE391F">
              <w:t> </w:t>
            </w:r>
          </w:p>
        </w:tc>
      </w:tr>
      <w:tr w:rsidR="00A15AF9" w:rsidRPr="00BE391F" w14:paraId="1660CE46" w14:textId="77777777" w:rsidTr="00457817">
        <w:tblPrEx>
          <w:tblBorders>
            <w:top w:val="none" w:sz="0" w:space="0" w:color="auto"/>
          </w:tblBorders>
        </w:tblPrEx>
        <w:tc>
          <w:tcPr>
            <w:tcW w:w="1831" w:type="pct"/>
            <w:tcMar>
              <w:top w:w="20" w:type="nil"/>
              <w:left w:w="20" w:type="nil"/>
              <w:bottom w:w="20" w:type="nil"/>
              <w:right w:w="20" w:type="nil"/>
            </w:tcMar>
            <w:vAlign w:val="center"/>
          </w:tcPr>
          <w:p w14:paraId="0F25715B" w14:textId="77777777" w:rsidR="00A15AF9" w:rsidRPr="00BE391F" w:rsidRDefault="00A15AF9">
            <w:pPr>
              <w:autoSpaceDE w:val="0"/>
              <w:autoSpaceDN w:val="0"/>
              <w:adjustRightInd w:val="0"/>
            </w:pPr>
          </w:p>
        </w:tc>
        <w:tc>
          <w:tcPr>
            <w:tcW w:w="488" w:type="pct"/>
            <w:tcMar>
              <w:top w:w="151" w:type="nil"/>
              <w:left w:w="151" w:type="nil"/>
              <w:bottom w:w="151" w:type="nil"/>
              <w:right w:w="151" w:type="nil"/>
            </w:tcMar>
            <w:vAlign w:val="center"/>
          </w:tcPr>
          <w:p w14:paraId="2A7A5945"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2BF8229"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7F12D6B"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A68497E"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DD86F12"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329C89A"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3501853A" w14:textId="77777777" w:rsidR="00A15AF9" w:rsidRPr="00BE391F" w:rsidRDefault="00A15AF9">
            <w:pPr>
              <w:autoSpaceDE w:val="0"/>
              <w:autoSpaceDN w:val="0"/>
              <w:adjustRightInd w:val="0"/>
            </w:pPr>
          </w:p>
        </w:tc>
      </w:tr>
      <w:tr w:rsidR="00A15AF9" w:rsidRPr="00BE391F" w14:paraId="71652929" w14:textId="77777777" w:rsidTr="00457817">
        <w:tblPrEx>
          <w:tblBorders>
            <w:top w:val="none" w:sz="0" w:space="0" w:color="auto"/>
          </w:tblBorders>
        </w:tblPrEx>
        <w:tc>
          <w:tcPr>
            <w:tcW w:w="1831" w:type="pct"/>
            <w:tcMar>
              <w:top w:w="20" w:type="nil"/>
              <w:left w:w="20" w:type="nil"/>
              <w:bottom w:w="20" w:type="nil"/>
              <w:right w:w="20" w:type="nil"/>
            </w:tcMar>
            <w:vAlign w:val="center"/>
          </w:tcPr>
          <w:p w14:paraId="524E8A88" w14:textId="42FC250C" w:rsidR="00A15AF9" w:rsidRPr="00BE391F" w:rsidRDefault="00A15AF9">
            <w:pPr>
              <w:autoSpaceDE w:val="0"/>
              <w:autoSpaceDN w:val="0"/>
              <w:adjustRightInd w:val="0"/>
              <w:rPr>
                <w:b/>
                <w:bCs/>
              </w:rPr>
            </w:pPr>
            <w:r w:rsidRPr="00BE391F">
              <w:rPr>
                <w:b/>
                <w:bCs/>
              </w:rPr>
              <w:t>Control variables</w:t>
            </w:r>
          </w:p>
        </w:tc>
        <w:tc>
          <w:tcPr>
            <w:tcW w:w="488" w:type="pct"/>
            <w:tcMar>
              <w:top w:w="151" w:type="nil"/>
              <w:left w:w="151" w:type="nil"/>
              <w:bottom w:w="151" w:type="nil"/>
              <w:right w:w="151" w:type="nil"/>
            </w:tcMar>
            <w:vAlign w:val="center"/>
          </w:tcPr>
          <w:p w14:paraId="2A256231"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734C305"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E2A931F"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25AF34B"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6342E5A"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AE3360C"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099D44CD" w14:textId="77777777" w:rsidR="00A15AF9" w:rsidRPr="00BE391F" w:rsidRDefault="00A15AF9">
            <w:pPr>
              <w:autoSpaceDE w:val="0"/>
              <w:autoSpaceDN w:val="0"/>
              <w:adjustRightInd w:val="0"/>
            </w:pPr>
          </w:p>
        </w:tc>
      </w:tr>
      <w:tr w:rsidR="00A15AF9" w:rsidRPr="00BE391F" w14:paraId="060E8742"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736931D" w14:textId="39C0E0A9" w:rsidR="00A15AF9" w:rsidRPr="00BE391F" w:rsidRDefault="00A15AF9">
            <w:pPr>
              <w:autoSpaceDE w:val="0"/>
              <w:autoSpaceDN w:val="0"/>
              <w:adjustRightInd w:val="0"/>
            </w:pPr>
            <w:r w:rsidRPr="00BE391F">
              <w:t>4 Attitude toward popular products</w:t>
            </w:r>
          </w:p>
        </w:tc>
        <w:tc>
          <w:tcPr>
            <w:tcW w:w="488" w:type="pct"/>
            <w:tcMar>
              <w:top w:w="151" w:type="nil"/>
              <w:left w:w="151" w:type="nil"/>
              <w:bottom w:w="151" w:type="nil"/>
              <w:right w:w="151" w:type="nil"/>
            </w:tcMar>
            <w:vAlign w:val="center"/>
          </w:tcPr>
          <w:p w14:paraId="03B6A571" w14:textId="77777777" w:rsidR="00A15AF9" w:rsidRPr="00BE391F" w:rsidRDefault="00A15AF9">
            <w:pPr>
              <w:autoSpaceDE w:val="0"/>
              <w:autoSpaceDN w:val="0"/>
              <w:adjustRightInd w:val="0"/>
            </w:pPr>
            <w:r w:rsidRPr="00BE391F">
              <w:t>0.23</w:t>
            </w:r>
            <w:r w:rsidRPr="00BE391F">
              <w:rPr>
                <w:vertAlign w:val="superscript"/>
              </w:rPr>
              <w:t>***</w:t>
            </w:r>
          </w:p>
        </w:tc>
        <w:tc>
          <w:tcPr>
            <w:tcW w:w="447" w:type="pct"/>
            <w:tcMar>
              <w:top w:w="151" w:type="nil"/>
              <w:left w:w="151" w:type="nil"/>
              <w:bottom w:w="151" w:type="nil"/>
              <w:right w:w="151" w:type="nil"/>
            </w:tcMar>
            <w:vAlign w:val="center"/>
          </w:tcPr>
          <w:p w14:paraId="10F594BB" w14:textId="77777777" w:rsidR="00A15AF9" w:rsidRPr="00BE391F" w:rsidRDefault="00A15AF9">
            <w:pPr>
              <w:autoSpaceDE w:val="0"/>
              <w:autoSpaceDN w:val="0"/>
              <w:adjustRightInd w:val="0"/>
            </w:pPr>
            <w:r w:rsidRPr="00BE391F">
              <w:t>0.30</w:t>
            </w:r>
            <w:r w:rsidRPr="00BE391F">
              <w:rPr>
                <w:vertAlign w:val="superscript"/>
              </w:rPr>
              <w:t>***</w:t>
            </w:r>
          </w:p>
        </w:tc>
        <w:tc>
          <w:tcPr>
            <w:tcW w:w="447" w:type="pct"/>
            <w:tcMar>
              <w:top w:w="151" w:type="nil"/>
              <w:left w:w="151" w:type="nil"/>
              <w:bottom w:w="151" w:type="nil"/>
              <w:right w:w="151" w:type="nil"/>
            </w:tcMar>
            <w:vAlign w:val="center"/>
          </w:tcPr>
          <w:p w14:paraId="385771A5" w14:textId="77777777" w:rsidR="00A15AF9" w:rsidRPr="00BE391F" w:rsidRDefault="00A15AF9">
            <w:pPr>
              <w:autoSpaceDE w:val="0"/>
              <w:autoSpaceDN w:val="0"/>
              <w:adjustRightInd w:val="0"/>
            </w:pPr>
            <w:r w:rsidRPr="00BE391F">
              <w:t>0.22</w:t>
            </w:r>
            <w:r w:rsidRPr="00BE391F">
              <w:rPr>
                <w:vertAlign w:val="superscript"/>
              </w:rPr>
              <w:t>***</w:t>
            </w:r>
          </w:p>
        </w:tc>
        <w:tc>
          <w:tcPr>
            <w:tcW w:w="447" w:type="pct"/>
            <w:tcMar>
              <w:top w:w="151" w:type="nil"/>
              <w:left w:w="151" w:type="nil"/>
              <w:bottom w:w="151" w:type="nil"/>
              <w:right w:w="151" w:type="nil"/>
            </w:tcMar>
            <w:vAlign w:val="center"/>
          </w:tcPr>
          <w:p w14:paraId="0DAFAB20"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2744987C"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0D9A86D2"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7C32DB7C" w14:textId="77777777" w:rsidR="00A15AF9" w:rsidRPr="00BE391F" w:rsidRDefault="00A15AF9">
            <w:pPr>
              <w:autoSpaceDE w:val="0"/>
              <w:autoSpaceDN w:val="0"/>
              <w:adjustRightInd w:val="0"/>
            </w:pPr>
            <w:r w:rsidRPr="00BE391F">
              <w:t> </w:t>
            </w:r>
          </w:p>
        </w:tc>
      </w:tr>
      <w:tr w:rsidR="00A15AF9" w:rsidRPr="00BE391F" w14:paraId="62E61DBB"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6679C74" w14:textId="01973B48" w:rsidR="00A15AF9" w:rsidRPr="00BE391F" w:rsidRDefault="00A15AF9">
            <w:pPr>
              <w:autoSpaceDE w:val="0"/>
              <w:autoSpaceDN w:val="0"/>
              <w:adjustRightInd w:val="0"/>
            </w:pPr>
            <w:r w:rsidRPr="00BE391F">
              <w:t>5 Online shopping experience</w:t>
            </w:r>
          </w:p>
        </w:tc>
        <w:tc>
          <w:tcPr>
            <w:tcW w:w="488" w:type="pct"/>
            <w:tcMar>
              <w:top w:w="151" w:type="nil"/>
              <w:left w:w="151" w:type="nil"/>
              <w:bottom w:w="151" w:type="nil"/>
              <w:right w:w="151" w:type="nil"/>
            </w:tcMar>
            <w:vAlign w:val="center"/>
          </w:tcPr>
          <w:p w14:paraId="7FEA1828" w14:textId="77777777" w:rsidR="00A15AF9" w:rsidRPr="00BE391F" w:rsidRDefault="00A15AF9">
            <w:pPr>
              <w:autoSpaceDE w:val="0"/>
              <w:autoSpaceDN w:val="0"/>
              <w:adjustRightInd w:val="0"/>
            </w:pPr>
            <w:r w:rsidRPr="00BE391F">
              <w:t>0.10</w:t>
            </w:r>
            <w:r w:rsidRPr="00BE391F">
              <w:rPr>
                <w:vertAlign w:val="superscript"/>
              </w:rPr>
              <w:t>**</w:t>
            </w:r>
          </w:p>
        </w:tc>
        <w:tc>
          <w:tcPr>
            <w:tcW w:w="447" w:type="pct"/>
            <w:tcMar>
              <w:top w:w="151" w:type="nil"/>
              <w:left w:w="151" w:type="nil"/>
              <w:bottom w:w="151" w:type="nil"/>
              <w:right w:w="151" w:type="nil"/>
            </w:tcMar>
            <w:vAlign w:val="center"/>
          </w:tcPr>
          <w:p w14:paraId="52ADA6D9"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6AE6B775" w14:textId="77777777" w:rsidR="00A15AF9" w:rsidRPr="00BE391F" w:rsidRDefault="00A15AF9">
            <w:pPr>
              <w:autoSpaceDE w:val="0"/>
              <w:autoSpaceDN w:val="0"/>
              <w:adjustRightInd w:val="0"/>
            </w:pPr>
            <w:r w:rsidRPr="00BE391F">
              <w:t>0.12</w:t>
            </w:r>
            <w:r w:rsidRPr="00BE391F">
              <w:rPr>
                <w:vertAlign w:val="superscript"/>
              </w:rPr>
              <w:t>***</w:t>
            </w:r>
          </w:p>
        </w:tc>
        <w:tc>
          <w:tcPr>
            <w:tcW w:w="447" w:type="pct"/>
            <w:tcMar>
              <w:top w:w="151" w:type="nil"/>
              <w:left w:w="151" w:type="nil"/>
              <w:bottom w:w="151" w:type="nil"/>
              <w:right w:w="151" w:type="nil"/>
            </w:tcMar>
            <w:vAlign w:val="center"/>
          </w:tcPr>
          <w:p w14:paraId="30190189" w14:textId="77777777" w:rsidR="00A15AF9" w:rsidRPr="00BE391F" w:rsidRDefault="00A15AF9">
            <w:pPr>
              <w:autoSpaceDE w:val="0"/>
              <w:autoSpaceDN w:val="0"/>
              <w:adjustRightInd w:val="0"/>
            </w:pPr>
            <w:r w:rsidRPr="00BE391F">
              <w:t>0.32</w:t>
            </w:r>
            <w:r w:rsidRPr="00BE391F">
              <w:rPr>
                <w:vertAlign w:val="superscript"/>
              </w:rPr>
              <w:t>***</w:t>
            </w:r>
          </w:p>
        </w:tc>
        <w:tc>
          <w:tcPr>
            <w:tcW w:w="447" w:type="pct"/>
            <w:tcMar>
              <w:top w:w="151" w:type="nil"/>
              <w:left w:w="151" w:type="nil"/>
              <w:bottom w:w="151" w:type="nil"/>
              <w:right w:w="151" w:type="nil"/>
            </w:tcMar>
            <w:vAlign w:val="center"/>
          </w:tcPr>
          <w:p w14:paraId="4A5CAC53"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604BD7E6"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58A67409" w14:textId="77777777" w:rsidR="00A15AF9" w:rsidRPr="00BE391F" w:rsidRDefault="00A15AF9">
            <w:pPr>
              <w:autoSpaceDE w:val="0"/>
              <w:autoSpaceDN w:val="0"/>
              <w:adjustRightInd w:val="0"/>
            </w:pPr>
            <w:r w:rsidRPr="00BE391F">
              <w:t> </w:t>
            </w:r>
          </w:p>
        </w:tc>
      </w:tr>
      <w:tr w:rsidR="00A15AF9" w:rsidRPr="00BE391F" w14:paraId="7EE9891A" w14:textId="77777777" w:rsidTr="00457817">
        <w:tblPrEx>
          <w:tblBorders>
            <w:top w:val="none" w:sz="0" w:space="0" w:color="auto"/>
          </w:tblBorders>
        </w:tblPrEx>
        <w:tc>
          <w:tcPr>
            <w:tcW w:w="1831" w:type="pct"/>
            <w:tcMar>
              <w:top w:w="20" w:type="nil"/>
              <w:left w:w="20" w:type="nil"/>
              <w:bottom w:w="20" w:type="nil"/>
              <w:right w:w="20" w:type="nil"/>
            </w:tcMar>
            <w:vAlign w:val="center"/>
          </w:tcPr>
          <w:p w14:paraId="310F8CBD" w14:textId="5AB5D274" w:rsidR="00A15AF9" w:rsidRPr="00BE391F" w:rsidRDefault="00A15AF9">
            <w:pPr>
              <w:autoSpaceDE w:val="0"/>
              <w:autoSpaceDN w:val="0"/>
              <w:adjustRightInd w:val="0"/>
            </w:pPr>
            <w:r w:rsidRPr="00BE391F">
              <w:t>6 Attitude toward Instagram</w:t>
            </w:r>
          </w:p>
        </w:tc>
        <w:tc>
          <w:tcPr>
            <w:tcW w:w="488" w:type="pct"/>
            <w:tcMar>
              <w:top w:w="151" w:type="nil"/>
              <w:left w:w="151" w:type="nil"/>
              <w:bottom w:w="151" w:type="nil"/>
              <w:right w:w="151" w:type="nil"/>
            </w:tcMar>
            <w:vAlign w:val="center"/>
          </w:tcPr>
          <w:p w14:paraId="3C970787" w14:textId="77777777" w:rsidR="00A15AF9" w:rsidRPr="00BE391F" w:rsidRDefault="00A15AF9">
            <w:pPr>
              <w:autoSpaceDE w:val="0"/>
              <w:autoSpaceDN w:val="0"/>
              <w:adjustRightInd w:val="0"/>
            </w:pPr>
            <w:r w:rsidRPr="00BE391F">
              <w:t>0.21</w:t>
            </w:r>
            <w:r w:rsidRPr="00BE391F">
              <w:rPr>
                <w:vertAlign w:val="superscript"/>
              </w:rPr>
              <w:t>***</w:t>
            </w:r>
          </w:p>
        </w:tc>
        <w:tc>
          <w:tcPr>
            <w:tcW w:w="447" w:type="pct"/>
            <w:tcMar>
              <w:top w:w="151" w:type="nil"/>
              <w:left w:w="151" w:type="nil"/>
              <w:bottom w:w="151" w:type="nil"/>
              <w:right w:w="151" w:type="nil"/>
            </w:tcMar>
            <w:vAlign w:val="center"/>
          </w:tcPr>
          <w:p w14:paraId="090889DB" w14:textId="77777777" w:rsidR="00A15AF9" w:rsidRPr="00BE391F" w:rsidRDefault="00A15AF9">
            <w:pPr>
              <w:autoSpaceDE w:val="0"/>
              <w:autoSpaceDN w:val="0"/>
              <w:adjustRightInd w:val="0"/>
            </w:pPr>
            <w:r w:rsidRPr="00BE391F">
              <w:t>0.38</w:t>
            </w:r>
            <w:r w:rsidRPr="00BE391F">
              <w:rPr>
                <w:vertAlign w:val="superscript"/>
              </w:rPr>
              <w:t>***</w:t>
            </w:r>
          </w:p>
        </w:tc>
        <w:tc>
          <w:tcPr>
            <w:tcW w:w="447" w:type="pct"/>
            <w:tcMar>
              <w:top w:w="151" w:type="nil"/>
              <w:left w:w="151" w:type="nil"/>
              <w:bottom w:w="151" w:type="nil"/>
              <w:right w:w="151" w:type="nil"/>
            </w:tcMar>
            <w:vAlign w:val="center"/>
          </w:tcPr>
          <w:p w14:paraId="279D58CC" w14:textId="77777777" w:rsidR="00A15AF9" w:rsidRPr="00BE391F" w:rsidRDefault="00A15AF9">
            <w:pPr>
              <w:autoSpaceDE w:val="0"/>
              <w:autoSpaceDN w:val="0"/>
              <w:adjustRightInd w:val="0"/>
            </w:pPr>
            <w:r w:rsidRPr="00BE391F">
              <w:t>0.41</w:t>
            </w:r>
            <w:r w:rsidRPr="00BE391F">
              <w:rPr>
                <w:vertAlign w:val="superscript"/>
              </w:rPr>
              <w:t>***</w:t>
            </w:r>
          </w:p>
        </w:tc>
        <w:tc>
          <w:tcPr>
            <w:tcW w:w="447" w:type="pct"/>
            <w:tcMar>
              <w:top w:w="151" w:type="nil"/>
              <w:left w:w="151" w:type="nil"/>
              <w:bottom w:w="151" w:type="nil"/>
              <w:right w:w="151" w:type="nil"/>
            </w:tcMar>
            <w:vAlign w:val="center"/>
          </w:tcPr>
          <w:p w14:paraId="5A645376" w14:textId="77777777" w:rsidR="00A15AF9" w:rsidRPr="00BE391F" w:rsidRDefault="00A15AF9">
            <w:pPr>
              <w:autoSpaceDE w:val="0"/>
              <w:autoSpaceDN w:val="0"/>
              <w:adjustRightInd w:val="0"/>
            </w:pPr>
            <w:r w:rsidRPr="00BE391F">
              <w:t>0.37</w:t>
            </w:r>
            <w:r w:rsidRPr="00BE391F">
              <w:rPr>
                <w:vertAlign w:val="superscript"/>
              </w:rPr>
              <w:t>***</w:t>
            </w:r>
          </w:p>
        </w:tc>
        <w:tc>
          <w:tcPr>
            <w:tcW w:w="447" w:type="pct"/>
            <w:tcMar>
              <w:top w:w="151" w:type="nil"/>
              <w:left w:w="151" w:type="nil"/>
              <w:bottom w:w="151" w:type="nil"/>
              <w:right w:w="151" w:type="nil"/>
            </w:tcMar>
            <w:vAlign w:val="center"/>
          </w:tcPr>
          <w:p w14:paraId="55E2CF66" w14:textId="77777777" w:rsidR="00A15AF9" w:rsidRPr="00BE391F" w:rsidRDefault="00A15AF9">
            <w:pPr>
              <w:autoSpaceDE w:val="0"/>
              <w:autoSpaceDN w:val="0"/>
              <w:adjustRightInd w:val="0"/>
            </w:pPr>
            <w:r w:rsidRPr="00BE391F">
              <w:t>0.21</w:t>
            </w:r>
            <w:r w:rsidRPr="00BE391F">
              <w:rPr>
                <w:vertAlign w:val="superscript"/>
              </w:rPr>
              <w:t>***</w:t>
            </w:r>
          </w:p>
        </w:tc>
        <w:tc>
          <w:tcPr>
            <w:tcW w:w="447" w:type="pct"/>
            <w:tcMar>
              <w:top w:w="151" w:type="nil"/>
              <w:left w:w="151" w:type="nil"/>
              <w:bottom w:w="151" w:type="nil"/>
              <w:right w:w="151" w:type="nil"/>
            </w:tcMar>
            <w:vAlign w:val="center"/>
          </w:tcPr>
          <w:p w14:paraId="793B6DB8"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77ED1ABC" w14:textId="77777777" w:rsidR="00A15AF9" w:rsidRPr="00BE391F" w:rsidRDefault="00A15AF9">
            <w:pPr>
              <w:autoSpaceDE w:val="0"/>
              <w:autoSpaceDN w:val="0"/>
              <w:adjustRightInd w:val="0"/>
            </w:pPr>
            <w:r w:rsidRPr="00BE391F">
              <w:t> </w:t>
            </w:r>
          </w:p>
        </w:tc>
      </w:tr>
      <w:tr w:rsidR="00A15AF9" w:rsidRPr="00BE391F" w14:paraId="29CC75C4" w14:textId="77777777" w:rsidTr="00457817">
        <w:tblPrEx>
          <w:tblBorders>
            <w:top w:val="none" w:sz="0" w:space="0" w:color="auto"/>
          </w:tblBorders>
        </w:tblPrEx>
        <w:tc>
          <w:tcPr>
            <w:tcW w:w="1831" w:type="pct"/>
            <w:tcMar>
              <w:top w:w="20" w:type="nil"/>
              <w:left w:w="20" w:type="nil"/>
              <w:bottom w:w="20" w:type="nil"/>
              <w:right w:w="20" w:type="nil"/>
            </w:tcMar>
            <w:vAlign w:val="center"/>
          </w:tcPr>
          <w:p w14:paraId="603DB80F" w14:textId="1801AA32" w:rsidR="00A15AF9" w:rsidRPr="00BE391F" w:rsidRDefault="00A15AF9">
            <w:pPr>
              <w:autoSpaceDE w:val="0"/>
              <w:autoSpaceDN w:val="0"/>
              <w:adjustRightInd w:val="0"/>
            </w:pPr>
            <w:r w:rsidRPr="00BE391F">
              <w:t>7 Store familiarity</w:t>
            </w:r>
          </w:p>
        </w:tc>
        <w:tc>
          <w:tcPr>
            <w:tcW w:w="488" w:type="pct"/>
            <w:tcMar>
              <w:top w:w="151" w:type="nil"/>
              <w:left w:w="151" w:type="nil"/>
              <w:bottom w:w="151" w:type="nil"/>
              <w:right w:w="151" w:type="nil"/>
            </w:tcMar>
            <w:vAlign w:val="center"/>
          </w:tcPr>
          <w:p w14:paraId="3ACAFCFA" w14:textId="77777777" w:rsidR="00A15AF9" w:rsidRPr="00BE391F" w:rsidRDefault="00A15AF9">
            <w:pPr>
              <w:autoSpaceDE w:val="0"/>
              <w:autoSpaceDN w:val="0"/>
              <w:adjustRightInd w:val="0"/>
            </w:pPr>
            <w:r w:rsidRPr="00BE391F">
              <w:t>0.33</w:t>
            </w:r>
            <w:r w:rsidRPr="00BE391F">
              <w:rPr>
                <w:vertAlign w:val="superscript"/>
              </w:rPr>
              <w:t>***</w:t>
            </w:r>
          </w:p>
        </w:tc>
        <w:tc>
          <w:tcPr>
            <w:tcW w:w="447" w:type="pct"/>
            <w:tcMar>
              <w:top w:w="151" w:type="nil"/>
              <w:left w:w="151" w:type="nil"/>
              <w:bottom w:w="151" w:type="nil"/>
              <w:right w:w="151" w:type="nil"/>
            </w:tcMar>
            <w:vAlign w:val="center"/>
          </w:tcPr>
          <w:p w14:paraId="1857E162" w14:textId="77777777" w:rsidR="00A15AF9" w:rsidRPr="00BE391F" w:rsidRDefault="00A15AF9">
            <w:pPr>
              <w:autoSpaceDE w:val="0"/>
              <w:autoSpaceDN w:val="0"/>
              <w:adjustRightInd w:val="0"/>
            </w:pPr>
            <w:r w:rsidRPr="00BE391F">
              <w:t>0.05</w:t>
            </w:r>
          </w:p>
        </w:tc>
        <w:tc>
          <w:tcPr>
            <w:tcW w:w="447" w:type="pct"/>
            <w:tcMar>
              <w:top w:w="151" w:type="nil"/>
              <w:left w:w="151" w:type="nil"/>
              <w:bottom w:w="151" w:type="nil"/>
              <w:right w:w="151" w:type="nil"/>
            </w:tcMar>
            <w:vAlign w:val="center"/>
          </w:tcPr>
          <w:p w14:paraId="7E6E28EA" w14:textId="77777777" w:rsidR="00A15AF9" w:rsidRPr="00BE391F" w:rsidRDefault="00A15AF9">
            <w:pPr>
              <w:autoSpaceDE w:val="0"/>
              <w:autoSpaceDN w:val="0"/>
              <w:adjustRightInd w:val="0"/>
            </w:pPr>
            <w:r w:rsidRPr="00BE391F">
              <w:t>0.17</w:t>
            </w:r>
            <w:r w:rsidRPr="00BE391F">
              <w:rPr>
                <w:vertAlign w:val="superscript"/>
              </w:rPr>
              <w:t>***</w:t>
            </w:r>
          </w:p>
        </w:tc>
        <w:tc>
          <w:tcPr>
            <w:tcW w:w="447" w:type="pct"/>
            <w:tcMar>
              <w:top w:w="151" w:type="nil"/>
              <w:left w:w="151" w:type="nil"/>
              <w:bottom w:w="151" w:type="nil"/>
              <w:right w:w="151" w:type="nil"/>
            </w:tcMar>
            <w:vAlign w:val="center"/>
          </w:tcPr>
          <w:p w14:paraId="6324A1AD" w14:textId="77777777" w:rsidR="00A15AF9" w:rsidRPr="00BE391F" w:rsidRDefault="00A15AF9">
            <w:pPr>
              <w:autoSpaceDE w:val="0"/>
              <w:autoSpaceDN w:val="0"/>
              <w:adjustRightInd w:val="0"/>
            </w:pPr>
            <w:r w:rsidRPr="00BE391F">
              <w:t>0.17</w:t>
            </w:r>
            <w:r w:rsidRPr="00BE391F">
              <w:rPr>
                <w:vertAlign w:val="superscript"/>
              </w:rPr>
              <w:t>***</w:t>
            </w:r>
          </w:p>
        </w:tc>
        <w:tc>
          <w:tcPr>
            <w:tcW w:w="447" w:type="pct"/>
            <w:tcMar>
              <w:top w:w="151" w:type="nil"/>
              <w:left w:w="151" w:type="nil"/>
              <w:bottom w:w="151" w:type="nil"/>
              <w:right w:w="151" w:type="nil"/>
            </w:tcMar>
            <w:vAlign w:val="center"/>
          </w:tcPr>
          <w:p w14:paraId="0F5B4FAE" w14:textId="77777777" w:rsidR="00A15AF9" w:rsidRPr="00BE391F" w:rsidRDefault="00A15AF9">
            <w:pPr>
              <w:autoSpaceDE w:val="0"/>
              <w:autoSpaceDN w:val="0"/>
              <w:adjustRightInd w:val="0"/>
            </w:pPr>
            <w:r w:rsidRPr="00BE391F">
              <w:t>0.26</w:t>
            </w:r>
            <w:r w:rsidRPr="00BE391F">
              <w:rPr>
                <w:vertAlign w:val="superscript"/>
              </w:rPr>
              <w:t>***</w:t>
            </w:r>
          </w:p>
        </w:tc>
        <w:tc>
          <w:tcPr>
            <w:tcW w:w="447" w:type="pct"/>
            <w:tcMar>
              <w:top w:w="151" w:type="nil"/>
              <w:left w:w="151" w:type="nil"/>
              <w:bottom w:w="151" w:type="nil"/>
              <w:right w:w="151" w:type="nil"/>
            </w:tcMar>
            <w:vAlign w:val="center"/>
          </w:tcPr>
          <w:p w14:paraId="3D0C73EB" w14:textId="77777777" w:rsidR="00A15AF9" w:rsidRPr="00BE391F" w:rsidRDefault="00A15AF9">
            <w:pPr>
              <w:autoSpaceDE w:val="0"/>
              <w:autoSpaceDN w:val="0"/>
              <w:adjustRightInd w:val="0"/>
            </w:pPr>
            <w:r w:rsidRPr="00BE391F">
              <w:t>0.22</w:t>
            </w:r>
            <w:r w:rsidRPr="00BE391F">
              <w:rPr>
                <w:vertAlign w:val="superscript"/>
              </w:rPr>
              <w:t>***</w:t>
            </w:r>
          </w:p>
        </w:tc>
        <w:tc>
          <w:tcPr>
            <w:tcW w:w="446" w:type="pct"/>
            <w:tcMar>
              <w:top w:w="151" w:type="nil"/>
              <w:left w:w="151" w:type="nil"/>
              <w:bottom w:w="151" w:type="nil"/>
              <w:right w:w="151" w:type="nil"/>
            </w:tcMar>
            <w:vAlign w:val="center"/>
          </w:tcPr>
          <w:p w14:paraId="21C7D092" w14:textId="77777777" w:rsidR="00A15AF9" w:rsidRPr="00BE391F" w:rsidRDefault="00A15AF9">
            <w:pPr>
              <w:autoSpaceDE w:val="0"/>
              <w:autoSpaceDN w:val="0"/>
              <w:adjustRightInd w:val="0"/>
            </w:pPr>
            <w:r w:rsidRPr="00BE391F">
              <w:t> </w:t>
            </w:r>
          </w:p>
        </w:tc>
      </w:tr>
      <w:tr w:rsidR="00A15AF9" w:rsidRPr="00BE391F" w14:paraId="262804A3" w14:textId="77777777" w:rsidTr="00457817">
        <w:tblPrEx>
          <w:tblBorders>
            <w:top w:val="none" w:sz="0" w:space="0" w:color="auto"/>
          </w:tblBorders>
        </w:tblPrEx>
        <w:tc>
          <w:tcPr>
            <w:tcW w:w="1831" w:type="pct"/>
            <w:tcMar>
              <w:top w:w="20" w:type="nil"/>
              <w:left w:w="20" w:type="nil"/>
              <w:bottom w:w="20" w:type="nil"/>
              <w:right w:w="20" w:type="nil"/>
            </w:tcMar>
            <w:vAlign w:val="center"/>
          </w:tcPr>
          <w:p w14:paraId="1FE99FE3" w14:textId="77777777" w:rsidR="00A15AF9" w:rsidRPr="00BE391F" w:rsidRDefault="00A15AF9">
            <w:pPr>
              <w:autoSpaceDE w:val="0"/>
              <w:autoSpaceDN w:val="0"/>
              <w:adjustRightInd w:val="0"/>
            </w:pPr>
          </w:p>
        </w:tc>
        <w:tc>
          <w:tcPr>
            <w:tcW w:w="488" w:type="pct"/>
            <w:tcMar>
              <w:top w:w="151" w:type="nil"/>
              <w:left w:w="151" w:type="nil"/>
              <w:bottom w:w="151" w:type="nil"/>
              <w:right w:w="151" w:type="nil"/>
            </w:tcMar>
            <w:vAlign w:val="center"/>
          </w:tcPr>
          <w:p w14:paraId="60A7788B"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3C8455D"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519C499"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897E3D2"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60BB8A6"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AB7651E"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38AED4D7" w14:textId="77777777" w:rsidR="00A15AF9" w:rsidRPr="00BE391F" w:rsidRDefault="00A15AF9">
            <w:pPr>
              <w:autoSpaceDE w:val="0"/>
              <w:autoSpaceDN w:val="0"/>
              <w:adjustRightInd w:val="0"/>
            </w:pPr>
          </w:p>
        </w:tc>
      </w:tr>
      <w:tr w:rsidR="00A15AF9" w:rsidRPr="00BE391F" w14:paraId="5127E7E9" w14:textId="77777777" w:rsidTr="00457817">
        <w:tblPrEx>
          <w:tblBorders>
            <w:top w:val="none" w:sz="0" w:space="0" w:color="auto"/>
          </w:tblBorders>
        </w:tblPrEx>
        <w:tc>
          <w:tcPr>
            <w:tcW w:w="1831" w:type="pct"/>
            <w:tcMar>
              <w:top w:w="20" w:type="nil"/>
              <w:left w:w="20" w:type="nil"/>
              <w:bottom w:w="20" w:type="nil"/>
              <w:right w:w="20" w:type="nil"/>
            </w:tcMar>
            <w:vAlign w:val="center"/>
          </w:tcPr>
          <w:p w14:paraId="2723D95D" w14:textId="63F7E0CE" w:rsidR="00A15AF9" w:rsidRPr="00BE391F" w:rsidRDefault="00A15AF9">
            <w:pPr>
              <w:autoSpaceDE w:val="0"/>
              <w:autoSpaceDN w:val="0"/>
              <w:adjustRightInd w:val="0"/>
              <w:rPr>
                <w:b/>
                <w:bCs/>
              </w:rPr>
            </w:pPr>
            <w:r w:rsidRPr="00BE391F">
              <w:rPr>
                <w:b/>
                <w:bCs/>
              </w:rPr>
              <w:t>Conditions</w:t>
            </w:r>
          </w:p>
        </w:tc>
        <w:tc>
          <w:tcPr>
            <w:tcW w:w="488" w:type="pct"/>
            <w:tcMar>
              <w:top w:w="151" w:type="nil"/>
              <w:left w:w="151" w:type="nil"/>
              <w:bottom w:w="151" w:type="nil"/>
              <w:right w:w="151" w:type="nil"/>
            </w:tcMar>
            <w:vAlign w:val="center"/>
          </w:tcPr>
          <w:p w14:paraId="25568DB1"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4868F07"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929BD36"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14C86E7"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FE00DEE"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1833E47"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72F8E2F6" w14:textId="77777777" w:rsidR="00A15AF9" w:rsidRPr="00BE391F" w:rsidRDefault="00A15AF9">
            <w:pPr>
              <w:autoSpaceDE w:val="0"/>
              <w:autoSpaceDN w:val="0"/>
              <w:adjustRightInd w:val="0"/>
            </w:pPr>
          </w:p>
        </w:tc>
      </w:tr>
      <w:tr w:rsidR="00A15AF9" w:rsidRPr="00BE391F" w14:paraId="3AB9A568" w14:textId="77777777" w:rsidTr="00457817">
        <w:tblPrEx>
          <w:tblBorders>
            <w:top w:val="none" w:sz="0" w:space="0" w:color="auto"/>
          </w:tblBorders>
        </w:tblPrEx>
        <w:tc>
          <w:tcPr>
            <w:tcW w:w="1831" w:type="pct"/>
            <w:tcMar>
              <w:top w:w="20" w:type="nil"/>
              <w:left w:w="20" w:type="nil"/>
              <w:bottom w:w="20" w:type="nil"/>
              <w:right w:w="20" w:type="nil"/>
            </w:tcMar>
            <w:vAlign w:val="center"/>
          </w:tcPr>
          <w:p w14:paraId="23CEADAE" w14:textId="32382354" w:rsidR="00A15AF9" w:rsidRPr="00BE391F" w:rsidRDefault="00A15AF9">
            <w:pPr>
              <w:autoSpaceDE w:val="0"/>
              <w:autoSpaceDN w:val="0"/>
              <w:adjustRightInd w:val="0"/>
            </w:pPr>
            <w:r w:rsidRPr="00BE391F">
              <w:t xml:space="preserve">8 </w:t>
            </w:r>
            <w:r w:rsidR="00457817">
              <w:t>Instagram advertising</w:t>
            </w:r>
            <w:r w:rsidR="002B5A37" w:rsidRPr="00BE391F">
              <w:t xml:space="preserve"> vs. </w:t>
            </w:r>
            <w:r w:rsidR="00457817">
              <w:t>control</w:t>
            </w:r>
          </w:p>
        </w:tc>
        <w:tc>
          <w:tcPr>
            <w:tcW w:w="488" w:type="pct"/>
            <w:tcMar>
              <w:top w:w="151" w:type="nil"/>
              <w:left w:w="151" w:type="nil"/>
              <w:bottom w:w="151" w:type="nil"/>
              <w:right w:w="151" w:type="nil"/>
            </w:tcMar>
            <w:vAlign w:val="center"/>
          </w:tcPr>
          <w:p w14:paraId="4AE9BF02" w14:textId="77777777" w:rsidR="00A15AF9" w:rsidRPr="00BE391F" w:rsidRDefault="00A15AF9">
            <w:pPr>
              <w:autoSpaceDE w:val="0"/>
              <w:autoSpaceDN w:val="0"/>
              <w:adjustRightInd w:val="0"/>
            </w:pPr>
            <w:r w:rsidRPr="00BE391F">
              <w:t>0.06</w:t>
            </w:r>
          </w:p>
        </w:tc>
        <w:tc>
          <w:tcPr>
            <w:tcW w:w="447" w:type="pct"/>
            <w:tcMar>
              <w:top w:w="151" w:type="nil"/>
              <w:left w:w="151" w:type="nil"/>
              <w:bottom w:w="151" w:type="nil"/>
              <w:right w:w="151" w:type="nil"/>
            </w:tcMar>
            <w:vAlign w:val="center"/>
          </w:tcPr>
          <w:p w14:paraId="04517E8E"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4570C45C" w14:textId="77777777" w:rsidR="00A15AF9" w:rsidRPr="00BE391F" w:rsidRDefault="00A15AF9">
            <w:pPr>
              <w:autoSpaceDE w:val="0"/>
              <w:autoSpaceDN w:val="0"/>
              <w:adjustRightInd w:val="0"/>
            </w:pPr>
            <w:r w:rsidRPr="00BE391F">
              <w:t>-0.03</w:t>
            </w:r>
          </w:p>
        </w:tc>
        <w:tc>
          <w:tcPr>
            <w:tcW w:w="447" w:type="pct"/>
            <w:tcMar>
              <w:top w:w="151" w:type="nil"/>
              <w:left w:w="151" w:type="nil"/>
              <w:bottom w:w="151" w:type="nil"/>
              <w:right w:w="151" w:type="nil"/>
            </w:tcMar>
            <w:vAlign w:val="center"/>
          </w:tcPr>
          <w:p w14:paraId="1229CECC" w14:textId="77777777" w:rsidR="00A15AF9" w:rsidRPr="00BE391F" w:rsidRDefault="00A15AF9">
            <w:pPr>
              <w:autoSpaceDE w:val="0"/>
              <w:autoSpaceDN w:val="0"/>
              <w:adjustRightInd w:val="0"/>
            </w:pPr>
            <w:r w:rsidRPr="00BE391F">
              <w:t>-0.03</w:t>
            </w:r>
          </w:p>
        </w:tc>
        <w:tc>
          <w:tcPr>
            <w:tcW w:w="447" w:type="pct"/>
            <w:tcMar>
              <w:top w:w="151" w:type="nil"/>
              <w:left w:w="151" w:type="nil"/>
              <w:bottom w:w="151" w:type="nil"/>
              <w:right w:w="151" w:type="nil"/>
            </w:tcMar>
            <w:vAlign w:val="center"/>
          </w:tcPr>
          <w:p w14:paraId="68EF25A0" w14:textId="77777777" w:rsidR="00A15AF9" w:rsidRPr="00BE391F" w:rsidRDefault="00A15AF9">
            <w:pPr>
              <w:autoSpaceDE w:val="0"/>
              <w:autoSpaceDN w:val="0"/>
              <w:adjustRightInd w:val="0"/>
            </w:pPr>
            <w:r w:rsidRPr="00BE391F">
              <w:t>0.00</w:t>
            </w:r>
          </w:p>
        </w:tc>
        <w:tc>
          <w:tcPr>
            <w:tcW w:w="447" w:type="pct"/>
            <w:tcMar>
              <w:top w:w="151" w:type="nil"/>
              <w:left w:w="151" w:type="nil"/>
              <w:bottom w:w="151" w:type="nil"/>
              <w:right w:w="151" w:type="nil"/>
            </w:tcMar>
            <w:vAlign w:val="center"/>
          </w:tcPr>
          <w:p w14:paraId="398349D6" w14:textId="77777777" w:rsidR="00A15AF9" w:rsidRPr="00BE391F" w:rsidRDefault="00A15AF9">
            <w:pPr>
              <w:autoSpaceDE w:val="0"/>
              <w:autoSpaceDN w:val="0"/>
              <w:adjustRightInd w:val="0"/>
            </w:pPr>
            <w:r w:rsidRPr="00BE391F">
              <w:t>0.01</w:t>
            </w:r>
          </w:p>
        </w:tc>
        <w:tc>
          <w:tcPr>
            <w:tcW w:w="446" w:type="pct"/>
            <w:tcMar>
              <w:top w:w="151" w:type="nil"/>
              <w:left w:w="151" w:type="nil"/>
              <w:bottom w:w="151" w:type="nil"/>
              <w:right w:w="151" w:type="nil"/>
            </w:tcMar>
            <w:vAlign w:val="center"/>
          </w:tcPr>
          <w:p w14:paraId="7CB460FE" w14:textId="77777777" w:rsidR="00A15AF9" w:rsidRPr="00BE391F" w:rsidRDefault="00A15AF9">
            <w:pPr>
              <w:autoSpaceDE w:val="0"/>
              <w:autoSpaceDN w:val="0"/>
              <w:adjustRightInd w:val="0"/>
            </w:pPr>
            <w:r w:rsidRPr="00BE391F">
              <w:t>-0.04</w:t>
            </w:r>
          </w:p>
        </w:tc>
      </w:tr>
      <w:tr w:rsidR="00A15AF9" w:rsidRPr="00BE391F" w14:paraId="1BC10BE1"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F0B6A6F" w14:textId="19E4E94F" w:rsidR="00A15AF9" w:rsidRPr="00BE391F" w:rsidRDefault="00A15AF9">
            <w:pPr>
              <w:autoSpaceDE w:val="0"/>
              <w:autoSpaceDN w:val="0"/>
              <w:adjustRightInd w:val="0"/>
            </w:pPr>
            <w:r w:rsidRPr="00BE391F">
              <w:t>9 Monstera</w:t>
            </w:r>
            <w:r w:rsidR="002B5A37" w:rsidRPr="00BE391F">
              <w:t xml:space="preserve"> vs. all others</w:t>
            </w:r>
          </w:p>
        </w:tc>
        <w:tc>
          <w:tcPr>
            <w:tcW w:w="488" w:type="pct"/>
            <w:tcMar>
              <w:top w:w="151" w:type="nil"/>
              <w:left w:w="151" w:type="nil"/>
              <w:bottom w:w="151" w:type="nil"/>
              <w:right w:w="151" w:type="nil"/>
            </w:tcMar>
            <w:vAlign w:val="center"/>
          </w:tcPr>
          <w:p w14:paraId="73FF147D"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1BC1FC78" w14:textId="77777777" w:rsidR="00A15AF9" w:rsidRPr="00BE391F" w:rsidRDefault="00A15AF9">
            <w:pPr>
              <w:autoSpaceDE w:val="0"/>
              <w:autoSpaceDN w:val="0"/>
              <w:adjustRightInd w:val="0"/>
            </w:pPr>
            <w:r w:rsidRPr="00BE391F">
              <w:t>0.07</w:t>
            </w:r>
            <w:r w:rsidRPr="00BE391F">
              <w:rPr>
                <w:vertAlign w:val="superscript"/>
              </w:rPr>
              <w:t>*</w:t>
            </w:r>
          </w:p>
        </w:tc>
        <w:tc>
          <w:tcPr>
            <w:tcW w:w="447" w:type="pct"/>
            <w:tcMar>
              <w:top w:w="151" w:type="nil"/>
              <w:left w:w="151" w:type="nil"/>
              <w:bottom w:w="151" w:type="nil"/>
              <w:right w:w="151" w:type="nil"/>
            </w:tcMar>
            <w:vAlign w:val="center"/>
          </w:tcPr>
          <w:p w14:paraId="7BFF4136" w14:textId="77777777" w:rsidR="00A15AF9" w:rsidRPr="00BE391F" w:rsidRDefault="00A15AF9">
            <w:pPr>
              <w:autoSpaceDE w:val="0"/>
              <w:autoSpaceDN w:val="0"/>
              <w:adjustRightInd w:val="0"/>
            </w:pPr>
            <w:r w:rsidRPr="00BE391F">
              <w:t>0.06</w:t>
            </w:r>
          </w:p>
        </w:tc>
        <w:tc>
          <w:tcPr>
            <w:tcW w:w="447" w:type="pct"/>
            <w:tcMar>
              <w:top w:w="151" w:type="nil"/>
              <w:left w:w="151" w:type="nil"/>
              <w:bottom w:w="151" w:type="nil"/>
              <w:right w:w="151" w:type="nil"/>
            </w:tcMar>
            <w:vAlign w:val="center"/>
          </w:tcPr>
          <w:p w14:paraId="0A75A89C"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5ED2230A"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3E972394" w14:textId="77777777" w:rsidR="00A15AF9" w:rsidRPr="00BE391F" w:rsidRDefault="00A15AF9">
            <w:pPr>
              <w:autoSpaceDE w:val="0"/>
              <w:autoSpaceDN w:val="0"/>
              <w:adjustRightInd w:val="0"/>
            </w:pPr>
            <w:r w:rsidRPr="00BE391F">
              <w:t>0.02</w:t>
            </w:r>
          </w:p>
        </w:tc>
        <w:tc>
          <w:tcPr>
            <w:tcW w:w="446" w:type="pct"/>
            <w:tcMar>
              <w:top w:w="151" w:type="nil"/>
              <w:left w:w="151" w:type="nil"/>
              <w:bottom w:w="151" w:type="nil"/>
              <w:right w:w="151" w:type="nil"/>
            </w:tcMar>
            <w:vAlign w:val="center"/>
          </w:tcPr>
          <w:p w14:paraId="473CC2A7" w14:textId="77777777" w:rsidR="00A15AF9" w:rsidRPr="00BE391F" w:rsidRDefault="00A15AF9">
            <w:pPr>
              <w:autoSpaceDE w:val="0"/>
              <w:autoSpaceDN w:val="0"/>
              <w:adjustRightInd w:val="0"/>
            </w:pPr>
            <w:r w:rsidRPr="00BE391F">
              <w:t>-0.08</w:t>
            </w:r>
            <w:r w:rsidRPr="00BE391F">
              <w:rPr>
                <w:vertAlign w:val="superscript"/>
              </w:rPr>
              <w:t>*</w:t>
            </w:r>
          </w:p>
        </w:tc>
      </w:tr>
      <w:tr w:rsidR="00A15AF9" w:rsidRPr="00BE391F" w14:paraId="5A410DA7" w14:textId="77777777" w:rsidTr="00457817">
        <w:tblPrEx>
          <w:tblBorders>
            <w:top w:val="none" w:sz="0" w:space="0" w:color="auto"/>
          </w:tblBorders>
        </w:tblPrEx>
        <w:tc>
          <w:tcPr>
            <w:tcW w:w="1831" w:type="pct"/>
            <w:tcMar>
              <w:top w:w="20" w:type="nil"/>
              <w:left w:w="20" w:type="nil"/>
              <w:bottom w:w="20" w:type="nil"/>
              <w:right w:w="20" w:type="nil"/>
            </w:tcMar>
            <w:vAlign w:val="center"/>
          </w:tcPr>
          <w:p w14:paraId="57F16B09" w14:textId="231B9E44" w:rsidR="00A15AF9" w:rsidRPr="00BE391F" w:rsidRDefault="00A15AF9">
            <w:pPr>
              <w:autoSpaceDE w:val="0"/>
              <w:autoSpaceDN w:val="0"/>
              <w:adjustRightInd w:val="0"/>
            </w:pPr>
            <w:r w:rsidRPr="00BE391F">
              <w:t>10 Basil</w:t>
            </w:r>
            <w:r w:rsidR="002B5A37" w:rsidRPr="00BE391F">
              <w:t xml:space="preserve"> vs. all others</w:t>
            </w:r>
          </w:p>
        </w:tc>
        <w:tc>
          <w:tcPr>
            <w:tcW w:w="488" w:type="pct"/>
            <w:tcMar>
              <w:top w:w="151" w:type="nil"/>
              <w:left w:w="151" w:type="nil"/>
              <w:bottom w:w="151" w:type="nil"/>
              <w:right w:w="151" w:type="nil"/>
            </w:tcMar>
            <w:vAlign w:val="center"/>
          </w:tcPr>
          <w:p w14:paraId="63A4303A" w14:textId="77777777" w:rsidR="00A15AF9" w:rsidRPr="00BE391F" w:rsidRDefault="00A15AF9">
            <w:pPr>
              <w:autoSpaceDE w:val="0"/>
              <w:autoSpaceDN w:val="0"/>
              <w:adjustRightInd w:val="0"/>
            </w:pPr>
            <w:r w:rsidRPr="00BE391F">
              <w:t>0.16</w:t>
            </w:r>
            <w:r w:rsidRPr="00BE391F">
              <w:rPr>
                <w:vertAlign w:val="superscript"/>
              </w:rPr>
              <w:t>***</w:t>
            </w:r>
          </w:p>
        </w:tc>
        <w:tc>
          <w:tcPr>
            <w:tcW w:w="447" w:type="pct"/>
            <w:tcMar>
              <w:top w:w="151" w:type="nil"/>
              <w:left w:w="151" w:type="nil"/>
              <w:bottom w:w="151" w:type="nil"/>
              <w:right w:w="151" w:type="nil"/>
            </w:tcMar>
            <w:vAlign w:val="center"/>
          </w:tcPr>
          <w:p w14:paraId="2CDB19DB"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6C7BB8E7" w14:textId="77777777" w:rsidR="00A15AF9" w:rsidRPr="00BE391F" w:rsidRDefault="00A15AF9">
            <w:pPr>
              <w:autoSpaceDE w:val="0"/>
              <w:autoSpaceDN w:val="0"/>
              <w:adjustRightInd w:val="0"/>
            </w:pPr>
            <w:r w:rsidRPr="00BE391F">
              <w:t>0.00</w:t>
            </w:r>
          </w:p>
        </w:tc>
        <w:tc>
          <w:tcPr>
            <w:tcW w:w="447" w:type="pct"/>
            <w:tcMar>
              <w:top w:w="151" w:type="nil"/>
              <w:left w:w="151" w:type="nil"/>
              <w:bottom w:w="151" w:type="nil"/>
              <w:right w:w="151" w:type="nil"/>
            </w:tcMar>
            <w:vAlign w:val="center"/>
          </w:tcPr>
          <w:p w14:paraId="617167A8" w14:textId="77777777" w:rsidR="00A15AF9" w:rsidRPr="00BE391F" w:rsidRDefault="00A15AF9">
            <w:pPr>
              <w:autoSpaceDE w:val="0"/>
              <w:autoSpaceDN w:val="0"/>
              <w:adjustRightInd w:val="0"/>
            </w:pPr>
            <w:r w:rsidRPr="00BE391F">
              <w:t>0.06</w:t>
            </w:r>
          </w:p>
        </w:tc>
        <w:tc>
          <w:tcPr>
            <w:tcW w:w="447" w:type="pct"/>
            <w:tcMar>
              <w:top w:w="151" w:type="nil"/>
              <w:left w:w="151" w:type="nil"/>
              <w:bottom w:w="151" w:type="nil"/>
              <w:right w:w="151" w:type="nil"/>
            </w:tcMar>
            <w:vAlign w:val="center"/>
          </w:tcPr>
          <w:p w14:paraId="56A28E0B"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3530190F" w14:textId="77777777" w:rsidR="00A15AF9" w:rsidRPr="00BE391F" w:rsidRDefault="00A15AF9">
            <w:pPr>
              <w:autoSpaceDE w:val="0"/>
              <w:autoSpaceDN w:val="0"/>
              <w:adjustRightInd w:val="0"/>
            </w:pPr>
            <w:r w:rsidRPr="00BE391F">
              <w:t>-0.04</w:t>
            </w:r>
          </w:p>
        </w:tc>
        <w:tc>
          <w:tcPr>
            <w:tcW w:w="446" w:type="pct"/>
            <w:tcMar>
              <w:top w:w="151" w:type="nil"/>
              <w:left w:w="151" w:type="nil"/>
              <w:bottom w:w="151" w:type="nil"/>
              <w:right w:w="151" w:type="nil"/>
            </w:tcMar>
            <w:vAlign w:val="center"/>
          </w:tcPr>
          <w:p w14:paraId="113E1EDB" w14:textId="77777777" w:rsidR="00A15AF9" w:rsidRPr="00BE391F" w:rsidRDefault="00A15AF9">
            <w:pPr>
              <w:autoSpaceDE w:val="0"/>
              <w:autoSpaceDN w:val="0"/>
              <w:adjustRightInd w:val="0"/>
            </w:pPr>
            <w:r w:rsidRPr="00BE391F">
              <w:t>0.09</w:t>
            </w:r>
            <w:r w:rsidRPr="00BE391F">
              <w:rPr>
                <w:vertAlign w:val="superscript"/>
              </w:rPr>
              <w:t>**</w:t>
            </w:r>
          </w:p>
        </w:tc>
      </w:tr>
      <w:tr w:rsidR="00A15AF9" w:rsidRPr="00BE391F" w14:paraId="257397C4" w14:textId="77777777" w:rsidTr="00457817">
        <w:tblPrEx>
          <w:tblBorders>
            <w:top w:val="none" w:sz="0" w:space="0" w:color="auto"/>
          </w:tblBorders>
        </w:tblPrEx>
        <w:tc>
          <w:tcPr>
            <w:tcW w:w="1831" w:type="pct"/>
            <w:tcMar>
              <w:top w:w="20" w:type="nil"/>
              <w:left w:w="20" w:type="nil"/>
              <w:bottom w:w="20" w:type="nil"/>
              <w:right w:w="20" w:type="nil"/>
            </w:tcMar>
            <w:vAlign w:val="center"/>
          </w:tcPr>
          <w:p w14:paraId="0CB5A965" w14:textId="7593508B" w:rsidR="00A15AF9" w:rsidRPr="00BE391F" w:rsidRDefault="00A15AF9">
            <w:pPr>
              <w:autoSpaceDE w:val="0"/>
              <w:autoSpaceDN w:val="0"/>
              <w:adjustRightInd w:val="0"/>
            </w:pPr>
            <w:r w:rsidRPr="00BE391F">
              <w:t xml:space="preserve">11 Artsy wall </w:t>
            </w:r>
            <w:r w:rsidR="002B5A37" w:rsidRPr="00BE391F">
              <w:t>clocks vs. all others</w:t>
            </w:r>
          </w:p>
        </w:tc>
        <w:tc>
          <w:tcPr>
            <w:tcW w:w="488" w:type="pct"/>
            <w:tcMar>
              <w:top w:w="151" w:type="nil"/>
              <w:left w:w="151" w:type="nil"/>
              <w:bottom w:w="151" w:type="nil"/>
              <w:right w:w="151" w:type="nil"/>
            </w:tcMar>
            <w:vAlign w:val="center"/>
          </w:tcPr>
          <w:p w14:paraId="3030467C" w14:textId="77777777" w:rsidR="00A15AF9" w:rsidRPr="00BE391F" w:rsidRDefault="00A15AF9">
            <w:pPr>
              <w:autoSpaceDE w:val="0"/>
              <w:autoSpaceDN w:val="0"/>
              <w:adjustRightInd w:val="0"/>
            </w:pPr>
            <w:r w:rsidRPr="00BE391F">
              <w:t>-0.16</w:t>
            </w:r>
            <w:r w:rsidRPr="00BE391F">
              <w:rPr>
                <w:vertAlign w:val="superscript"/>
              </w:rPr>
              <w:t>***</w:t>
            </w:r>
          </w:p>
        </w:tc>
        <w:tc>
          <w:tcPr>
            <w:tcW w:w="447" w:type="pct"/>
            <w:tcMar>
              <w:top w:w="151" w:type="nil"/>
              <w:left w:w="151" w:type="nil"/>
              <w:bottom w:w="151" w:type="nil"/>
              <w:right w:w="151" w:type="nil"/>
            </w:tcMar>
            <w:vAlign w:val="center"/>
          </w:tcPr>
          <w:p w14:paraId="470CBEC4"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4EFF3620" w14:textId="77777777" w:rsidR="00A15AF9" w:rsidRPr="00BE391F" w:rsidRDefault="00A15AF9">
            <w:pPr>
              <w:autoSpaceDE w:val="0"/>
              <w:autoSpaceDN w:val="0"/>
              <w:adjustRightInd w:val="0"/>
            </w:pPr>
            <w:r w:rsidRPr="00BE391F">
              <w:t>-0.05</w:t>
            </w:r>
          </w:p>
        </w:tc>
        <w:tc>
          <w:tcPr>
            <w:tcW w:w="447" w:type="pct"/>
            <w:tcMar>
              <w:top w:w="151" w:type="nil"/>
              <w:left w:w="151" w:type="nil"/>
              <w:bottom w:w="151" w:type="nil"/>
              <w:right w:w="151" w:type="nil"/>
            </w:tcMar>
            <w:vAlign w:val="center"/>
          </w:tcPr>
          <w:p w14:paraId="2FCC4A0F"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4B41F285" w14:textId="77777777" w:rsidR="00A15AF9" w:rsidRPr="00BE391F" w:rsidRDefault="00A15AF9">
            <w:pPr>
              <w:autoSpaceDE w:val="0"/>
              <w:autoSpaceDN w:val="0"/>
              <w:adjustRightInd w:val="0"/>
            </w:pPr>
            <w:r w:rsidRPr="00BE391F">
              <w:t>0.01</w:t>
            </w:r>
          </w:p>
        </w:tc>
        <w:tc>
          <w:tcPr>
            <w:tcW w:w="447" w:type="pct"/>
            <w:tcMar>
              <w:top w:w="151" w:type="nil"/>
              <w:left w:w="151" w:type="nil"/>
              <w:bottom w:w="151" w:type="nil"/>
              <w:right w:w="151" w:type="nil"/>
            </w:tcMar>
            <w:vAlign w:val="center"/>
          </w:tcPr>
          <w:p w14:paraId="3C01C6B0" w14:textId="77777777" w:rsidR="00A15AF9" w:rsidRPr="00BE391F" w:rsidRDefault="00A15AF9">
            <w:pPr>
              <w:autoSpaceDE w:val="0"/>
              <w:autoSpaceDN w:val="0"/>
              <w:adjustRightInd w:val="0"/>
            </w:pPr>
            <w:r w:rsidRPr="00BE391F">
              <w:t>-0.02</w:t>
            </w:r>
          </w:p>
        </w:tc>
        <w:tc>
          <w:tcPr>
            <w:tcW w:w="446" w:type="pct"/>
            <w:tcMar>
              <w:top w:w="151" w:type="nil"/>
              <w:left w:w="151" w:type="nil"/>
              <w:bottom w:w="151" w:type="nil"/>
              <w:right w:w="151" w:type="nil"/>
            </w:tcMar>
            <w:vAlign w:val="center"/>
          </w:tcPr>
          <w:p w14:paraId="2B3016C5" w14:textId="77777777" w:rsidR="00A15AF9" w:rsidRPr="00BE391F" w:rsidRDefault="00A15AF9">
            <w:pPr>
              <w:autoSpaceDE w:val="0"/>
              <w:autoSpaceDN w:val="0"/>
              <w:adjustRightInd w:val="0"/>
            </w:pPr>
            <w:r w:rsidRPr="00BE391F">
              <w:t>-0.03</w:t>
            </w:r>
          </w:p>
        </w:tc>
      </w:tr>
      <w:tr w:rsidR="00A15AF9" w:rsidRPr="00BE391F" w14:paraId="14F000FA" w14:textId="77777777" w:rsidTr="00457817">
        <w:tblPrEx>
          <w:tblBorders>
            <w:top w:val="none" w:sz="0" w:space="0" w:color="auto"/>
          </w:tblBorders>
        </w:tblPrEx>
        <w:tc>
          <w:tcPr>
            <w:tcW w:w="1831" w:type="pct"/>
            <w:tcMar>
              <w:top w:w="20" w:type="nil"/>
              <w:left w:w="20" w:type="nil"/>
              <w:bottom w:w="20" w:type="nil"/>
              <w:right w:w="20" w:type="nil"/>
            </w:tcMar>
            <w:vAlign w:val="center"/>
          </w:tcPr>
          <w:p w14:paraId="38A157D8" w14:textId="2F85ED64" w:rsidR="00A15AF9" w:rsidRPr="00BE391F" w:rsidRDefault="002B5A37">
            <w:pPr>
              <w:autoSpaceDE w:val="0"/>
              <w:autoSpaceDN w:val="0"/>
              <w:adjustRightInd w:val="0"/>
            </w:pPr>
            <w:r w:rsidRPr="00BE391F">
              <w:t>12 Basic wall clocks vs. all others</w:t>
            </w:r>
          </w:p>
        </w:tc>
        <w:tc>
          <w:tcPr>
            <w:tcW w:w="488" w:type="pct"/>
            <w:tcMar>
              <w:top w:w="151" w:type="nil"/>
              <w:left w:w="151" w:type="nil"/>
              <w:bottom w:w="151" w:type="nil"/>
              <w:right w:w="151" w:type="nil"/>
            </w:tcMar>
            <w:vAlign w:val="center"/>
          </w:tcPr>
          <w:p w14:paraId="20B3CE84" w14:textId="3F790F88" w:rsidR="00A15AF9" w:rsidRPr="00BE391F" w:rsidRDefault="002B5A37">
            <w:pPr>
              <w:autoSpaceDE w:val="0"/>
              <w:autoSpaceDN w:val="0"/>
              <w:adjustRightInd w:val="0"/>
            </w:pPr>
            <w:r w:rsidRPr="00BE391F">
              <w:t>0.00</w:t>
            </w:r>
          </w:p>
        </w:tc>
        <w:tc>
          <w:tcPr>
            <w:tcW w:w="447" w:type="pct"/>
            <w:tcMar>
              <w:top w:w="151" w:type="nil"/>
              <w:left w:w="151" w:type="nil"/>
              <w:bottom w:w="151" w:type="nil"/>
              <w:right w:w="151" w:type="nil"/>
            </w:tcMar>
            <w:vAlign w:val="center"/>
          </w:tcPr>
          <w:p w14:paraId="2D0657A6" w14:textId="68CFAF8E" w:rsidR="00A15AF9" w:rsidRPr="00BE391F" w:rsidRDefault="002B5A37">
            <w:pPr>
              <w:autoSpaceDE w:val="0"/>
              <w:autoSpaceDN w:val="0"/>
              <w:adjustRightInd w:val="0"/>
            </w:pPr>
            <w:r w:rsidRPr="00BE391F">
              <w:t>-0.02</w:t>
            </w:r>
          </w:p>
        </w:tc>
        <w:tc>
          <w:tcPr>
            <w:tcW w:w="447" w:type="pct"/>
            <w:tcMar>
              <w:top w:w="151" w:type="nil"/>
              <w:left w:w="151" w:type="nil"/>
              <w:bottom w:w="151" w:type="nil"/>
              <w:right w:w="151" w:type="nil"/>
            </w:tcMar>
            <w:vAlign w:val="center"/>
          </w:tcPr>
          <w:p w14:paraId="675D4FE6" w14:textId="0490828B" w:rsidR="00A15AF9" w:rsidRPr="00BE391F" w:rsidRDefault="002B5A37">
            <w:pPr>
              <w:autoSpaceDE w:val="0"/>
              <w:autoSpaceDN w:val="0"/>
              <w:adjustRightInd w:val="0"/>
            </w:pPr>
            <w:r w:rsidRPr="00BE391F">
              <w:t>-0.02</w:t>
            </w:r>
          </w:p>
        </w:tc>
        <w:tc>
          <w:tcPr>
            <w:tcW w:w="447" w:type="pct"/>
            <w:tcMar>
              <w:top w:w="151" w:type="nil"/>
              <w:left w:w="151" w:type="nil"/>
              <w:bottom w:w="151" w:type="nil"/>
              <w:right w:w="151" w:type="nil"/>
            </w:tcMar>
            <w:vAlign w:val="center"/>
          </w:tcPr>
          <w:p w14:paraId="01CF072C" w14:textId="5D94E426" w:rsidR="00A15AF9" w:rsidRPr="00BE391F" w:rsidRDefault="002B5A37">
            <w:pPr>
              <w:autoSpaceDE w:val="0"/>
              <w:autoSpaceDN w:val="0"/>
              <w:adjustRightInd w:val="0"/>
            </w:pPr>
            <w:r w:rsidRPr="00BE391F">
              <w:t>-0.08*</w:t>
            </w:r>
          </w:p>
        </w:tc>
        <w:tc>
          <w:tcPr>
            <w:tcW w:w="447" w:type="pct"/>
            <w:tcMar>
              <w:top w:w="151" w:type="nil"/>
              <w:left w:w="151" w:type="nil"/>
              <w:bottom w:w="151" w:type="nil"/>
              <w:right w:w="151" w:type="nil"/>
            </w:tcMar>
            <w:vAlign w:val="center"/>
          </w:tcPr>
          <w:p w14:paraId="7E52C393" w14:textId="635CFCA4" w:rsidR="00A15AF9" w:rsidRPr="00BE391F" w:rsidRDefault="002B5A37">
            <w:pPr>
              <w:autoSpaceDE w:val="0"/>
              <w:autoSpaceDN w:val="0"/>
              <w:adjustRightInd w:val="0"/>
            </w:pPr>
            <w:r w:rsidRPr="00BE391F">
              <w:t>-0.00</w:t>
            </w:r>
          </w:p>
        </w:tc>
        <w:tc>
          <w:tcPr>
            <w:tcW w:w="447" w:type="pct"/>
            <w:tcMar>
              <w:top w:w="151" w:type="nil"/>
              <w:left w:w="151" w:type="nil"/>
              <w:bottom w:w="151" w:type="nil"/>
              <w:right w:w="151" w:type="nil"/>
            </w:tcMar>
            <w:vAlign w:val="center"/>
          </w:tcPr>
          <w:p w14:paraId="4825DF22" w14:textId="1C7111C4" w:rsidR="00A15AF9" w:rsidRPr="00BE391F" w:rsidRDefault="002B5A37">
            <w:pPr>
              <w:autoSpaceDE w:val="0"/>
              <w:autoSpaceDN w:val="0"/>
              <w:adjustRightInd w:val="0"/>
            </w:pPr>
            <w:r w:rsidRPr="00BE391F">
              <w:t>0. 04</w:t>
            </w:r>
          </w:p>
        </w:tc>
        <w:tc>
          <w:tcPr>
            <w:tcW w:w="446" w:type="pct"/>
            <w:tcMar>
              <w:top w:w="151" w:type="nil"/>
              <w:left w:w="151" w:type="nil"/>
              <w:bottom w:w="151" w:type="nil"/>
              <w:right w:w="151" w:type="nil"/>
            </w:tcMar>
            <w:vAlign w:val="center"/>
          </w:tcPr>
          <w:p w14:paraId="6FEDE827" w14:textId="56B68B14" w:rsidR="00A15AF9" w:rsidRPr="00BE391F" w:rsidRDefault="002B5A37">
            <w:pPr>
              <w:autoSpaceDE w:val="0"/>
              <w:autoSpaceDN w:val="0"/>
              <w:adjustRightInd w:val="0"/>
            </w:pPr>
            <w:r w:rsidRPr="00BE391F">
              <w:t>0.02</w:t>
            </w:r>
          </w:p>
        </w:tc>
      </w:tr>
      <w:tr w:rsidR="00A15AF9" w:rsidRPr="00BE391F" w14:paraId="4594ABD9" w14:textId="77777777" w:rsidTr="00457817">
        <w:tblPrEx>
          <w:tblBorders>
            <w:top w:val="none" w:sz="0" w:space="0" w:color="auto"/>
          </w:tblBorders>
        </w:tblPrEx>
        <w:tc>
          <w:tcPr>
            <w:tcW w:w="1831" w:type="pct"/>
            <w:tcBorders>
              <w:bottom w:val="single" w:sz="4" w:space="0" w:color="auto"/>
            </w:tcBorders>
            <w:tcMar>
              <w:top w:w="20" w:type="nil"/>
              <w:left w:w="20" w:type="nil"/>
              <w:bottom w:w="20" w:type="nil"/>
              <w:right w:w="20" w:type="nil"/>
            </w:tcMar>
            <w:vAlign w:val="center"/>
          </w:tcPr>
          <w:p w14:paraId="5E9206DA" w14:textId="2686B8FA" w:rsidR="00A15AF9" w:rsidRPr="00BE391F" w:rsidRDefault="00A15AF9">
            <w:pPr>
              <w:autoSpaceDE w:val="0"/>
              <w:autoSpaceDN w:val="0"/>
              <w:adjustRightInd w:val="0"/>
            </w:pPr>
            <w:r w:rsidRPr="00BE391F">
              <w:t>1</w:t>
            </w:r>
            <w:r w:rsidR="002B5A37" w:rsidRPr="00BE391F">
              <w:t>3</w:t>
            </w:r>
            <w:r w:rsidRPr="00BE391F">
              <w:t xml:space="preserve"> IKEA vs. The Home Depot</w:t>
            </w:r>
          </w:p>
        </w:tc>
        <w:tc>
          <w:tcPr>
            <w:tcW w:w="488" w:type="pct"/>
            <w:tcBorders>
              <w:bottom w:val="single" w:sz="4" w:space="0" w:color="auto"/>
            </w:tcBorders>
            <w:tcMar>
              <w:top w:w="151" w:type="nil"/>
              <w:left w:w="151" w:type="nil"/>
              <w:bottom w:w="151" w:type="nil"/>
              <w:right w:w="151" w:type="nil"/>
            </w:tcMar>
            <w:vAlign w:val="center"/>
          </w:tcPr>
          <w:p w14:paraId="231DD26E" w14:textId="77777777" w:rsidR="00A15AF9" w:rsidRPr="00BE391F" w:rsidRDefault="00A15AF9">
            <w:pPr>
              <w:autoSpaceDE w:val="0"/>
              <w:autoSpaceDN w:val="0"/>
              <w:adjustRightInd w:val="0"/>
            </w:pPr>
            <w:r w:rsidRPr="00BE391F">
              <w:t>-0.01</w:t>
            </w:r>
          </w:p>
        </w:tc>
        <w:tc>
          <w:tcPr>
            <w:tcW w:w="447" w:type="pct"/>
            <w:tcBorders>
              <w:bottom w:val="single" w:sz="4" w:space="0" w:color="auto"/>
            </w:tcBorders>
            <w:tcMar>
              <w:top w:w="151" w:type="nil"/>
              <w:left w:w="151" w:type="nil"/>
              <w:bottom w:w="151" w:type="nil"/>
              <w:right w:w="151" w:type="nil"/>
            </w:tcMar>
            <w:vAlign w:val="center"/>
          </w:tcPr>
          <w:p w14:paraId="4A1E9BC1" w14:textId="77777777" w:rsidR="00A15AF9" w:rsidRPr="00BE391F" w:rsidRDefault="00A15AF9">
            <w:pPr>
              <w:autoSpaceDE w:val="0"/>
              <w:autoSpaceDN w:val="0"/>
              <w:adjustRightInd w:val="0"/>
            </w:pPr>
            <w:r w:rsidRPr="00BE391F">
              <w:t>0.01</w:t>
            </w:r>
          </w:p>
        </w:tc>
        <w:tc>
          <w:tcPr>
            <w:tcW w:w="447" w:type="pct"/>
            <w:tcBorders>
              <w:bottom w:val="single" w:sz="4" w:space="0" w:color="auto"/>
            </w:tcBorders>
            <w:tcMar>
              <w:top w:w="151" w:type="nil"/>
              <w:left w:w="151" w:type="nil"/>
              <w:bottom w:w="151" w:type="nil"/>
              <w:right w:w="151" w:type="nil"/>
            </w:tcMar>
            <w:vAlign w:val="center"/>
          </w:tcPr>
          <w:p w14:paraId="134A1422" w14:textId="77777777" w:rsidR="00A15AF9" w:rsidRPr="00BE391F" w:rsidRDefault="00A15AF9">
            <w:pPr>
              <w:autoSpaceDE w:val="0"/>
              <w:autoSpaceDN w:val="0"/>
              <w:adjustRightInd w:val="0"/>
            </w:pPr>
            <w:r w:rsidRPr="00BE391F">
              <w:t>-0.02</w:t>
            </w:r>
          </w:p>
        </w:tc>
        <w:tc>
          <w:tcPr>
            <w:tcW w:w="447" w:type="pct"/>
            <w:tcBorders>
              <w:bottom w:val="single" w:sz="4" w:space="0" w:color="auto"/>
            </w:tcBorders>
            <w:tcMar>
              <w:top w:w="151" w:type="nil"/>
              <w:left w:w="151" w:type="nil"/>
              <w:bottom w:w="151" w:type="nil"/>
              <w:right w:w="151" w:type="nil"/>
            </w:tcMar>
            <w:vAlign w:val="center"/>
          </w:tcPr>
          <w:p w14:paraId="1BF307BD" w14:textId="77777777" w:rsidR="00A15AF9" w:rsidRPr="00BE391F" w:rsidRDefault="00A15AF9">
            <w:pPr>
              <w:autoSpaceDE w:val="0"/>
              <w:autoSpaceDN w:val="0"/>
              <w:adjustRightInd w:val="0"/>
            </w:pPr>
            <w:r w:rsidRPr="00BE391F">
              <w:t>-0.00</w:t>
            </w:r>
          </w:p>
        </w:tc>
        <w:tc>
          <w:tcPr>
            <w:tcW w:w="447" w:type="pct"/>
            <w:tcBorders>
              <w:bottom w:val="single" w:sz="4" w:space="0" w:color="auto"/>
            </w:tcBorders>
            <w:tcMar>
              <w:top w:w="151" w:type="nil"/>
              <w:left w:w="151" w:type="nil"/>
              <w:bottom w:w="151" w:type="nil"/>
              <w:right w:w="151" w:type="nil"/>
            </w:tcMar>
            <w:vAlign w:val="center"/>
          </w:tcPr>
          <w:p w14:paraId="557C97A7" w14:textId="77777777" w:rsidR="00A15AF9" w:rsidRPr="00BE391F" w:rsidRDefault="00A15AF9">
            <w:pPr>
              <w:autoSpaceDE w:val="0"/>
              <w:autoSpaceDN w:val="0"/>
              <w:adjustRightInd w:val="0"/>
            </w:pPr>
            <w:r w:rsidRPr="00BE391F">
              <w:t>0.01</w:t>
            </w:r>
          </w:p>
        </w:tc>
        <w:tc>
          <w:tcPr>
            <w:tcW w:w="447" w:type="pct"/>
            <w:tcBorders>
              <w:bottom w:val="single" w:sz="4" w:space="0" w:color="auto"/>
            </w:tcBorders>
            <w:tcMar>
              <w:top w:w="151" w:type="nil"/>
              <w:left w:w="151" w:type="nil"/>
              <w:bottom w:w="151" w:type="nil"/>
              <w:right w:w="151" w:type="nil"/>
            </w:tcMar>
            <w:vAlign w:val="center"/>
          </w:tcPr>
          <w:p w14:paraId="27D2D223" w14:textId="77777777" w:rsidR="00A15AF9" w:rsidRPr="00BE391F" w:rsidRDefault="00A15AF9">
            <w:pPr>
              <w:autoSpaceDE w:val="0"/>
              <w:autoSpaceDN w:val="0"/>
              <w:adjustRightInd w:val="0"/>
            </w:pPr>
            <w:r w:rsidRPr="00BE391F">
              <w:t>0.02</w:t>
            </w:r>
          </w:p>
        </w:tc>
        <w:tc>
          <w:tcPr>
            <w:tcW w:w="446" w:type="pct"/>
            <w:tcBorders>
              <w:bottom w:val="single" w:sz="4" w:space="0" w:color="auto"/>
            </w:tcBorders>
            <w:tcMar>
              <w:top w:w="151" w:type="nil"/>
              <w:left w:w="151" w:type="nil"/>
              <w:bottom w:w="151" w:type="nil"/>
              <w:right w:w="151" w:type="nil"/>
            </w:tcMar>
            <w:vAlign w:val="center"/>
          </w:tcPr>
          <w:p w14:paraId="5DD454D7" w14:textId="77777777" w:rsidR="00A15AF9" w:rsidRPr="00BE391F" w:rsidRDefault="00A15AF9">
            <w:pPr>
              <w:autoSpaceDE w:val="0"/>
              <w:autoSpaceDN w:val="0"/>
              <w:adjustRightInd w:val="0"/>
            </w:pPr>
            <w:r w:rsidRPr="00BE391F">
              <w:t>-0.10</w:t>
            </w:r>
            <w:r w:rsidRPr="00BE391F">
              <w:rPr>
                <w:vertAlign w:val="superscript"/>
              </w:rPr>
              <w:t>**</w:t>
            </w:r>
          </w:p>
        </w:tc>
      </w:tr>
      <w:tr w:rsidR="002B5A37" w:rsidRPr="00BE391F" w14:paraId="41A6EFC9" w14:textId="77777777" w:rsidTr="00457817">
        <w:tblPrEx>
          <w:tblBorders>
            <w:top w:val="none" w:sz="0" w:space="0" w:color="auto"/>
          </w:tblBorders>
        </w:tblPrEx>
        <w:tc>
          <w:tcPr>
            <w:tcW w:w="1831" w:type="pct"/>
            <w:tcBorders>
              <w:top w:val="single" w:sz="4" w:space="0" w:color="auto"/>
            </w:tcBorders>
            <w:tcMar>
              <w:top w:w="20" w:type="nil"/>
              <w:left w:w="20" w:type="nil"/>
              <w:bottom w:w="20" w:type="nil"/>
              <w:right w:w="20" w:type="nil"/>
            </w:tcMar>
            <w:vAlign w:val="center"/>
          </w:tcPr>
          <w:p w14:paraId="6AD1B113" w14:textId="1D794065" w:rsidR="002B5A37" w:rsidRPr="00BE391F" w:rsidRDefault="002B5A37">
            <w:pPr>
              <w:autoSpaceDE w:val="0"/>
              <w:autoSpaceDN w:val="0"/>
              <w:adjustRightInd w:val="0"/>
            </w:pPr>
            <w:r w:rsidRPr="00BE391F">
              <w:t>Mean</w:t>
            </w:r>
          </w:p>
        </w:tc>
        <w:tc>
          <w:tcPr>
            <w:tcW w:w="488" w:type="pct"/>
            <w:tcBorders>
              <w:top w:val="single" w:sz="4" w:space="0" w:color="auto"/>
            </w:tcBorders>
            <w:tcMar>
              <w:top w:w="151" w:type="nil"/>
              <w:left w:w="151" w:type="nil"/>
              <w:bottom w:w="151" w:type="nil"/>
              <w:right w:w="151" w:type="nil"/>
            </w:tcMar>
            <w:vAlign w:val="center"/>
          </w:tcPr>
          <w:p w14:paraId="09830A16" w14:textId="279E575C" w:rsidR="002B5A37" w:rsidRPr="00BE391F" w:rsidRDefault="002B5A37">
            <w:pPr>
              <w:autoSpaceDE w:val="0"/>
              <w:autoSpaceDN w:val="0"/>
              <w:adjustRightInd w:val="0"/>
            </w:pPr>
            <w:r w:rsidRPr="00BE391F">
              <w:t>4.74</w:t>
            </w:r>
          </w:p>
        </w:tc>
        <w:tc>
          <w:tcPr>
            <w:tcW w:w="447" w:type="pct"/>
            <w:tcBorders>
              <w:top w:val="single" w:sz="4" w:space="0" w:color="auto"/>
            </w:tcBorders>
            <w:tcMar>
              <w:top w:w="151" w:type="nil"/>
              <w:left w:w="151" w:type="nil"/>
              <w:bottom w:w="151" w:type="nil"/>
              <w:right w:w="151" w:type="nil"/>
            </w:tcMar>
            <w:vAlign w:val="center"/>
          </w:tcPr>
          <w:p w14:paraId="03269BED" w14:textId="77E879F2" w:rsidR="002B5A37" w:rsidRPr="00BE391F" w:rsidRDefault="002B5A37">
            <w:pPr>
              <w:autoSpaceDE w:val="0"/>
              <w:autoSpaceDN w:val="0"/>
              <w:adjustRightInd w:val="0"/>
            </w:pPr>
            <w:r w:rsidRPr="00BE391F">
              <w:t>3.75</w:t>
            </w:r>
          </w:p>
        </w:tc>
        <w:tc>
          <w:tcPr>
            <w:tcW w:w="447" w:type="pct"/>
            <w:tcBorders>
              <w:top w:val="single" w:sz="4" w:space="0" w:color="auto"/>
            </w:tcBorders>
            <w:tcMar>
              <w:top w:w="151" w:type="nil"/>
              <w:left w:w="151" w:type="nil"/>
              <w:bottom w:w="151" w:type="nil"/>
              <w:right w:w="151" w:type="nil"/>
            </w:tcMar>
            <w:vAlign w:val="center"/>
          </w:tcPr>
          <w:p w14:paraId="7B3893D5" w14:textId="5D6C360E" w:rsidR="002B5A37" w:rsidRPr="00BE391F" w:rsidRDefault="002B5A37">
            <w:pPr>
              <w:autoSpaceDE w:val="0"/>
              <w:autoSpaceDN w:val="0"/>
              <w:adjustRightInd w:val="0"/>
            </w:pPr>
            <w:r w:rsidRPr="00BE391F">
              <w:t>3.31</w:t>
            </w:r>
          </w:p>
        </w:tc>
        <w:tc>
          <w:tcPr>
            <w:tcW w:w="447" w:type="pct"/>
            <w:tcBorders>
              <w:top w:val="single" w:sz="4" w:space="0" w:color="auto"/>
            </w:tcBorders>
            <w:tcMar>
              <w:top w:w="151" w:type="nil"/>
              <w:left w:w="151" w:type="nil"/>
              <w:bottom w:w="151" w:type="nil"/>
              <w:right w:w="151" w:type="nil"/>
            </w:tcMar>
            <w:vAlign w:val="center"/>
          </w:tcPr>
          <w:p w14:paraId="448C5030" w14:textId="1DD69B12" w:rsidR="002B5A37" w:rsidRPr="00BE391F" w:rsidRDefault="002B5A37">
            <w:pPr>
              <w:autoSpaceDE w:val="0"/>
              <w:autoSpaceDN w:val="0"/>
              <w:adjustRightInd w:val="0"/>
            </w:pPr>
            <w:r w:rsidRPr="00BE391F">
              <w:t>4.63</w:t>
            </w:r>
          </w:p>
        </w:tc>
        <w:tc>
          <w:tcPr>
            <w:tcW w:w="447" w:type="pct"/>
            <w:tcBorders>
              <w:top w:val="single" w:sz="4" w:space="0" w:color="auto"/>
            </w:tcBorders>
            <w:tcMar>
              <w:top w:w="151" w:type="nil"/>
              <w:left w:w="151" w:type="nil"/>
              <w:bottom w:w="151" w:type="nil"/>
              <w:right w:w="151" w:type="nil"/>
            </w:tcMar>
            <w:vAlign w:val="center"/>
          </w:tcPr>
          <w:p w14:paraId="55ED0AF1" w14:textId="0A1AA8C6" w:rsidR="002B5A37" w:rsidRPr="00BE391F" w:rsidRDefault="002B5A37">
            <w:pPr>
              <w:autoSpaceDE w:val="0"/>
              <w:autoSpaceDN w:val="0"/>
              <w:adjustRightInd w:val="0"/>
            </w:pPr>
            <w:r w:rsidRPr="00BE391F">
              <w:t>5.36</w:t>
            </w:r>
          </w:p>
        </w:tc>
        <w:tc>
          <w:tcPr>
            <w:tcW w:w="447" w:type="pct"/>
            <w:tcBorders>
              <w:top w:val="single" w:sz="4" w:space="0" w:color="auto"/>
            </w:tcBorders>
            <w:tcMar>
              <w:top w:w="151" w:type="nil"/>
              <w:left w:w="151" w:type="nil"/>
              <w:bottom w:w="151" w:type="nil"/>
              <w:right w:w="151" w:type="nil"/>
            </w:tcMar>
            <w:vAlign w:val="center"/>
          </w:tcPr>
          <w:p w14:paraId="01C9A0A9" w14:textId="63547F0B" w:rsidR="002B5A37" w:rsidRPr="00BE391F" w:rsidRDefault="002B5A37">
            <w:pPr>
              <w:autoSpaceDE w:val="0"/>
              <w:autoSpaceDN w:val="0"/>
              <w:adjustRightInd w:val="0"/>
            </w:pPr>
            <w:r w:rsidRPr="00BE391F">
              <w:t>4.72</w:t>
            </w:r>
          </w:p>
        </w:tc>
        <w:tc>
          <w:tcPr>
            <w:tcW w:w="446" w:type="pct"/>
            <w:tcBorders>
              <w:top w:val="single" w:sz="4" w:space="0" w:color="auto"/>
            </w:tcBorders>
            <w:tcMar>
              <w:top w:w="151" w:type="nil"/>
              <w:left w:w="151" w:type="nil"/>
              <w:bottom w:w="151" w:type="nil"/>
              <w:right w:w="151" w:type="nil"/>
            </w:tcMar>
            <w:vAlign w:val="center"/>
          </w:tcPr>
          <w:p w14:paraId="2F253675" w14:textId="3F8E1367" w:rsidR="002B5A37" w:rsidRPr="00BE391F" w:rsidRDefault="002B5A37">
            <w:pPr>
              <w:autoSpaceDE w:val="0"/>
              <w:autoSpaceDN w:val="0"/>
              <w:adjustRightInd w:val="0"/>
            </w:pPr>
            <w:r w:rsidRPr="00BE391F">
              <w:t>5.29</w:t>
            </w:r>
          </w:p>
        </w:tc>
      </w:tr>
      <w:tr w:rsidR="002B5A37" w:rsidRPr="00BE391F" w14:paraId="0806A8C0" w14:textId="77777777" w:rsidTr="00457817">
        <w:tblPrEx>
          <w:tblBorders>
            <w:top w:val="none" w:sz="0" w:space="0" w:color="auto"/>
          </w:tblBorders>
        </w:tblPrEx>
        <w:tc>
          <w:tcPr>
            <w:tcW w:w="1831" w:type="pct"/>
            <w:tcMar>
              <w:top w:w="20" w:type="nil"/>
              <w:left w:w="20" w:type="nil"/>
              <w:bottom w:w="20" w:type="nil"/>
              <w:right w:w="20" w:type="nil"/>
            </w:tcMar>
            <w:vAlign w:val="center"/>
          </w:tcPr>
          <w:p w14:paraId="3683A733" w14:textId="5E655409" w:rsidR="002B5A37" w:rsidRPr="00BE391F" w:rsidRDefault="002B5A37">
            <w:pPr>
              <w:autoSpaceDE w:val="0"/>
              <w:autoSpaceDN w:val="0"/>
              <w:adjustRightInd w:val="0"/>
            </w:pPr>
            <w:r w:rsidRPr="00BE391F">
              <w:t>Standard deviation</w:t>
            </w:r>
          </w:p>
        </w:tc>
        <w:tc>
          <w:tcPr>
            <w:tcW w:w="488" w:type="pct"/>
            <w:tcMar>
              <w:top w:w="151" w:type="nil"/>
              <w:left w:w="151" w:type="nil"/>
              <w:bottom w:w="151" w:type="nil"/>
              <w:right w:w="151" w:type="nil"/>
            </w:tcMar>
            <w:vAlign w:val="center"/>
          </w:tcPr>
          <w:p w14:paraId="73B23042" w14:textId="3FF022F9" w:rsidR="002B5A37" w:rsidRPr="00BE391F" w:rsidRDefault="002B5A37">
            <w:pPr>
              <w:autoSpaceDE w:val="0"/>
              <w:autoSpaceDN w:val="0"/>
              <w:adjustRightInd w:val="0"/>
            </w:pPr>
            <w:r w:rsidRPr="00BE391F">
              <w:t>1.38</w:t>
            </w:r>
          </w:p>
        </w:tc>
        <w:tc>
          <w:tcPr>
            <w:tcW w:w="447" w:type="pct"/>
            <w:tcMar>
              <w:top w:w="151" w:type="nil"/>
              <w:left w:w="151" w:type="nil"/>
              <w:bottom w:w="151" w:type="nil"/>
              <w:right w:w="151" w:type="nil"/>
            </w:tcMar>
            <w:vAlign w:val="center"/>
          </w:tcPr>
          <w:p w14:paraId="15F240ED" w14:textId="4015C483" w:rsidR="002B5A37" w:rsidRPr="00BE391F" w:rsidRDefault="002B5A37">
            <w:pPr>
              <w:autoSpaceDE w:val="0"/>
              <w:autoSpaceDN w:val="0"/>
              <w:adjustRightInd w:val="0"/>
            </w:pPr>
            <w:r w:rsidRPr="00BE391F">
              <w:t>1.25</w:t>
            </w:r>
          </w:p>
        </w:tc>
        <w:tc>
          <w:tcPr>
            <w:tcW w:w="447" w:type="pct"/>
            <w:tcMar>
              <w:top w:w="151" w:type="nil"/>
              <w:left w:w="151" w:type="nil"/>
              <w:bottom w:w="151" w:type="nil"/>
              <w:right w:w="151" w:type="nil"/>
            </w:tcMar>
            <w:vAlign w:val="center"/>
          </w:tcPr>
          <w:p w14:paraId="09B17BC6" w14:textId="5F9D3AD0" w:rsidR="002B5A37" w:rsidRPr="00BE391F" w:rsidRDefault="002B5A37">
            <w:pPr>
              <w:autoSpaceDE w:val="0"/>
              <w:autoSpaceDN w:val="0"/>
              <w:adjustRightInd w:val="0"/>
            </w:pPr>
            <w:r w:rsidRPr="00BE391F">
              <w:t>1.24</w:t>
            </w:r>
          </w:p>
        </w:tc>
        <w:tc>
          <w:tcPr>
            <w:tcW w:w="447" w:type="pct"/>
            <w:tcMar>
              <w:top w:w="151" w:type="nil"/>
              <w:left w:w="151" w:type="nil"/>
              <w:bottom w:w="151" w:type="nil"/>
              <w:right w:w="151" w:type="nil"/>
            </w:tcMar>
            <w:vAlign w:val="center"/>
          </w:tcPr>
          <w:p w14:paraId="78E60CD4" w14:textId="5CFBE725" w:rsidR="002B5A37" w:rsidRPr="00BE391F" w:rsidRDefault="002B5A37">
            <w:pPr>
              <w:autoSpaceDE w:val="0"/>
              <w:autoSpaceDN w:val="0"/>
              <w:adjustRightInd w:val="0"/>
            </w:pPr>
            <w:r w:rsidRPr="00BE391F">
              <w:t>1.24</w:t>
            </w:r>
          </w:p>
        </w:tc>
        <w:tc>
          <w:tcPr>
            <w:tcW w:w="447" w:type="pct"/>
            <w:tcMar>
              <w:top w:w="151" w:type="nil"/>
              <w:left w:w="151" w:type="nil"/>
              <w:bottom w:w="151" w:type="nil"/>
              <w:right w:w="151" w:type="nil"/>
            </w:tcMar>
            <w:vAlign w:val="center"/>
          </w:tcPr>
          <w:p w14:paraId="2C87202C" w14:textId="2719F25F" w:rsidR="002B5A37" w:rsidRPr="00BE391F" w:rsidRDefault="002B5A37">
            <w:pPr>
              <w:autoSpaceDE w:val="0"/>
              <w:autoSpaceDN w:val="0"/>
              <w:adjustRightInd w:val="0"/>
            </w:pPr>
            <w:r w:rsidRPr="00BE391F">
              <w:t>1.38</w:t>
            </w:r>
          </w:p>
        </w:tc>
        <w:tc>
          <w:tcPr>
            <w:tcW w:w="447" w:type="pct"/>
            <w:tcMar>
              <w:top w:w="151" w:type="nil"/>
              <w:left w:w="151" w:type="nil"/>
              <w:bottom w:w="151" w:type="nil"/>
              <w:right w:w="151" w:type="nil"/>
            </w:tcMar>
            <w:vAlign w:val="center"/>
          </w:tcPr>
          <w:p w14:paraId="56E9F4E6" w14:textId="5007DA1E" w:rsidR="002B5A37" w:rsidRPr="00BE391F" w:rsidRDefault="002B5A37">
            <w:pPr>
              <w:autoSpaceDE w:val="0"/>
              <w:autoSpaceDN w:val="0"/>
              <w:adjustRightInd w:val="0"/>
            </w:pPr>
            <w:r w:rsidRPr="00BE391F">
              <w:t>1.41</w:t>
            </w:r>
          </w:p>
        </w:tc>
        <w:tc>
          <w:tcPr>
            <w:tcW w:w="446" w:type="pct"/>
            <w:tcMar>
              <w:top w:w="151" w:type="nil"/>
              <w:left w:w="151" w:type="nil"/>
              <w:bottom w:w="151" w:type="nil"/>
              <w:right w:w="151" w:type="nil"/>
            </w:tcMar>
            <w:vAlign w:val="center"/>
          </w:tcPr>
          <w:p w14:paraId="68650F3E" w14:textId="5FC30C5A" w:rsidR="002B5A37" w:rsidRPr="00BE391F" w:rsidRDefault="002B5A37">
            <w:pPr>
              <w:autoSpaceDE w:val="0"/>
              <w:autoSpaceDN w:val="0"/>
              <w:adjustRightInd w:val="0"/>
            </w:pPr>
            <w:r w:rsidRPr="00BE391F">
              <w:t>1.66</w:t>
            </w:r>
          </w:p>
        </w:tc>
      </w:tr>
      <w:tr w:rsidR="002B5A37" w:rsidRPr="00BE391F" w14:paraId="3AE73D47" w14:textId="77777777" w:rsidTr="00457817">
        <w:tblPrEx>
          <w:tblBorders>
            <w:top w:val="none" w:sz="0" w:space="0" w:color="auto"/>
          </w:tblBorders>
        </w:tblPrEx>
        <w:tc>
          <w:tcPr>
            <w:tcW w:w="1831" w:type="pct"/>
            <w:tcBorders>
              <w:bottom w:val="single" w:sz="24" w:space="0" w:color="auto"/>
            </w:tcBorders>
            <w:tcMar>
              <w:top w:w="20" w:type="nil"/>
              <w:left w:w="20" w:type="nil"/>
              <w:bottom w:w="20" w:type="nil"/>
              <w:right w:w="20" w:type="nil"/>
            </w:tcMar>
            <w:vAlign w:val="center"/>
          </w:tcPr>
          <w:p w14:paraId="3C2207B1" w14:textId="302AE5EE" w:rsidR="002B5A37" w:rsidRPr="00BE391F" w:rsidRDefault="002B5A37">
            <w:pPr>
              <w:autoSpaceDE w:val="0"/>
              <w:autoSpaceDN w:val="0"/>
              <w:adjustRightInd w:val="0"/>
            </w:pPr>
            <w:r w:rsidRPr="00BE391F">
              <w:t>Cronbach’s alpha</w:t>
            </w:r>
          </w:p>
        </w:tc>
        <w:tc>
          <w:tcPr>
            <w:tcW w:w="488" w:type="pct"/>
            <w:tcBorders>
              <w:bottom w:val="single" w:sz="24" w:space="0" w:color="auto"/>
            </w:tcBorders>
            <w:tcMar>
              <w:top w:w="151" w:type="nil"/>
              <w:left w:w="151" w:type="nil"/>
              <w:bottom w:w="151" w:type="nil"/>
              <w:right w:w="151" w:type="nil"/>
            </w:tcMar>
            <w:vAlign w:val="center"/>
          </w:tcPr>
          <w:p w14:paraId="008DEAB2" w14:textId="5EE060AE" w:rsidR="002B5A37" w:rsidRPr="00BE391F" w:rsidRDefault="002B5A37">
            <w:pPr>
              <w:autoSpaceDE w:val="0"/>
              <w:autoSpaceDN w:val="0"/>
              <w:adjustRightInd w:val="0"/>
            </w:pPr>
            <w:r w:rsidRPr="00BE391F">
              <w:t>0.94</w:t>
            </w:r>
          </w:p>
        </w:tc>
        <w:tc>
          <w:tcPr>
            <w:tcW w:w="447" w:type="pct"/>
            <w:tcBorders>
              <w:bottom w:val="single" w:sz="24" w:space="0" w:color="auto"/>
            </w:tcBorders>
            <w:tcMar>
              <w:top w:w="151" w:type="nil"/>
              <w:left w:w="151" w:type="nil"/>
              <w:bottom w:w="151" w:type="nil"/>
              <w:right w:w="151" w:type="nil"/>
            </w:tcMar>
            <w:vAlign w:val="center"/>
          </w:tcPr>
          <w:p w14:paraId="5F715686" w14:textId="036EC4D9" w:rsidR="002B5A37" w:rsidRPr="00BE391F" w:rsidRDefault="002B5A37">
            <w:pPr>
              <w:autoSpaceDE w:val="0"/>
              <w:autoSpaceDN w:val="0"/>
              <w:adjustRightInd w:val="0"/>
            </w:pPr>
            <w:r w:rsidRPr="00BE391F">
              <w:t>0.84</w:t>
            </w:r>
          </w:p>
        </w:tc>
        <w:tc>
          <w:tcPr>
            <w:tcW w:w="447" w:type="pct"/>
            <w:tcBorders>
              <w:bottom w:val="single" w:sz="24" w:space="0" w:color="auto"/>
            </w:tcBorders>
            <w:tcMar>
              <w:top w:w="151" w:type="nil"/>
              <w:left w:w="151" w:type="nil"/>
              <w:bottom w:w="151" w:type="nil"/>
              <w:right w:w="151" w:type="nil"/>
            </w:tcMar>
            <w:vAlign w:val="center"/>
          </w:tcPr>
          <w:p w14:paraId="1A1144CD" w14:textId="37E58BCE" w:rsidR="002B5A37" w:rsidRPr="00BE391F" w:rsidRDefault="002B5A37">
            <w:pPr>
              <w:autoSpaceDE w:val="0"/>
              <w:autoSpaceDN w:val="0"/>
              <w:adjustRightInd w:val="0"/>
            </w:pPr>
            <w:r w:rsidRPr="00BE391F">
              <w:t>0.87</w:t>
            </w:r>
          </w:p>
        </w:tc>
        <w:tc>
          <w:tcPr>
            <w:tcW w:w="447" w:type="pct"/>
            <w:tcBorders>
              <w:bottom w:val="single" w:sz="24" w:space="0" w:color="auto"/>
            </w:tcBorders>
            <w:tcMar>
              <w:top w:w="151" w:type="nil"/>
              <w:left w:w="151" w:type="nil"/>
              <w:bottom w:w="151" w:type="nil"/>
              <w:right w:w="151" w:type="nil"/>
            </w:tcMar>
            <w:vAlign w:val="center"/>
          </w:tcPr>
          <w:p w14:paraId="23891D8E" w14:textId="14D355D0" w:rsidR="002B5A37" w:rsidRPr="00BE391F" w:rsidRDefault="002B5A37">
            <w:pPr>
              <w:autoSpaceDE w:val="0"/>
              <w:autoSpaceDN w:val="0"/>
              <w:adjustRightInd w:val="0"/>
            </w:pPr>
            <w:r w:rsidRPr="00BE391F">
              <w:t>0.92</w:t>
            </w:r>
          </w:p>
        </w:tc>
        <w:tc>
          <w:tcPr>
            <w:tcW w:w="447" w:type="pct"/>
            <w:tcBorders>
              <w:bottom w:val="single" w:sz="24" w:space="0" w:color="auto"/>
            </w:tcBorders>
            <w:tcMar>
              <w:top w:w="151" w:type="nil"/>
              <w:left w:w="151" w:type="nil"/>
              <w:bottom w:w="151" w:type="nil"/>
              <w:right w:w="151" w:type="nil"/>
            </w:tcMar>
            <w:vAlign w:val="center"/>
          </w:tcPr>
          <w:p w14:paraId="5E3F8316" w14:textId="05E04EB7" w:rsidR="002B5A37" w:rsidRPr="00BE391F" w:rsidRDefault="002B5A37">
            <w:pPr>
              <w:autoSpaceDE w:val="0"/>
              <w:autoSpaceDN w:val="0"/>
              <w:adjustRightInd w:val="0"/>
            </w:pPr>
            <w:r w:rsidRPr="00BE391F">
              <w:t>0.89</w:t>
            </w:r>
          </w:p>
        </w:tc>
        <w:tc>
          <w:tcPr>
            <w:tcW w:w="447" w:type="pct"/>
            <w:tcBorders>
              <w:bottom w:val="single" w:sz="24" w:space="0" w:color="auto"/>
            </w:tcBorders>
            <w:tcMar>
              <w:top w:w="151" w:type="nil"/>
              <w:left w:w="151" w:type="nil"/>
              <w:bottom w:w="151" w:type="nil"/>
              <w:right w:w="151" w:type="nil"/>
            </w:tcMar>
            <w:vAlign w:val="center"/>
          </w:tcPr>
          <w:p w14:paraId="4594CD2A" w14:textId="5F2497F6" w:rsidR="002B5A37" w:rsidRPr="00BE391F" w:rsidRDefault="002B5A37">
            <w:pPr>
              <w:autoSpaceDE w:val="0"/>
              <w:autoSpaceDN w:val="0"/>
              <w:adjustRightInd w:val="0"/>
            </w:pPr>
            <w:r w:rsidRPr="00BE391F">
              <w:t>0.90</w:t>
            </w:r>
          </w:p>
        </w:tc>
        <w:tc>
          <w:tcPr>
            <w:tcW w:w="446" w:type="pct"/>
            <w:tcBorders>
              <w:bottom w:val="single" w:sz="24" w:space="0" w:color="auto"/>
            </w:tcBorders>
            <w:tcMar>
              <w:top w:w="151" w:type="nil"/>
              <w:left w:w="151" w:type="nil"/>
              <w:bottom w:w="151" w:type="nil"/>
              <w:right w:w="151" w:type="nil"/>
            </w:tcMar>
            <w:vAlign w:val="center"/>
          </w:tcPr>
          <w:p w14:paraId="788FACDB" w14:textId="4AAA8B9D" w:rsidR="002B5A37" w:rsidRPr="00BE391F" w:rsidRDefault="002B5A37">
            <w:pPr>
              <w:autoSpaceDE w:val="0"/>
              <w:autoSpaceDN w:val="0"/>
              <w:adjustRightInd w:val="0"/>
            </w:pPr>
            <w:r w:rsidRPr="00BE391F">
              <w:t>0.92</w:t>
            </w:r>
          </w:p>
        </w:tc>
      </w:tr>
      <w:tr w:rsidR="00A15AF9" w:rsidRPr="00BE391F" w14:paraId="03151856" w14:textId="77777777" w:rsidTr="002B5A37">
        <w:tblPrEx>
          <w:tblBorders>
            <w:top w:val="none" w:sz="0" w:space="0" w:color="auto"/>
          </w:tblBorders>
        </w:tblPrEx>
        <w:tc>
          <w:tcPr>
            <w:tcW w:w="5000" w:type="pct"/>
            <w:gridSpan w:val="8"/>
            <w:tcBorders>
              <w:top w:val="single" w:sz="24" w:space="0" w:color="auto"/>
            </w:tcBorders>
            <w:tcMar>
              <w:top w:w="20" w:type="nil"/>
              <w:left w:w="20" w:type="nil"/>
              <w:bottom w:w="20" w:type="nil"/>
              <w:right w:w="20" w:type="nil"/>
            </w:tcMar>
            <w:vAlign w:val="center"/>
          </w:tcPr>
          <w:p w14:paraId="2DFAA192" w14:textId="64A00698" w:rsidR="00A15AF9" w:rsidRPr="00457817" w:rsidRDefault="00457817">
            <w:pPr>
              <w:autoSpaceDE w:val="0"/>
              <w:autoSpaceDN w:val="0"/>
              <w:adjustRightInd w:val="0"/>
              <w:rPr>
                <w:sz w:val="20"/>
                <w:szCs w:val="20"/>
              </w:rPr>
            </w:pPr>
            <w:r w:rsidRPr="00457817">
              <w:rPr>
                <w:b/>
                <w:bCs/>
                <w:sz w:val="20"/>
                <w:szCs w:val="20"/>
              </w:rPr>
              <w:t>Note.</w:t>
            </w:r>
            <w:r w:rsidRPr="00457817">
              <w:rPr>
                <w:sz w:val="20"/>
                <w:szCs w:val="20"/>
              </w:rPr>
              <w:t xml:space="preserve"> </w:t>
            </w:r>
            <w:r w:rsidR="00A15AF9" w:rsidRPr="00457817">
              <w:rPr>
                <w:sz w:val="20"/>
                <w:szCs w:val="20"/>
              </w:rPr>
              <w:t xml:space="preserve">Computed correlation used </w:t>
            </w:r>
            <w:r w:rsidR="002B5A37" w:rsidRPr="00457817">
              <w:rPr>
                <w:sz w:val="20"/>
                <w:szCs w:val="20"/>
              </w:rPr>
              <w:t>P</w:t>
            </w:r>
            <w:r w:rsidR="00A15AF9" w:rsidRPr="00457817">
              <w:rPr>
                <w:sz w:val="20"/>
                <w:szCs w:val="20"/>
              </w:rPr>
              <w:t>earson-method with listwise-deletion</w:t>
            </w:r>
            <w:r w:rsidRPr="00457817">
              <w:rPr>
                <w:sz w:val="20"/>
                <w:szCs w:val="20"/>
              </w:rPr>
              <w:t xml:space="preserve">; square root of average variance extracted (√AVE) for endogenous variables on the diagonal  </w:t>
            </w:r>
          </w:p>
        </w:tc>
      </w:tr>
    </w:tbl>
    <w:p w14:paraId="13AF209C" w14:textId="4082CD2D" w:rsidR="00A15AF9" w:rsidRPr="00BE391F" w:rsidRDefault="00A15AF9" w:rsidP="00C71142">
      <w:pPr>
        <w:jc w:val="center"/>
        <w:sectPr w:rsidR="00A15AF9" w:rsidRPr="00BE391F" w:rsidSect="00FD5CA9">
          <w:pgSz w:w="16840" w:h="11901" w:orient="landscape" w:code="9"/>
          <w:pgMar w:top="1440" w:right="1440" w:bottom="1440" w:left="1440" w:header="709" w:footer="709" w:gutter="0"/>
          <w:cols w:space="708"/>
          <w:docGrid w:linePitch="360"/>
        </w:sectPr>
      </w:pPr>
    </w:p>
    <w:p w14:paraId="14DFBC41" w14:textId="7F12EA30" w:rsidR="00C71142" w:rsidRPr="00BE391F" w:rsidRDefault="00C71142" w:rsidP="00C71142">
      <w:pPr>
        <w:jc w:val="center"/>
      </w:pPr>
    </w:p>
    <w:tbl>
      <w:tblPr>
        <w:tblW w:w="5000" w:type="pct"/>
        <w:tblBorders>
          <w:top w:val="nil"/>
          <w:left w:val="nil"/>
          <w:right w:val="nil"/>
        </w:tblBorders>
        <w:tblLook w:val="0000" w:firstRow="0" w:lastRow="0" w:firstColumn="0" w:lastColumn="0" w:noHBand="0" w:noVBand="0"/>
      </w:tblPr>
      <w:tblGrid>
        <w:gridCol w:w="4683"/>
        <w:gridCol w:w="1225"/>
        <w:gridCol w:w="1550"/>
        <w:gridCol w:w="888"/>
        <w:gridCol w:w="675"/>
      </w:tblGrid>
      <w:tr w:rsidR="00457817" w:rsidRPr="00BE391F" w14:paraId="4844832B" w14:textId="77777777" w:rsidTr="00457817">
        <w:tc>
          <w:tcPr>
            <w:tcW w:w="5000" w:type="pct"/>
            <w:gridSpan w:val="5"/>
            <w:tcBorders>
              <w:top w:val="nil"/>
            </w:tcBorders>
            <w:tcMar>
              <w:top w:w="151" w:type="nil"/>
              <w:left w:w="151" w:type="nil"/>
              <w:bottom w:w="151" w:type="nil"/>
              <w:right w:w="151" w:type="nil"/>
            </w:tcMar>
            <w:vAlign w:val="center"/>
          </w:tcPr>
          <w:p w14:paraId="289A7342" w14:textId="50E1D6A2" w:rsidR="00457817" w:rsidRPr="00457817" w:rsidRDefault="00457817" w:rsidP="00457817">
            <w:pPr>
              <w:autoSpaceDE w:val="0"/>
              <w:autoSpaceDN w:val="0"/>
              <w:adjustRightInd w:val="0"/>
              <w:spacing w:line="480" w:lineRule="auto"/>
            </w:pPr>
            <w:r>
              <w:rPr>
                <w:b/>
                <w:bCs/>
              </w:rPr>
              <w:t>Table 3</w:t>
            </w:r>
            <w:r>
              <w:t xml:space="preserve"> Regression analysis including three-way interaction</w:t>
            </w:r>
          </w:p>
        </w:tc>
      </w:tr>
      <w:tr w:rsidR="00016D95" w:rsidRPr="00BE391F" w14:paraId="2560E60E" w14:textId="717E0B38" w:rsidTr="00457817">
        <w:tc>
          <w:tcPr>
            <w:tcW w:w="2596" w:type="pct"/>
            <w:tcBorders>
              <w:top w:val="single" w:sz="24" w:space="0" w:color="auto"/>
            </w:tcBorders>
            <w:tcMar>
              <w:top w:w="151" w:type="nil"/>
              <w:left w:w="151" w:type="nil"/>
              <w:bottom w:w="151" w:type="nil"/>
              <w:right w:w="151" w:type="nil"/>
            </w:tcMar>
            <w:vAlign w:val="center"/>
          </w:tcPr>
          <w:p w14:paraId="0EA85C4C" w14:textId="77777777" w:rsidR="00016D95" w:rsidRPr="00BE391F" w:rsidRDefault="00016D95" w:rsidP="00CA5739">
            <w:pPr>
              <w:autoSpaceDE w:val="0"/>
              <w:autoSpaceDN w:val="0"/>
              <w:adjustRightInd w:val="0"/>
              <w:rPr>
                <w:b/>
                <w:bCs/>
              </w:rPr>
            </w:pPr>
            <w:r w:rsidRPr="00BE391F">
              <w:rPr>
                <w:b/>
                <w:bCs/>
              </w:rPr>
              <w:t> </w:t>
            </w:r>
          </w:p>
        </w:tc>
        <w:tc>
          <w:tcPr>
            <w:tcW w:w="2030" w:type="pct"/>
            <w:gridSpan w:val="3"/>
            <w:tcBorders>
              <w:top w:val="single" w:sz="24" w:space="0" w:color="auto"/>
            </w:tcBorders>
            <w:tcMar>
              <w:top w:w="151" w:type="nil"/>
              <w:left w:w="151" w:type="nil"/>
              <w:bottom w:w="151" w:type="nil"/>
              <w:right w:w="151" w:type="nil"/>
            </w:tcMar>
            <w:vAlign w:val="center"/>
          </w:tcPr>
          <w:p w14:paraId="6BE98721" w14:textId="5F522585" w:rsidR="00016D95" w:rsidRPr="00BE391F" w:rsidRDefault="00016D95" w:rsidP="00CA5739">
            <w:pPr>
              <w:autoSpaceDE w:val="0"/>
              <w:autoSpaceDN w:val="0"/>
              <w:adjustRightInd w:val="0"/>
              <w:rPr>
                <w:b/>
                <w:bCs/>
              </w:rPr>
            </w:pPr>
            <w:r w:rsidRPr="00BE391F">
              <w:rPr>
                <w:b/>
                <w:bCs/>
              </w:rPr>
              <w:t>Attitude toward product</w:t>
            </w:r>
          </w:p>
        </w:tc>
        <w:tc>
          <w:tcPr>
            <w:tcW w:w="375" w:type="pct"/>
            <w:tcBorders>
              <w:top w:val="single" w:sz="24" w:space="0" w:color="auto"/>
            </w:tcBorders>
          </w:tcPr>
          <w:p w14:paraId="0B8165DF" w14:textId="77777777" w:rsidR="00016D95" w:rsidRPr="00BE391F" w:rsidRDefault="00016D95" w:rsidP="00CA5739">
            <w:pPr>
              <w:autoSpaceDE w:val="0"/>
              <w:autoSpaceDN w:val="0"/>
              <w:adjustRightInd w:val="0"/>
              <w:rPr>
                <w:b/>
                <w:bCs/>
              </w:rPr>
            </w:pPr>
          </w:p>
        </w:tc>
      </w:tr>
      <w:tr w:rsidR="00016D95" w:rsidRPr="00BE391F" w14:paraId="01C6589F" w14:textId="7E2DDFAB" w:rsidTr="00457817">
        <w:tblPrEx>
          <w:tblBorders>
            <w:top w:val="none" w:sz="0" w:space="0" w:color="auto"/>
          </w:tblBorders>
        </w:tblPrEx>
        <w:tc>
          <w:tcPr>
            <w:tcW w:w="2596" w:type="pct"/>
            <w:tcBorders>
              <w:bottom w:val="single" w:sz="6" w:space="0" w:color="000000"/>
            </w:tcBorders>
            <w:tcMar>
              <w:top w:w="20" w:type="nil"/>
              <w:left w:w="20" w:type="nil"/>
              <w:bottom w:w="20" w:type="nil"/>
              <w:right w:w="20" w:type="nil"/>
            </w:tcMar>
            <w:vAlign w:val="center"/>
          </w:tcPr>
          <w:p w14:paraId="11667B89" w14:textId="77777777" w:rsidR="00016D95" w:rsidRPr="00BE391F" w:rsidRDefault="00016D95" w:rsidP="00CA5739">
            <w:pPr>
              <w:autoSpaceDE w:val="0"/>
              <w:autoSpaceDN w:val="0"/>
              <w:adjustRightInd w:val="0"/>
              <w:rPr>
                <w:i/>
                <w:iCs/>
              </w:rPr>
            </w:pPr>
            <w:r w:rsidRPr="00BE391F">
              <w:rPr>
                <w:i/>
                <w:iCs/>
              </w:rPr>
              <w:t>Predictors</w:t>
            </w:r>
          </w:p>
        </w:tc>
        <w:tc>
          <w:tcPr>
            <w:tcW w:w="679" w:type="pct"/>
            <w:tcBorders>
              <w:bottom w:val="single" w:sz="6" w:space="0" w:color="000000"/>
            </w:tcBorders>
            <w:tcMar>
              <w:top w:w="20" w:type="nil"/>
              <w:left w:w="20" w:type="nil"/>
              <w:bottom w:w="20" w:type="nil"/>
              <w:right w:w="20" w:type="nil"/>
            </w:tcMar>
            <w:vAlign w:val="center"/>
          </w:tcPr>
          <w:p w14:paraId="239DDF15" w14:textId="77777777" w:rsidR="00016D95" w:rsidRPr="00BE391F" w:rsidRDefault="00016D95" w:rsidP="00CA5739">
            <w:pPr>
              <w:autoSpaceDE w:val="0"/>
              <w:autoSpaceDN w:val="0"/>
              <w:adjustRightInd w:val="0"/>
              <w:rPr>
                <w:i/>
                <w:iCs/>
              </w:rPr>
            </w:pPr>
            <w:r w:rsidRPr="00BE391F">
              <w:rPr>
                <w:i/>
                <w:iCs/>
              </w:rPr>
              <w:t>Estimates</w:t>
            </w:r>
          </w:p>
        </w:tc>
        <w:tc>
          <w:tcPr>
            <w:tcW w:w="859" w:type="pct"/>
            <w:tcBorders>
              <w:bottom w:val="single" w:sz="6" w:space="0" w:color="000000"/>
            </w:tcBorders>
            <w:tcMar>
              <w:top w:w="20" w:type="nil"/>
              <w:left w:w="20" w:type="nil"/>
              <w:bottom w:w="20" w:type="nil"/>
              <w:right w:w="20" w:type="nil"/>
            </w:tcMar>
            <w:vAlign w:val="center"/>
          </w:tcPr>
          <w:p w14:paraId="7A83F7D3" w14:textId="77777777" w:rsidR="00016D95" w:rsidRPr="00BE391F" w:rsidRDefault="00016D95" w:rsidP="00CA5739">
            <w:pPr>
              <w:autoSpaceDE w:val="0"/>
              <w:autoSpaceDN w:val="0"/>
              <w:adjustRightInd w:val="0"/>
              <w:rPr>
                <w:i/>
                <w:iCs/>
              </w:rPr>
            </w:pPr>
            <w:r w:rsidRPr="00BE391F">
              <w:rPr>
                <w:i/>
                <w:iCs/>
              </w:rPr>
              <w:t>CI</w:t>
            </w:r>
          </w:p>
        </w:tc>
        <w:tc>
          <w:tcPr>
            <w:tcW w:w="492" w:type="pct"/>
            <w:tcBorders>
              <w:bottom w:val="single" w:sz="6" w:space="0" w:color="000000"/>
            </w:tcBorders>
            <w:tcMar>
              <w:top w:w="20" w:type="nil"/>
              <w:left w:w="20" w:type="nil"/>
              <w:bottom w:w="20" w:type="nil"/>
              <w:right w:w="20" w:type="nil"/>
            </w:tcMar>
            <w:vAlign w:val="center"/>
          </w:tcPr>
          <w:p w14:paraId="33C759A2" w14:textId="77777777" w:rsidR="00016D95" w:rsidRPr="00BE391F" w:rsidRDefault="00016D95" w:rsidP="00CA5739">
            <w:pPr>
              <w:autoSpaceDE w:val="0"/>
              <w:autoSpaceDN w:val="0"/>
              <w:adjustRightInd w:val="0"/>
              <w:rPr>
                <w:i/>
                <w:iCs/>
              </w:rPr>
            </w:pPr>
            <w:r w:rsidRPr="00BE391F">
              <w:rPr>
                <w:i/>
                <w:iCs/>
              </w:rPr>
              <w:t>p</w:t>
            </w:r>
          </w:p>
        </w:tc>
        <w:tc>
          <w:tcPr>
            <w:tcW w:w="375" w:type="pct"/>
            <w:tcBorders>
              <w:bottom w:val="single" w:sz="6" w:space="0" w:color="000000"/>
            </w:tcBorders>
          </w:tcPr>
          <w:p w14:paraId="40EAA426" w14:textId="0E273C4A" w:rsidR="00016D95" w:rsidRPr="00BE391F" w:rsidRDefault="00016D95" w:rsidP="00CA5739">
            <w:pPr>
              <w:autoSpaceDE w:val="0"/>
              <w:autoSpaceDN w:val="0"/>
              <w:adjustRightInd w:val="0"/>
              <w:rPr>
                <w:i/>
                <w:iCs/>
              </w:rPr>
            </w:pPr>
            <w:r w:rsidRPr="00BE391F">
              <w:rPr>
                <w:i/>
                <w:iCs/>
              </w:rPr>
              <w:t>VIF</w:t>
            </w:r>
          </w:p>
        </w:tc>
      </w:tr>
      <w:tr w:rsidR="00016D95" w:rsidRPr="00BE391F" w14:paraId="33467A9B" w14:textId="04A8178E" w:rsidTr="00457817">
        <w:tblPrEx>
          <w:tblBorders>
            <w:top w:val="none" w:sz="0" w:space="0" w:color="auto"/>
          </w:tblBorders>
        </w:tblPrEx>
        <w:tc>
          <w:tcPr>
            <w:tcW w:w="2596" w:type="pct"/>
            <w:tcMar>
              <w:top w:w="151" w:type="nil"/>
              <w:left w:w="151" w:type="nil"/>
              <w:bottom w:w="151" w:type="nil"/>
              <w:right w:w="151" w:type="nil"/>
            </w:tcMar>
          </w:tcPr>
          <w:p w14:paraId="31428B27" w14:textId="77777777" w:rsidR="00016D95" w:rsidRPr="00BE391F" w:rsidRDefault="00016D95" w:rsidP="00CA5739">
            <w:pPr>
              <w:autoSpaceDE w:val="0"/>
              <w:autoSpaceDN w:val="0"/>
              <w:adjustRightInd w:val="0"/>
            </w:pPr>
            <w:r w:rsidRPr="00BE391F">
              <w:t>(Intercept)</w:t>
            </w:r>
          </w:p>
        </w:tc>
        <w:tc>
          <w:tcPr>
            <w:tcW w:w="679" w:type="pct"/>
            <w:tcMar>
              <w:top w:w="151" w:type="nil"/>
              <w:left w:w="151" w:type="nil"/>
              <w:bottom w:w="151" w:type="nil"/>
              <w:right w:w="151" w:type="nil"/>
            </w:tcMar>
          </w:tcPr>
          <w:p w14:paraId="60E12445" w14:textId="77777777" w:rsidR="00016D95" w:rsidRPr="00BE391F" w:rsidRDefault="00016D95" w:rsidP="00CA5739">
            <w:pPr>
              <w:autoSpaceDE w:val="0"/>
              <w:autoSpaceDN w:val="0"/>
              <w:adjustRightInd w:val="0"/>
            </w:pPr>
            <w:r w:rsidRPr="00BE391F">
              <w:t>-0.06</w:t>
            </w:r>
          </w:p>
        </w:tc>
        <w:tc>
          <w:tcPr>
            <w:tcW w:w="859" w:type="pct"/>
            <w:tcMar>
              <w:top w:w="151" w:type="nil"/>
              <w:left w:w="151" w:type="nil"/>
              <w:bottom w:w="151" w:type="nil"/>
              <w:right w:w="151" w:type="nil"/>
            </w:tcMar>
          </w:tcPr>
          <w:p w14:paraId="38395863" w14:textId="77777777" w:rsidR="00016D95" w:rsidRPr="00BE391F" w:rsidRDefault="00016D95" w:rsidP="00CA5739">
            <w:pPr>
              <w:autoSpaceDE w:val="0"/>
              <w:autoSpaceDN w:val="0"/>
              <w:adjustRightInd w:val="0"/>
            </w:pPr>
            <w:r w:rsidRPr="00BE391F">
              <w:t>-0.20 – 0.07</w:t>
            </w:r>
          </w:p>
        </w:tc>
        <w:tc>
          <w:tcPr>
            <w:tcW w:w="492" w:type="pct"/>
            <w:tcMar>
              <w:top w:w="151" w:type="nil"/>
              <w:left w:w="151" w:type="nil"/>
              <w:bottom w:w="151" w:type="nil"/>
              <w:right w:w="151" w:type="nil"/>
            </w:tcMar>
          </w:tcPr>
          <w:p w14:paraId="0B00A855" w14:textId="3083A384" w:rsidR="00016D95" w:rsidRPr="00BE391F" w:rsidRDefault="00016D95" w:rsidP="00CA5739">
            <w:pPr>
              <w:autoSpaceDE w:val="0"/>
              <w:autoSpaceDN w:val="0"/>
              <w:adjustRightInd w:val="0"/>
            </w:pPr>
            <w:r w:rsidRPr="00BE391F">
              <w:t>0.35</w:t>
            </w:r>
          </w:p>
        </w:tc>
        <w:tc>
          <w:tcPr>
            <w:tcW w:w="375" w:type="pct"/>
          </w:tcPr>
          <w:p w14:paraId="3F9C5C95" w14:textId="77777777" w:rsidR="00016D95" w:rsidRPr="00BE391F" w:rsidRDefault="00016D95" w:rsidP="00CA5739">
            <w:pPr>
              <w:autoSpaceDE w:val="0"/>
              <w:autoSpaceDN w:val="0"/>
              <w:adjustRightInd w:val="0"/>
            </w:pPr>
          </w:p>
        </w:tc>
      </w:tr>
      <w:tr w:rsidR="00016D95" w:rsidRPr="00BE391F" w14:paraId="11730392" w14:textId="6C988A3B" w:rsidTr="00457817">
        <w:tblPrEx>
          <w:tblBorders>
            <w:top w:val="none" w:sz="0" w:space="0" w:color="auto"/>
          </w:tblBorders>
        </w:tblPrEx>
        <w:tc>
          <w:tcPr>
            <w:tcW w:w="2596" w:type="pct"/>
            <w:tcMar>
              <w:top w:w="151" w:type="nil"/>
              <w:left w:w="151" w:type="nil"/>
              <w:bottom w:w="151" w:type="nil"/>
              <w:right w:w="151" w:type="nil"/>
            </w:tcMar>
          </w:tcPr>
          <w:p w14:paraId="77CBBFDA"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5E8C10A5"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3E676CEC"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20CA718D" w14:textId="77777777" w:rsidR="00016D95" w:rsidRPr="00BE391F" w:rsidRDefault="00016D95" w:rsidP="00CA5739">
            <w:pPr>
              <w:autoSpaceDE w:val="0"/>
              <w:autoSpaceDN w:val="0"/>
              <w:adjustRightInd w:val="0"/>
            </w:pPr>
          </w:p>
        </w:tc>
        <w:tc>
          <w:tcPr>
            <w:tcW w:w="375" w:type="pct"/>
          </w:tcPr>
          <w:p w14:paraId="32FBEBED" w14:textId="77777777" w:rsidR="00016D95" w:rsidRPr="00BE391F" w:rsidRDefault="00016D95" w:rsidP="00CA5739">
            <w:pPr>
              <w:autoSpaceDE w:val="0"/>
              <w:autoSpaceDN w:val="0"/>
              <w:adjustRightInd w:val="0"/>
            </w:pPr>
          </w:p>
        </w:tc>
      </w:tr>
      <w:tr w:rsidR="00016D95" w:rsidRPr="00BE391F" w14:paraId="3D1AF673" w14:textId="0596AB8F" w:rsidTr="00457817">
        <w:tblPrEx>
          <w:tblBorders>
            <w:top w:val="none" w:sz="0" w:space="0" w:color="auto"/>
          </w:tblBorders>
        </w:tblPrEx>
        <w:tc>
          <w:tcPr>
            <w:tcW w:w="2596" w:type="pct"/>
            <w:tcMar>
              <w:top w:w="151" w:type="nil"/>
              <w:left w:w="151" w:type="nil"/>
              <w:bottom w:w="151" w:type="nil"/>
              <w:right w:w="151" w:type="nil"/>
            </w:tcMar>
          </w:tcPr>
          <w:p w14:paraId="1B11DAE1" w14:textId="4E6D7E55" w:rsidR="00016D95" w:rsidRPr="00BE391F" w:rsidRDefault="00016D95" w:rsidP="00CA5739">
            <w:pPr>
              <w:autoSpaceDE w:val="0"/>
              <w:autoSpaceDN w:val="0"/>
              <w:adjustRightInd w:val="0"/>
            </w:pPr>
            <w:r w:rsidRPr="00BE391F">
              <w:rPr>
                <w:b/>
                <w:bCs/>
              </w:rPr>
              <w:t>Main effects</w:t>
            </w:r>
          </w:p>
        </w:tc>
        <w:tc>
          <w:tcPr>
            <w:tcW w:w="679" w:type="pct"/>
            <w:tcMar>
              <w:top w:w="151" w:type="nil"/>
              <w:left w:w="151" w:type="nil"/>
              <w:bottom w:w="151" w:type="nil"/>
              <w:right w:w="151" w:type="nil"/>
            </w:tcMar>
          </w:tcPr>
          <w:p w14:paraId="1706BB0A"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7842252D"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1C99388B" w14:textId="77777777" w:rsidR="00016D95" w:rsidRPr="00BE391F" w:rsidRDefault="00016D95" w:rsidP="00CA5739">
            <w:pPr>
              <w:autoSpaceDE w:val="0"/>
              <w:autoSpaceDN w:val="0"/>
              <w:adjustRightInd w:val="0"/>
            </w:pPr>
          </w:p>
        </w:tc>
        <w:tc>
          <w:tcPr>
            <w:tcW w:w="375" w:type="pct"/>
          </w:tcPr>
          <w:p w14:paraId="004032DE" w14:textId="77777777" w:rsidR="00016D95" w:rsidRPr="00BE391F" w:rsidRDefault="00016D95" w:rsidP="00CA5739">
            <w:pPr>
              <w:autoSpaceDE w:val="0"/>
              <w:autoSpaceDN w:val="0"/>
              <w:adjustRightInd w:val="0"/>
            </w:pPr>
          </w:p>
        </w:tc>
      </w:tr>
      <w:tr w:rsidR="00016D95" w:rsidRPr="00BE391F" w14:paraId="7AD20C71" w14:textId="39EC1EAE" w:rsidTr="00457817">
        <w:tblPrEx>
          <w:tblBorders>
            <w:top w:val="none" w:sz="0" w:space="0" w:color="auto"/>
          </w:tblBorders>
        </w:tblPrEx>
        <w:tc>
          <w:tcPr>
            <w:tcW w:w="2596" w:type="pct"/>
            <w:tcMar>
              <w:top w:w="151" w:type="nil"/>
              <w:left w:w="151" w:type="nil"/>
              <w:bottom w:w="151" w:type="nil"/>
              <w:right w:w="151" w:type="nil"/>
            </w:tcMar>
          </w:tcPr>
          <w:p w14:paraId="31DA48DA" w14:textId="2E91953A" w:rsidR="00016D95" w:rsidRPr="00457817" w:rsidRDefault="00457817" w:rsidP="00CA5739">
            <w:pPr>
              <w:autoSpaceDE w:val="0"/>
              <w:autoSpaceDN w:val="0"/>
              <w:adjustRightInd w:val="0"/>
            </w:pPr>
            <w:r w:rsidRPr="00457817">
              <w:t>Context</w:t>
            </w:r>
          </w:p>
        </w:tc>
        <w:tc>
          <w:tcPr>
            <w:tcW w:w="679" w:type="pct"/>
            <w:tcMar>
              <w:top w:w="151" w:type="nil"/>
              <w:left w:w="151" w:type="nil"/>
              <w:bottom w:w="151" w:type="nil"/>
              <w:right w:w="151" w:type="nil"/>
            </w:tcMar>
          </w:tcPr>
          <w:p w14:paraId="1E29A40C" w14:textId="77777777" w:rsidR="00016D95" w:rsidRPr="00BE391F" w:rsidRDefault="00016D95" w:rsidP="00CA5739">
            <w:pPr>
              <w:autoSpaceDE w:val="0"/>
              <w:autoSpaceDN w:val="0"/>
              <w:adjustRightInd w:val="0"/>
            </w:pPr>
            <w:r w:rsidRPr="00BE391F">
              <w:t>0.15</w:t>
            </w:r>
          </w:p>
        </w:tc>
        <w:tc>
          <w:tcPr>
            <w:tcW w:w="859" w:type="pct"/>
            <w:tcMar>
              <w:top w:w="151" w:type="nil"/>
              <w:left w:w="151" w:type="nil"/>
              <w:bottom w:w="151" w:type="nil"/>
              <w:right w:w="151" w:type="nil"/>
            </w:tcMar>
          </w:tcPr>
          <w:p w14:paraId="3E871376" w14:textId="77777777" w:rsidR="00016D95" w:rsidRPr="00BE391F" w:rsidRDefault="00016D95" w:rsidP="00CA5739">
            <w:pPr>
              <w:autoSpaceDE w:val="0"/>
              <w:autoSpaceDN w:val="0"/>
              <w:adjustRightInd w:val="0"/>
            </w:pPr>
            <w:r w:rsidRPr="00BE391F">
              <w:t>0.04 – 0.27</w:t>
            </w:r>
          </w:p>
        </w:tc>
        <w:tc>
          <w:tcPr>
            <w:tcW w:w="492" w:type="pct"/>
            <w:tcMar>
              <w:top w:w="151" w:type="nil"/>
              <w:left w:w="151" w:type="nil"/>
              <w:bottom w:w="151" w:type="nil"/>
              <w:right w:w="151" w:type="nil"/>
            </w:tcMar>
          </w:tcPr>
          <w:p w14:paraId="5F026B0F" w14:textId="3260635B" w:rsidR="00016D95" w:rsidRPr="00BE391F" w:rsidRDefault="00016D95" w:rsidP="00CA5739">
            <w:pPr>
              <w:autoSpaceDE w:val="0"/>
              <w:autoSpaceDN w:val="0"/>
              <w:adjustRightInd w:val="0"/>
            </w:pPr>
            <w:r w:rsidRPr="00BE391F">
              <w:rPr>
                <w:b/>
                <w:bCs/>
              </w:rPr>
              <w:t>&lt;0.01</w:t>
            </w:r>
          </w:p>
        </w:tc>
        <w:tc>
          <w:tcPr>
            <w:tcW w:w="375" w:type="pct"/>
          </w:tcPr>
          <w:p w14:paraId="3261BD40" w14:textId="39FE4BFF" w:rsidR="00016D95" w:rsidRPr="00BE391F" w:rsidRDefault="00016D95" w:rsidP="00CA5739">
            <w:pPr>
              <w:autoSpaceDE w:val="0"/>
              <w:autoSpaceDN w:val="0"/>
              <w:adjustRightInd w:val="0"/>
            </w:pPr>
            <w:r w:rsidRPr="00BE391F">
              <w:t>1.04</w:t>
            </w:r>
          </w:p>
        </w:tc>
      </w:tr>
      <w:tr w:rsidR="00016D95" w:rsidRPr="00BE391F" w14:paraId="6721C78C" w14:textId="6AA5FF6A" w:rsidTr="00457817">
        <w:tblPrEx>
          <w:tblBorders>
            <w:top w:val="none" w:sz="0" w:space="0" w:color="auto"/>
          </w:tblBorders>
        </w:tblPrEx>
        <w:tc>
          <w:tcPr>
            <w:tcW w:w="2596" w:type="pct"/>
            <w:tcMar>
              <w:top w:w="151" w:type="nil"/>
              <w:left w:w="151" w:type="nil"/>
              <w:bottom w:w="151" w:type="nil"/>
              <w:right w:w="151" w:type="nil"/>
            </w:tcMar>
          </w:tcPr>
          <w:p w14:paraId="67343DC4" w14:textId="24113989" w:rsidR="00016D95" w:rsidRPr="00BE391F" w:rsidRDefault="00016D95" w:rsidP="00CA5739">
            <w:pPr>
              <w:autoSpaceDE w:val="0"/>
              <w:autoSpaceDN w:val="0"/>
              <w:adjustRightInd w:val="0"/>
            </w:pPr>
            <w:r w:rsidRPr="00BE391F">
              <w:t>F</w:t>
            </w:r>
            <w:r w:rsidR="00457817">
              <w:t>OMO</w:t>
            </w:r>
          </w:p>
        </w:tc>
        <w:tc>
          <w:tcPr>
            <w:tcW w:w="679" w:type="pct"/>
            <w:tcMar>
              <w:top w:w="151" w:type="nil"/>
              <w:left w:w="151" w:type="nil"/>
              <w:bottom w:w="151" w:type="nil"/>
              <w:right w:w="151" w:type="nil"/>
            </w:tcMar>
          </w:tcPr>
          <w:p w14:paraId="5A3265A3" w14:textId="77777777" w:rsidR="00016D95" w:rsidRPr="00BE391F" w:rsidRDefault="00016D95" w:rsidP="00CA5739">
            <w:pPr>
              <w:autoSpaceDE w:val="0"/>
              <w:autoSpaceDN w:val="0"/>
              <w:adjustRightInd w:val="0"/>
            </w:pPr>
            <w:r w:rsidRPr="00BE391F">
              <w:t>0.07</w:t>
            </w:r>
          </w:p>
        </w:tc>
        <w:tc>
          <w:tcPr>
            <w:tcW w:w="859" w:type="pct"/>
            <w:tcMar>
              <w:top w:w="151" w:type="nil"/>
              <w:left w:w="151" w:type="nil"/>
              <w:bottom w:w="151" w:type="nil"/>
              <w:right w:w="151" w:type="nil"/>
            </w:tcMar>
          </w:tcPr>
          <w:p w14:paraId="5A720B76" w14:textId="77777777" w:rsidR="00016D95" w:rsidRPr="00BE391F" w:rsidRDefault="00016D95" w:rsidP="00CA5739">
            <w:pPr>
              <w:autoSpaceDE w:val="0"/>
              <w:autoSpaceDN w:val="0"/>
              <w:adjustRightInd w:val="0"/>
            </w:pPr>
            <w:r w:rsidRPr="00BE391F">
              <w:t>-0.02 – 0.15</w:t>
            </w:r>
          </w:p>
        </w:tc>
        <w:tc>
          <w:tcPr>
            <w:tcW w:w="492" w:type="pct"/>
            <w:tcMar>
              <w:top w:w="151" w:type="nil"/>
              <w:left w:w="151" w:type="nil"/>
              <w:bottom w:w="151" w:type="nil"/>
              <w:right w:w="151" w:type="nil"/>
            </w:tcMar>
          </w:tcPr>
          <w:p w14:paraId="642E8143" w14:textId="36D07180" w:rsidR="00016D95" w:rsidRPr="00BE391F" w:rsidRDefault="00016D95" w:rsidP="00CA5739">
            <w:pPr>
              <w:autoSpaceDE w:val="0"/>
              <w:autoSpaceDN w:val="0"/>
              <w:adjustRightInd w:val="0"/>
            </w:pPr>
            <w:r w:rsidRPr="00BE391F">
              <w:t>0.11</w:t>
            </w:r>
          </w:p>
        </w:tc>
        <w:tc>
          <w:tcPr>
            <w:tcW w:w="375" w:type="pct"/>
          </w:tcPr>
          <w:p w14:paraId="7D446410" w14:textId="62372D00" w:rsidR="00016D95" w:rsidRPr="00BE391F" w:rsidRDefault="00016D95" w:rsidP="00CA5739">
            <w:pPr>
              <w:autoSpaceDE w:val="0"/>
              <w:autoSpaceDN w:val="0"/>
              <w:adjustRightInd w:val="0"/>
            </w:pPr>
            <w:r w:rsidRPr="00BE391F">
              <w:t>2.29</w:t>
            </w:r>
          </w:p>
        </w:tc>
      </w:tr>
      <w:tr w:rsidR="00016D95" w:rsidRPr="00BE391F" w14:paraId="26B1CBA4" w14:textId="43BFC2DB" w:rsidTr="00457817">
        <w:tblPrEx>
          <w:tblBorders>
            <w:top w:val="none" w:sz="0" w:space="0" w:color="auto"/>
          </w:tblBorders>
        </w:tblPrEx>
        <w:tc>
          <w:tcPr>
            <w:tcW w:w="2596" w:type="pct"/>
            <w:tcMar>
              <w:top w:w="151" w:type="nil"/>
              <w:left w:w="151" w:type="nil"/>
              <w:bottom w:w="151" w:type="nil"/>
              <w:right w:w="151" w:type="nil"/>
            </w:tcMar>
          </w:tcPr>
          <w:p w14:paraId="15F12865" w14:textId="4527FE8F" w:rsidR="00016D95" w:rsidRPr="00BE391F" w:rsidRDefault="00016D95" w:rsidP="00CA5739">
            <w:pPr>
              <w:autoSpaceDE w:val="0"/>
              <w:autoSpaceDN w:val="0"/>
              <w:adjustRightInd w:val="0"/>
            </w:pPr>
            <w:r w:rsidRPr="00BE391F">
              <w:t>Instagram participation</w:t>
            </w:r>
          </w:p>
        </w:tc>
        <w:tc>
          <w:tcPr>
            <w:tcW w:w="679" w:type="pct"/>
            <w:tcMar>
              <w:top w:w="151" w:type="nil"/>
              <w:left w:w="151" w:type="nil"/>
              <w:bottom w:w="151" w:type="nil"/>
              <w:right w:w="151" w:type="nil"/>
            </w:tcMar>
          </w:tcPr>
          <w:p w14:paraId="5FA758B2" w14:textId="77777777" w:rsidR="00016D95" w:rsidRPr="00BE391F" w:rsidRDefault="00016D95" w:rsidP="00CA5739">
            <w:pPr>
              <w:autoSpaceDE w:val="0"/>
              <w:autoSpaceDN w:val="0"/>
              <w:adjustRightInd w:val="0"/>
            </w:pPr>
            <w:r w:rsidRPr="00BE391F">
              <w:t>0.14</w:t>
            </w:r>
          </w:p>
        </w:tc>
        <w:tc>
          <w:tcPr>
            <w:tcW w:w="859" w:type="pct"/>
            <w:tcMar>
              <w:top w:w="151" w:type="nil"/>
              <w:left w:w="151" w:type="nil"/>
              <w:bottom w:w="151" w:type="nil"/>
              <w:right w:w="151" w:type="nil"/>
            </w:tcMar>
          </w:tcPr>
          <w:p w14:paraId="320292BC" w14:textId="77777777" w:rsidR="00016D95" w:rsidRPr="00BE391F" w:rsidRDefault="00016D95" w:rsidP="00CA5739">
            <w:pPr>
              <w:autoSpaceDE w:val="0"/>
              <w:autoSpaceDN w:val="0"/>
              <w:adjustRightInd w:val="0"/>
            </w:pPr>
            <w:r w:rsidRPr="00BE391F">
              <w:t>0.06 – 0.23</w:t>
            </w:r>
          </w:p>
        </w:tc>
        <w:tc>
          <w:tcPr>
            <w:tcW w:w="492" w:type="pct"/>
            <w:tcMar>
              <w:top w:w="151" w:type="nil"/>
              <w:left w:w="151" w:type="nil"/>
              <w:bottom w:w="151" w:type="nil"/>
              <w:right w:w="151" w:type="nil"/>
            </w:tcMar>
          </w:tcPr>
          <w:p w14:paraId="27C4099E" w14:textId="72DD1DF5" w:rsidR="00016D95" w:rsidRPr="00BE391F" w:rsidRDefault="00016D95" w:rsidP="00CA5739">
            <w:pPr>
              <w:autoSpaceDE w:val="0"/>
              <w:autoSpaceDN w:val="0"/>
              <w:adjustRightInd w:val="0"/>
            </w:pPr>
            <w:r w:rsidRPr="00BE391F">
              <w:rPr>
                <w:b/>
                <w:bCs/>
              </w:rPr>
              <w:t>&lt;0.01</w:t>
            </w:r>
          </w:p>
        </w:tc>
        <w:tc>
          <w:tcPr>
            <w:tcW w:w="375" w:type="pct"/>
          </w:tcPr>
          <w:p w14:paraId="2EA32DF1" w14:textId="1C576A8A" w:rsidR="00016D95" w:rsidRPr="00BE391F" w:rsidRDefault="00016D95" w:rsidP="00CA5739">
            <w:pPr>
              <w:autoSpaceDE w:val="0"/>
              <w:autoSpaceDN w:val="0"/>
              <w:adjustRightInd w:val="0"/>
            </w:pPr>
            <w:r w:rsidRPr="00BE391F">
              <w:t>2.25</w:t>
            </w:r>
          </w:p>
        </w:tc>
      </w:tr>
      <w:tr w:rsidR="00016D95" w:rsidRPr="00BE391F" w14:paraId="4D209297" w14:textId="45263CFC" w:rsidTr="00457817">
        <w:tblPrEx>
          <w:tblBorders>
            <w:top w:val="none" w:sz="0" w:space="0" w:color="auto"/>
          </w:tblBorders>
        </w:tblPrEx>
        <w:tc>
          <w:tcPr>
            <w:tcW w:w="2596" w:type="pct"/>
            <w:tcMar>
              <w:top w:w="151" w:type="nil"/>
              <w:left w:w="151" w:type="nil"/>
              <w:bottom w:w="151" w:type="nil"/>
              <w:right w:w="151" w:type="nil"/>
            </w:tcMar>
          </w:tcPr>
          <w:p w14:paraId="4D136BEC"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7D202D93"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56814F5F"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39CEC9CD" w14:textId="77777777" w:rsidR="00016D95" w:rsidRPr="00BE391F" w:rsidRDefault="00016D95" w:rsidP="00CA5739">
            <w:pPr>
              <w:autoSpaceDE w:val="0"/>
              <w:autoSpaceDN w:val="0"/>
              <w:adjustRightInd w:val="0"/>
              <w:rPr>
                <w:b/>
                <w:bCs/>
              </w:rPr>
            </w:pPr>
          </w:p>
        </w:tc>
        <w:tc>
          <w:tcPr>
            <w:tcW w:w="375" w:type="pct"/>
          </w:tcPr>
          <w:p w14:paraId="66FE5F7E" w14:textId="77777777" w:rsidR="00016D95" w:rsidRPr="00BE391F" w:rsidRDefault="00016D95" w:rsidP="00CA5739">
            <w:pPr>
              <w:autoSpaceDE w:val="0"/>
              <w:autoSpaceDN w:val="0"/>
              <w:adjustRightInd w:val="0"/>
            </w:pPr>
          </w:p>
        </w:tc>
      </w:tr>
      <w:tr w:rsidR="00016D95" w:rsidRPr="00BE391F" w14:paraId="3219BD16" w14:textId="47A25DB5" w:rsidTr="00457817">
        <w:tblPrEx>
          <w:tblBorders>
            <w:top w:val="none" w:sz="0" w:space="0" w:color="auto"/>
          </w:tblBorders>
        </w:tblPrEx>
        <w:tc>
          <w:tcPr>
            <w:tcW w:w="2596" w:type="pct"/>
            <w:tcMar>
              <w:top w:w="151" w:type="nil"/>
              <w:left w:w="151" w:type="nil"/>
              <w:bottom w:w="151" w:type="nil"/>
              <w:right w:w="151" w:type="nil"/>
            </w:tcMar>
          </w:tcPr>
          <w:p w14:paraId="53CC5539" w14:textId="75A491E1" w:rsidR="00016D95" w:rsidRPr="00BE391F" w:rsidRDefault="00016D95" w:rsidP="00CA5739">
            <w:pPr>
              <w:autoSpaceDE w:val="0"/>
              <w:autoSpaceDN w:val="0"/>
              <w:adjustRightInd w:val="0"/>
            </w:pPr>
            <w:r w:rsidRPr="00BE391F">
              <w:rPr>
                <w:b/>
                <w:bCs/>
              </w:rPr>
              <w:t>Control variables</w:t>
            </w:r>
          </w:p>
        </w:tc>
        <w:tc>
          <w:tcPr>
            <w:tcW w:w="679" w:type="pct"/>
            <w:tcMar>
              <w:top w:w="151" w:type="nil"/>
              <w:left w:w="151" w:type="nil"/>
              <w:bottom w:w="151" w:type="nil"/>
              <w:right w:w="151" w:type="nil"/>
            </w:tcMar>
          </w:tcPr>
          <w:p w14:paraId="60EE5F52"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33CBB10B"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2853CE30" w14:textId="77777777" w:rsidR="00016D95" w:rsidRPr="00BE391F" w:rsidRDefault="00016D95" w:rsidP="00CA5739">
            <w:pPr>
              <w:autoSpaceDE w:val="0"/>
              <w:autoSpaceDN w:val="0"/>
              <w:adjustRightInd w:val="0"/>
              <w:rPr>
                <w:b/>
                <w:bCs/>
              </w:rPr>
            </w:pPr>
          </w:p>
        </w:tc>
        <w:tc>
          <w:tcPr>
            <w:tcW w:w="375" w:type="pct"/>
          </w:tcPr>
          <w:p w14:paraId="3AF1C90A" w14:textId="77777777" w:rsidR="00016D95" w:rsidRPr="00BE391F" w:rsidRDefault="00016D95" w:rsidP="00CA5739">
            <w:pPr>
              <w:autoSpaceDE w:val="0"/>
              <w:autoSpaceDN w:val="0"/>
              <w:adjustRightInd w:val="0"/>
            </w:pPr>
          </w:p>
        </w:tc>
      </w:tr>
      <w:tr w:rsidR="00016D95" w:rsidRPr="00BE391F" w14:paraId="4D36BE3A" w14:textId="68BA47C4" w:rsidTr="00457817">
        <w:tblPrEx>
          <w:tblBorders>
            <w:top w:val="none" w:sz="0" w:space="0" w:color="auto"/>
          </w:tblBorders>
        </w:tblPrEx>
        <w:tc>
          <w:tcPr>
            <w:tcW w:w="2596" w:type="pct"/>
            <w:tcMar>
              <w:top w:w="151" w:type="nil"/>
              <w:left w:w="151" w:type="nil"/>
              <w:bottom w:w="151" w:type="nil"/>
              <w:right w:w="151" w:type="nil"/>
            </w:tcMar>
          </w:tcPr>
          <w:p w14:paraId="0DDE12DF" w14:textId="11C17600" w:rsidR="00016D95" w:rsidRPr="00BE391F" w:rsidRDefault="00016D95" w:rsidP="00CA5739">
            <w:pPr>
              <w:autoSpaceDE w:val="0"/>
              <w:autoSpaceDN w:val="0"/>
              <w:adjustRightInd w:val="0"/>
              <w:rPr>
                <w:b/>
                <w:bCs/>
              </w:rPr>
            </w:pPr>
            <w:r w:rsidRPr="00BE391F">
              <w:t>Attitude popular products</w:t>
            </w:r>
          </w:p>
        </w:tc>
        <w:tc>
          <w:tcPr>
            <w:tcW w:w="679" w:type="pct"/>
            <w:tcMar>
              <w:top w:w="151" w:type="nil"/>
              <w:left w:w="151" w:type="nil"/>
              <w:bottom w:w="151" w:type="nil"/>
              <w:right w:w="151" w:type="nil"/>
            </w:tcMar>
          </w:tcPr>
          <w:p w14:paraId="1B86A2A5" w14:textId="77777777" w:rsidR="00016D95" w:rsidRPr="00BE391F" w:rsidRDefault="00016D95" w:rsidP="00CA5739">
            <w:pPr>
              <w:autoSpaceDE w:val="0"/>
              <w:autoSpaceDN w:val="0"/>
              <w:adjustRightInd w:val="0"/>
            </w:pPr>
            <w:r w:rsidRPr="00BE391F">
              <w:t>0.13</w:t>
            </w:r>
          </w:p>
        </w:tc>
        <w:tc>
          <w:tcPr>
            <w:tcW w:w="859" w:type="pct"/>
            <w:tcMar>
              <w:top w:w="151" w:type="nil"/>
              <w:left w:w="151" w:type="nil"/>
              <w:bottom w:w="151" w:type="nil"/>
              <w:right w:w="151" w:type="nil"/>
            </w:tcMar>
          </w:tcPr>
          <w:p w14:paraId="171A5F2C" w14:textId="77777777" w:rsidR="00016D95" w:rsidRPr="00BE391F" w:rsidRDefault="00016D95" w:rsidP="00CA5739">
            <w:pPr>
              <w:autoSpaceDE w:val="0"/>
              <w:autoSpaceDN w:val="0"/>
              <w:adjustRightInd w:val="0"/>
            </w:pPr>
            <w:r w:rsidRPr="00BE391F">
              <w:t>0.06 – 0.19</w:t>
            </w:r>
          </w:p>
        </w:tc>
        <w:tc>
          <w:tcPr>
            <w:tcW w:w="492" w:type="pct"/>
            <w:tcMar>
              <w:top w:w="151" w:type="nil"/>
              <w:left w:w="151" w:type="nil"/>
              <w:bottom w:w="151" w:type="nil"/>
              <w:right w:w="151" w:type="nil"/>
            </w:tcMar>
          </w:tcPr>
          <w:p w14:paraId="69C1DC8B" w14:textId="6ACC6B9B" w:rsidR="00016D95" w:rsidRPr="00BE391F" w:rsidRDefault="00016D95" w:rsidP="00CA5739">
            <w:pPr>
              <w:autoSpaceDE w:val="0"/>
              <w:autoSpaceDN w:val="0"/>
              <w:adjustRightInd w:val="0"/>
            </w:pPr>
            <w:r w:rsidRPr="00BE391F">
              <w:rPr>
                <w:b/>
                <w:bCs/>
              </w:rPr>
              <w:t>&lt;0. 01</w:t>
            </w:r>
          </w:p>
        </w:tc>
        <w:tc>
          <w:tcPr>
            <w:tcW w:w="375" w:type="pct"/>
          </w:tcPr>
          <w:p w14:paraId="4D6020D0" w14:textId="2773BB12" w:rsidR="00016D95" w:rsidRPr="00BE391F" w:rsidRDefault="00016D95" w:rsidP="00CA5739">
            <w:pPr>
              <w:autoSpaceDE w:val="0"/>
              <w:autoSpaceDN w:val="0"/>
              <w:adjustRightInd w:val="0"/>
            </w:pPr>
            <w:r w:rsidRPr="00BE391F">
              <w:t>1.36</w:t>
            </w:r>
          </w:p>
        </w:tc>
      </w:tr>
      <w:tr w:rsidR="00016D95" w:rsidRPr="00BE391F" w14:paraId="260E0EAE" w14:textId="7BD7BA01" w:rsidTr="00457817">
        <w:tblPrEx>
          <w:tblBorders>
            <w:top w:val="none" w:sz="0" w:space="0" w:color="auto"/>
          </w:tblBorders>
        </w:tblPrEx>
        <w:tc>
          <w:tcPr>
            <w:tcW w:w="2596" w:type="pct"/>
            <w:tcMar>
              <w:top w:w="151" w:type="nil"/>
              <w:left w:w="151" w:type="nil"/>
              <w:bottom w:w="151" w:type="nil"/>
              <w:right w:w="151" w:type="nil"/>
            </w:tcMar>
          </w:tcPr>
          <w:p w14:paraId="482C88F7" w14:textId="45D89BAA" w:rsidR="00016D95" w:rsidRPr="00BE391F" w:rsidRDefault="00016D95" w:rsidP="00CA5739">
            <w:pPr>
              <w:autoSpaceDE w:val="0"/>
              <w:autoSpaceDN w:val="0"/>
              <w:adjustRightInd w:val="0"/>
            </w:pPr>
            <w:r w:rsidRPr="00BE391F">
              <w:t>Online shopping experience</w:t>
            </w:r>
          </w:p>
        </w:tc>
        <w:tc>
          <w:tcPr>
            <w:tcW w:w="679" w:type="pct"/>
            <w:tcMar>
              <w:top w:w="151" w:type="nil"/>
              <w:left w:w="151" w:type="nil"/>
              <w:bottom w:w="151" w:type="nil"/>
              <w:right w:w="151" w:type="nil"/>
            </w:tcMar>
          </w:tcPr>
          <w:p w14:paraId="6F8F5A06" w14:textId="77777777" w:rsidR="00016D95" w:rsidRPr="00BE391F" w:rsidRDefault="00016D95" w:rsidP="00CA5739">
            <w:pPr>
              <w:autoSpaceDE w:val="0"/>
              <w:autoSpaceDN w:val="0"/>
              <w:adjustRightInd w:val="0"/>
            </w:pPr>
            <w:r w:rsidRPr="00BE391F">
              <w:t>-0.05</w:t>
            </w:r>
          </w:p>
        </w:tc>
        <w:tc>
          <w:tcPr>
            <w:tcW w:w="859" w:type="pct"/>
            <w:tcMar>
              <w:top w:w="151" w:type="nil"/>
              <w:left w:w="151" w:type="nil"/>
              <w:bottom w:w="151" w:type="nil"/>
              <w:right w:w="151" w:type="nil"/>
            </w:tcMar>
          </w:tcPr>
          <w:p w14:paraId="697D8067" w14:textId="77777777" w:rsidR="00016D95" w:rsidRPr="00BE391F" w:rsidRDefault="00016D95" w:rsidP="00CA5739">
            <w:pPr>
              <w:autoSpaceDE w:val="0"/>
              <w:autoSpaceDN w:val="0"/>
              <w:adjustRightInd w:val="0"/>
            </w:pPr>
            <w:r w:rsidRPr="00BE391F">
              <w:t>-0.11 – 0.01</w:t>
            </w:r>
          </w:p>
        </w:tc>
        <w:tc>
          <w:tcPr>
            <w:tcW w:w="492" w:type="pct"/>
            <w:tcMar>
              <w:top w:w="151" w:type="nil"/>
              <w:left w:w="151" w:type="nil"/>
              <w:bottom w:w="151" w:type="nil"/>
              <w:right w:w="151" w:type="nil"/>
            </w:tcMar>
          </w:tcPr>
          <w:p w14:paraId="0EB3E2BC" w14:textId="3F4915B1" w:rsidR="00016D95" w:rsidRPr="00BE391F" w:rsidRDefault="00016D95" w:rsidP="00CA5739">
            <w:pPr>
              <w:autoSpaceDE w:val="0"/>
              <w:autoSpaceDN w:val="0"/>
              <w:adjustRightInd w:val="0"/>
            </w:pPr>
            <w:r w:rsidRPr="00BE391F">
              <w:t>0.13</w:t>
            </w:r>
          </w:p>
        </w:tc>
        <w:tc>
          <w:tcPr>
            <w:tcW w:w="375" w:type="pct"/>
          </w:tcPr>
          <w:p w14:paraId="1E07AE87" w14:textId="4BDF0257" w:rsidR="00016D95" w:rsidRPr="00BE391F" w:rsidRDefault="00016D95" w:rsidP="00CA5739">
            <w:pPr>
              <w:autoSpaceDE w:val="0"/>
              <w:autoSpaceDN w:val="0"/>
              <w:adjustRightInd w:val="0"/>
            </w:pPr>
            <w:r w:rsidRPr="00BE391F">
              <w:t>1.20</w:t>
            </w:r>
          </w:p>
        </w:tc>
      </w:tr>
      <w:tr w:rsidR="00016D95" w:rsidRPr="00BE391F" w14:paraId="4DC36414" w14:textId="27BF35C1" w:rsidTr="00457817">
        <w:tblPrEx>
          <w:tblBorders>
            <w:top w:val="none" w:sz="0" w:space="0" w:color="auto"/>
          </w:tblBorders>
        </w:tblPrEx>
        <w:tc>
          <w:tcPr>
            <w:tcW w:w="2596" w:type="pct"/>
            <w:tcMar>
              <w:top w:w="151" w:type="nil"/>
              <w:left w:w="151" w:type="nil"/>
              <w:bottom w:w="151" w:type="nil"/>
              <w:right w:w="151" w:type="nil"/>
            </w:tcMar>
          </w:tcPr>
          <w:p w14:paraId="0455EE86" w14:textId="6EA36B59" w:rsidR="00016D95" w:rsidRPr="00BE391F" w:rsidRDefault="00016D95" w:rsidP="00CA5739">
            <w:pPr>
              <w:autoSpaceDE w:val="0"/>
              <w:autoSpaceDN w:val="0"/>
              <w:adjustRightInd w:val="0"/>
            </w:pPr>
            <w:r w:rsidRPr="00BE391F">
              <w:t>Store familiarity</w:t>
            </w:r>
          </w:p>
        </w:tc>
        <w:tc>
          <w:tcPr>
            <w:tcW w:w="679" w:type="pct"/>
            <w:tcMar>
              <w:top w:w="151" w:type="nil"/>
              <w:left w:w="151" w:type="nil"/>
              <w:bottom w:w="151" w:type="nil"/>
              <w:right w:w="151" w:type="nil"/>
            </w:tcMar>
          </w:tcPr>
          <w:p w14:paraId="6FAC3ED4" w14:textId="77777777" w:rsidR="00016D95" w:rsidRPr="00BE391F" w:rsidRDefault="00016D95" w:rsidP="00CA5739">
            <w:pPr>
              <w:autoSpaceDE w:val="0"/>
              <w:autoSpaceDN w:val="0"/>
              <w:adjustRightInd w:val="0"/>
            </w:pPr>
            <w:r w:rsidRPr="00BE391F">
              <w:t>0.27</w:t>
            </w:r>
          </w:p>
        </w:tc>
        <w:tc>
          <w:tcPr>
            <w:tcW w:w="859" w:type="pct"/>
            <w:tcMar>
              <w:top w:w="151" w:type="nil"/>
              <w:left w:w="151" w:type="nil"/>
              <w:bottom w:w="151" w:type="nil"/>
              <w:right w:w="151" w:type="nil"/>
            </w:tcMar>
          </w:tcPr>
          <w:p w14:paraId="3DF3350A" w14:textId="77777777" w:rsidR="00016D95" w:rsidRPr="00BE391F" w:rsidRDefault="00016D95" w:rsidP="00CA5739">
            <w:pPr>
              <w:autoSpaceDE w:val="0"/>
              <w:autoSpaceDN w:val="0"/>
              <w:adjustRightInd w:val="0"/>
            </w:pPr>
            <w:r w:rsidRPr="00BE391F">
              <w:t>0.21 – 0.33</w:t>
            </w:r>
          </w:p>
        </w:tc>
        <w:tc>
          <w:tcPr>
            <w:tcW w:w="492" w:type="pct"/>
            <w:tcMar>
              <w:top w:w="151" w:type="nil"/>
              <w:left w:w="151" w:type="nil"/>
              <w:bottom w:w="151" w:type="nil"/>
              <w:right w:w="151" w:type="nil"/>
            </w:tcMar>
          </w:tcPr>
          <w:p w14:paraId="36469B5F" w14:textId="71D1EEDB" w:rsidR="00016D95" w:rsidRPr="00BE391F" w:rsidRDefault="00016D95" w:rsidP="00CA5739">
            <w:pPr>
              <w:autoSpaceDE w:val="0"/>
              <w:autoSpaceDN w:val="0"/>
              <w:adjustRightInd w:val="0"/>
            </w:pPr>
            <w:r w:rsidRPr="00BE391F">
              <w:rPr>
                <w:b/>
                <w:bCs/>
              </w:rPr>
              <w:t>&lt;0.01</w:t>
            </w:r>
          </w:p>
        </w:tc>
        <w:tc>
          <w:tcPr>
            <w:tcW w:w="375" w:type="pct"/>
          </w:tcPr>
          <w:p w14:paraId="6D7DF63E" w14:textId="6E42F8D1" w:rsidR="00016D95" w:rsidRPr="00BE391F" w:rsidRDefault="00016D95" w:rsidP="00CA5739">
            <w:pPr>
              <w:autoSpaceDE w:val="0"/>
              <w:autoSpaceDN w:val="0"/>
              <w:adjustRightInd w:val="0"/>
            </w:pPr>
            <w:r w:rsidRPr="00BE391F">
              <w:t>1.14</w:t>
            </w:r>
          </w:p>
        </w:tc>
      </w:tr>
      <w:tr w:rsidR="00016D95" w:rsidRPr="00BE391F" w14:paraId="48106FEA" w14:textId="145C8D28" w:rsidTr="00457817">
        <w:tblPrEx>
          <w:tblBorders>
            <w:top w:val="none" w:sz="0" w:space="0" w:color="auto"/>
          </w:tblBorders>
        </w:tblPrEx>
        <w:tc>
          <w:tcPr>
            <w:tcW w:w="2596" w:type="pct"/>
            <w:tcMar>
              <w:top w:w="151" w:type="nil"/>
              <w:left w:w="151" w:type="nil"/>
              <w:bottom w:w="151" w:type="nil"/>
              <w:right w:w="151" w:type="nil"/>
            </w:tcMar>
          </w:tcPr>
          <w:p w14:paraId="5BE32190" w14:textId="607C694B" w:rsidR="00016D95" w:rsidRPr="00BE391F" w:rsidRDefault="00016D95" w:rsidP="00CA5739">
            <w:pPr>
              <w:autoSpaceDE w:val="0"/>
              <w:autoSpaceDN w:val="0"/>
              <w:adjustRightInd w:val="0"/>
            </w:pPr>
            <w:r w:rsidRPr="00BE391F">
              <w:t>Attitude Instagram</w:t>
            </w:r>
          </w:p>
        </w:tc>
        <w:tc>
          <w:tcPr>
            <w:tcW w:w="679" w:type="pct"/>
            <w:tcMar>
              <w:top w:w="151" w:type="nil"/>
              <w:left w:w="151" w:type="nil"/>
              <w:bottom w:w="151" w:type="nil"/>
              <w:right w:w="151" w:type="nil"/>
            </w:tcMar>
          </w:tcPr>
          <w:p w14:paraId="338B8A66" w14:textId="77777777" w:rsidR="00016D95" w:rsidRPr="00BE391F" w:rsidRDefault="00016D95" w:rsidP="00CA5739">
            <w:pPr>
              <w:autoSpaceDE w:val="0"/>
              <w:autoSpaceDN w:val="0"/>
              <w:adjustRightInd w:val="0"/>
            </w:pPr>
            <w:r w:rsidRPr="00BE391F">
              <w:t>0.02</w:t>
            </w:r>
          </w:p>
        </w:tc>
        <w:tc>
          <w:tcPr>
            <w:tcW w:w="859" w:type="pct"/>
            <w:tcMar>
              <w:top w:w="151" w:type="nil"/>
              <w:left w:w="151" w:type="nil"/>
              <w:bottom w:w="151" w:type="nil"/>
              <w:right w:w="151" w:type="nil"/>
            </w:tcMar>
          </w:tcPr>
          <w:p w14:paraId="0B4932EA" w14:textId="77777777" w:rsidR="00016D95" w:rsidRPr="00BE391F" w:rsidRDefault="00016D95" w:rsidP="00CA5739">
            <w:pPr>
              <w:autoSpaceDE w:val="0"/>
              <w:autoSpaceDN w:val="0"/>
              <w:adjustRightInd w:val="0"/>
            </w:pPr>
            <w:r w:rsidRPr="00BE391F">
              <w:t>-0.05 – 0.09</w:t>
            </w:r>
          </w:p>
        </w:tc>
        <w:tc>
          <w:tcPr>
            <w:tcW w:w="492" w:type="pct"/>
            <w:tcMar>
              <w:top w:w="151" w:type="nil"/>
              <w:left w:w="151" w:type="nil"/>
              <w:bottom w:w="151" w:type="nil"/>
              <w:right w:w="151" w:type="nil"/>
            </w:tcMar>
          </w:tcPr>
          <w:p w14:paraId="1232F5E8" w14:textId="1DC5334F" w:rsidR="00016D95" w:rsidRPr="00BE391F" w:rsidRDefault="00016D95" w:rsidP="00CA5739">
            <w:pPr>
              <w:autoSpaceDE w:val="0"/>
              <w:autoSpaceDN w:val="0"/>
              <w:adjustRightInd w:val="0"/>
            </w:pPr>
            <w:r w:rsidRPr="00BE391F">
              <w:t>0.52</w:t>
            </w:r>
          </w:p>
        </w:tc>
        <w:tc>
          <w:tcPr>
            <w:tcW w:w="375" w:type="pct"/>
          </w:tcPr>
          <w:p w14:paraId="3D9FE8E9" w14:textId="3587AD37" w:rsidR="00016D95" w:rsidRPr="00BE391F" w:rsidRDefault="00016D95" w:rsidP="00CA5739">
            <w:pPr>
              <w:autoSpaceDE w:val="0"/>
              <w:autoSpaceDN w:val="0"/>
              <w:adjustRightInd w:val="0"/>
            </w:pPr>
            <w:r w:rsidRPr="00BE391F">
              <w:t>1.51</w:t>
            </w:r>
          </w:p>
        </w:tc>
      </w:tr>
      <w:tr w:rsidR="00016D95" w:rsidRPr="00BE391F" w14:paraId="15F8F591" w14:textId="3AB70105" w:rsidTr="00457817">
        <w:tblPrEx>
          <w:tblBorders>
            <w:top w:val="none" w:sz="0" w:space="0" w:color="auto"/>
          </w:tblBorders>
        </w:tblPrEx>
        <w:tc>
          <w:tcPr>
            <w:tcW w:w="2596" w:type="pct"/>
            <w:tcMar>
              <w:top w:w="151" w:type="nil"/>
              <w:left w:w="151" w:type="nil"/>
              <w:bottom w:w="151" w:type="nil"/>
              <w:right w:w="151" w:type="nil"/>
            </w:tcMar>
          </w:tcPr>
          <w:p w14:paraId="3F04611E"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260E97B0"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18DE01F9"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17FE686E" w14:textId="77777777" w:rsidR="00016D95" w:rsidRPr="00BE391F" w:rsidRDefault="00016D95" w:rsidP="00CA5739">
            <w:pPr>
              <w:autoSpaceDE w:val="0"/>
              <w:autoSpaceDN w:val="0"/>
              <w:adjustRightInd w:val="0"/>
            </w:pPr>
          </w:p>
        </w:tc>
        <w:tc>
          <w:tcPr>
            <w:tcW w:w="375" w:type="pct"/>
          </w:tcPr>
          <w:p w14:paraId="19AEF682" w14:textId="77777777" w:rsidR="00016D95" w:rsidRPr="00BE391F" w:rsidRDefault="00016D95" w:rsidP="00CA5739">
            <w:pPr>
              <w:autoSpaceDE w:val="0"/>
              <w:autoSpaceDN w:val="0"/>
              <w:adjustRightInd w:val="0"/>
            </w:pPr>
          </w:p>
        </w:tc>
      </w:tr>
      <w:tr w:rsidR="00016D95" w:rsidRPr="00BE391F" w14:paraId="3CC052BC" w14:textId="68339CF6" w:rsidTr="00457817">
        <w:tblPrEx>
          <w:tblBorders>
            <w:top w:val="none" w:sz="0" w:space="0" w:color="auto"/>
          </w:tblBorders>
        </w:tblPrEx>
        <w:tc>
          <w:tcPr>
            <w:tcW w:w="2596" w:type="pct"/>
            <w:tcMar>
              <w:top w:w="151" w:type="nil"/>
              <w:left w:w="151" w:type="nil"/>
              <w:bottom w:w="151" w:type="nil"/>
              <w:right w:w="151" w:type="nil"/>
            </w:tcMar>
          </w:tcPr>
          <w:p w14:paraId="44F03B35" w14:textId="62721B43" w:rsidR="00016D95" w:rsidRPr="00BE391F" w:rsidRDefault="00016D95" w:rsidP="00CA5739">
            <w:pPr>
              <w:autoSpaceDE w:val="0"/>
              <w:autoSpaceDN w:val="0"/>
              <w:adjustRightInd w:val="0"/>
              <w:rPr>
                <w:b/>
                <w:bCs/>
              </w:rPr>
            </w:pPr>
            <w:r w:rsidRPr="00BE391F">
              <w:rPr>
                <w:b/>
                <w:bCs/>
              </w:rPr>
              <w:t>Product control</w:t>
            </w:r>
          </w:p>
        </w:tc>
        <w:tc>
          <w:tcPr>
            <w:tcW w:w="679" w:type="pct"/>
            <w:tcMar>
              <w:top w:w="151" w:type="nil"/>
              <w:left w:w="151" w:type="nil"/>
              <w:bottom w:w="151" w:type="nil"/>
              <w:right w:w="151" w:type="nil"/>
            </w:tcMar>
          </w:tcPr>
          <w:p w14:paraId="4F1C3BD1"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092F996B"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021D6535" w14:textId="77777777" w:rsidR="00016D95" w:rsidRPr="00BE391F" w:rsidRDefault="00016D95" w:rsidP="00CA5739">
            <w:pPr>
              <w:autoSpaceDE w:val="0"/>
              <w:autoSpaceDN w:val="0"/>
              <w:adjustRightInd w:val="0"/>
            </w:pPr>
          </w:p>
        </w:tc>
        <w:tc>
          <w:tcPr>
            <w:tcW w:w="375" w:type="pct"/>
          </w:tcPr>
          <w:p w14:paraId="1F196B00" w14:textId="77777777" w:rsidR="00016D95" w:rsidRPr="00BE391F" w:rsidRDefault="00016D95" w:rsidP="00CA5739">
            <w:pPr>
              <w:autoSpaceDE w:val="0"/>
              <w:autoSpaceDN w:val="0"/>
              <w:adjustRightInd w:val="0"/>
            </w:pPr>
          </w:p>
        </w:tc>
      </w:tr>
      <w:tr w:rsidR="00016D95" w:rsidRPr="00BE391F" w14:paraId="240361A6" w14:textId="2D2AAC7A" w:rsidTr="00457817">
        <w:tblPrEx>
          <w:tblBorders>
            <w:top w:val="none" w:sz="0" w:space="0" w:color="auto"/>
          </w:tblBorders>
        </w:tblPrEx>
        <w:tc>
          <w:tcPr>
            <w:tcW w:w="2596" w:type="pct"/>
            <w:tcMar>
              <w:top w:w="151" w:type="nil"/>
              <w:left w:w="151" w:type="nil"/>
              <w:bottom w:w="151" w:type="nil"/>
              <w:right w:w="151" w:type="nil"/>
            </w:tcMar>
          </w:tcPr>
          <w:p w14:paraId="39A24B69" w14:textId="27F8D746" w:rsidR="00016D95" w:rsidRPr="00BE391F" w:rsidRDefault="00016D95" w:rsidP="00CA5739">
            <w:pPr>
              <w:autoSpaceDE w:val="0"/>
              <w:autoSpaceDN w:val="0"/>
              <w:adjustRightInd w:val="0"/>
            </w:pPr>
            <w:r w:rsidRPr="00BE391F">
              <w:t>Monstera</w:t>
            </w:r>
          </w:p>
        </w:tc>
        <w:tc>
          <w:tcPr>
            <w:tcW w:w="679" w:type="pct"/>
            <w:tcMar>
              <w:top w:w="151" w:type="nil"/>
              <w:left w:w="151" w:type="nil"/>
              <w:bottom w:w="151" w:type="nil"/>
              <w:right w:w="151" w:type="nil"/>
            </w:tcMar>
          </w:tcPr>
          <w:p w14:paraId="2233C819" w14:textId="77777777" w:rsidR="00016D95" w:rsidRPr="00BE391F" w:rsidRDefault="00016D95" w:rsidP="00CA5739">
            <w:pPr>
              <w:autoSpaceDE w:val="0"/>
              <w:autoSpaceDN w:val="0"/>
              <w:adjustRightInd w:val="0"/>
            </w:pPr>
            <w:r w:rsidRPr="00BE391F">
              <w:t>-0.06</w:t>
            </w:r>
          </w:p>
        </w:tc>
        <w:tc>
          <w:tcPr>
            <w:tcW w:w="859" w:type="pct"/>
            <w:tcMar>
              <w:top w:w="151" w:type="nil"/>
              <w:left w:w="151" w:type="nil"/>
              <w:bottom w:w="151" w:type="nil"/>
              <w:right w:w="151" w:type="nil"/>
            </w:tcMar>
          </w:tcPr>
          <w:p w14:paraId="37902F77" w14:textId="77777777" w:rsidR="00016D95" w:rsidRPr="00BE391F" w:rsidRDefault="00016D95" w:rsidP="00CA5739">
            <w:pPr>
              <w:autoSpaceDE w:val="0"/>
              <w:autoSpaceDN w:val="0"/>
              <w:adjustRightInd w:val="0"/>
            </w:pPr>
            <w:r w:rsidRPr="00BE391F">
              <w:t>-0.22 – 0.10</w:t>
            </w:r>
          </w:p>
        </w:tc>
        <w:tc>
          <w:tcPr>
            <w:tcW w:w="492" w:type="pct"/>
            <w:tcMar>
              <w:top w:w="151" w:type="nil"/>
              <w:left w:w="151" w:type="nil"/>
              <w:bottom w:w="151" w:type="nil"/>
              <w:right w:w="151" w:type="nil"/>
            </w:tcMar>
          </w:tcPr>
          <w:p w14:paraId="3179AD8A" w14:textId="314E18F8" w:rsidR="00016D95" w:rsidRPr="00BE391F" w:rsidRDefault="00016D95" w:rsidP="00CA5739">
            <w:pPr>
              <w:autoSpaceDE w:val="0"/>
              <w:autoSpaceDN w:val="0"/>
              <w:adjustRightInd w:val="0"/>
            </w:pPr>
            <w:r w:rsidRPr="00BE391F">
              <w:t>0.46</w:t>
            </w:r>
          </w:p>
        </w:tc>
        <w:tc>
          <w:tcPr>
            <w:tcW w:w="375" w:type="pct"/>
          </w:tcPr>
          <w:p w14:paraId="5927971D" w14:textId="59B6999E" w:rsidR="00016D95" w:rsidRPr="00BE391F" w:rsidRDefault="00016D95" w:rsidP="00CA5739">
            <w:pPr>
              <w:autoSpaceDE w:val="0"/>
              <w:autoSpaceDN w:val="0"/>
              <w:adjustRightInd w:val="0"/>
            </w:pPr>
            <w:r w:rsidRPr="00BE391F">
              <w:t>1.67</w:t>
            </w:r>
          </w:p>
        </w:tc>
      </w:tr>
      <w:tr w:rsidR="00016D95" w:rsidRPr="00BE391F" w14:paraId="5D89F1AE" w14:textId="5EDD28B9" w:rsidTr="00457817">
        <w:tblPrEx>
          <w:tblBorders>
            <w:top w:val="none" w:sz="0" w:space="0" w:color="auto"/>
          </w:tblBorders>
        </w:tblPrEx>
        <w:tc>
          <w:tcPr>
            <w:tcW w:w="2596" w:type="pct"/>
            <w:tcMar>
              <w:top w:w="151" w:type="nil"/>
              <w:left w:w="151" w:type="nil"/>
              <w:bottom w:w="151" w:type="nil"/>
              <w:right w:w="151" w:type="nil"/>
            </w:tcMar>
          </w:tcPr>
          <w:p w14:paraId="30C5E0F7" w14:textId="2322C277" w:rsidR="00016D95" w:rsidRPr="00BE391F" w:rsidRDefault="00016D95" w:rsidP="00CA5739">
            <w:pPr>
              <w:autoSpaceDE w:val="0"/>
              <w:autoSpaceDN w:val="0"/>
              <w:adjustRightInd w:val="0"/>
            </w:pPr>
            <w:r w:rsidRPr="00BE391F">
              <w:t>Basil</w:t>
            </w:r>
          </w:p>
        </w:tc>
        <w:tc>
          <w:tcPr>
            <w:tcW w:w="679" w:type="pct"/>
            <w:tcMar>
              <w:top w:w="151" w:type="nil"/>
              <w:left w:w="151" w:type="nil"/>
              <w:bottom w:w="151" w:type="nil"/>
              <w:right w:w="151" w:type="nil"/>
            </w:tcMar>
          </w:tcPr>
          <w:p w14:paraId="32543E65" w14:textId="77777777" w:rsidR="00016D95" w:rsidRPr="00BE391F" w:rsidRDefault="00016D95" w:rsidP="00CA5739">
            <w:pPr>
              <w:autoSpaceDE w:val="0"/>
              <w:autoSpaceDN w:val="0"/>
              <w:adjustRightInd w:val="0"/>
            </w:pPr>
            <w:r w:rsidRPr="00BE391F">
              <w:t>0.19</w:t>
            </w:r>
          </w:p>
        </w:tc>
        <w:tc>
          <w:tcPr>
            <w:tcW w:w="859" w:type="pct"/>
            <w:tcMar>
              <w:top w:w="151" w:type="nil"/>
              <w:left w:w="151" w:type="nil"/>
              <w:bottom w:w="151" w:type="nil"/>
              <w:right w:w="151" w:type="nil"/>
            </w:tcMar>
          </w:tcPr>
          <w:p w14:paraId="64EA7A49" w14:textId="77777777" w:rsidR="00016D95" w:rsidRPr="00BE391F" w:rsidRDefault="00016D95" w:rsidP="00CA5739">
            <w:pPr>
              <w:autoSpaceDE w:val="0"/>
              <w:autoSpaceDN w:val="0"/>
              <w:adjustRightInd w:val="0"/>
            </w:pPr>
            <w:r w:rsidRPr="00BE391F">
              <w:t>0.03 – 0.35</w:t>
            </w:r>
          </w:p>
        </w:tc>
        <w:tc>
          <w:tcPr>
            <w:tcW w:w="492" w:type="pct"/>
            <w:tcMar>
              <w:top w:w="151" w:type="nil"/>
              <w:left w:w="151" w:type="nil"/>
              <w:bottom w:w="151" w:type="nil"/>
              <w:right w:w="151" w:type="nil"/>
            </w:tcMar>
          </w:tcPr>
          <w:p w14:paraId="12623B4F" w14:textId="1C20AF92" w:rsidR="00016D95" w:rsidRPr="00BE391F" w:rsidRDefault="00016D95" w:rsidP="00CA5739">
            <w:pPr>
              <w:autoSpaceDE w:val="0"/>
              <w:autoSpaceDN w:val="0"/>
              <w:adjustRightInd w:val="0"/>
            </w:pPr>
            <w:r w:rsidRPr="00BE391F">
              <w:rPr>
                <w:b/>
                <w:bCs/>
              </w:rPr>
              <w:t>0.02</w:t>
            </w:r>
          </w:p>
        </w:tc>
        <w:tc>
          <w:tcPr>
            <w:tcW w:w="375" w:type="pct"/>
          </w:tcPr>
          <w:p w14:paraId="65701E57" w14:textId="1CCF73F7" w:rsidR="00016D95" w:rsidRPr="00BE391F" w:rsidRDefault="00016D95" w:rsidP="00CA5739">
            <w:pPr>
              <w:autoSpaceDE w:val="0"/>
              <w:autoSpaceDN w:val="0"/>
              <w:adjustRightInd w:val="0"/>
            </w:pPr>
            <w:r w:rsidRPr="00BE391F">
              <w:t>1.67</w:t>
            </w:r>
          </w:p>
        </w:tc>
      </w:tr>
      <w:tr w:rsidR="00016D95" w:rsidRPr="00BE391F" w14:paraId="4AB88D05" w14:textId="1948E758" w:rsidTr="00457817">
        <w:tblPrEx>
          <w:tblBorders>
            <w:top w:val="none" w:sz="0" w:space="0" w:color="auto"/>
          </w:tblBorders>
        </w:tblPrEx>
        <w:tc>
          <w:tcPr>
            <w:tcW w:w="2596" w:type="pct"/>
            <w:tcMar>
              <w:top w:w="151" w:type="nil"/>
              <w:left w:w="151" w:type="nil"/>
              <w:bottom w:w="151" w:type="nil"/>
              <w:right w:w="151" w:type="nil"/>
            </w:tcMar>
          </w:tcPr>
          <w:p w14:paraId="100991F5" w14:textId="76983A2B" w:rsidR="00016D95" w:rsidRPr="00BE391F" w:rsidRDefault="00016D95" w:rsidP="00CA5739">
            <w:pPr>
              <w:autoSpaceDE w:val="0"/>
              <w:autoSpaceDN w:val="0"/>
              <w:adjustRightInd w:val="0"/>
            </w:pPr>
            <w:r w:rsidRPr="00BE391F">
              <w:t>Artsy wall clock</w:t>
            </w:r>
          </w:p>
        </w:tc>
        <w:tc>
          <w:tcPr>
            <w:tcW w:w="679" w:type="pct"/>
            <w:tcMar>
              <w:top w:w="151" w:type="nil"/>
              <w:left w:w="151" w:type="nil"/>
              <w:bottom w:w="151" w:type="nil"/>
              <w:right w:w="151" w:type="nil"/>
            </w:tcMar>
          </w:tcPr>
          <w:p w14:paraId="5A310D23" w14:textId="77777777" w:rsidR="00016D95" w:rsidRPr="00BE391F" w:rsidRDefault="00016D95" w:rsidP="00CA5739">
            <w:pPr>
              <w:autoSpaceDE w:val="0"/>
              <w:autoSpaceDN w:val="0"/>
              <w:adjustRightInd w:val="0"/>
            </w:pPr>
            <w:r w:rsidRPr="00BE391F">
              <w:t>-0.30</w:t>
            </w:r>
          </w:p>
        </w:tc>
        <w:tc>
          <w:tcPr>
            <w:tcW w:w="859" w:type="pct"/>
            <w:tcMar>
              <w:top w:w="151" w:type="nil"/>
              <w:left w:w="151" w:type="nil"/>
              <w:bottom w:w="151" w:type="nil"/>
              <w:right w:w="151" w:type="nil"/>
            </w:tcMar>
          </w:tcPr>
          <w:p w14:paraId="26D1ED34" w14:textId="77777777" w:rsidR="00016D95" w:rsidRPr="00BE391F" w:rsidRDefault="00016D95" w:rsidP="00CA5739">
            <w:pPr>
              <w:autoSpaceDE w:val="0"/>
              <w:autoSpaceDN w:val="0"/>
              <w:adjustRightInd w:val="0"/>
            </w:pPr>
            <w:r w:rsidRPr="00BE391F">
              <w:t>-0.48 – -0.13</w:t>
            </w:r>
          </w:p>
        </w:tc>
        <w:tc>
          <w:tcPr>
            <w:tcW w:w="492" w:type="pct"/>
            <w:tcMar>
              <w:top w:w="151" w:type="nil"/>
              <w:left w:w="151" w:type="nil"/>
              <w:bottom w:w="151" w:type="nil"/>
              <w:right w:w="151" w:type="nil"/>
            </w:tcMar>
          </w:tcPr>
          <w:p w14:paraId="5E85B689" w14:textId="65364E91" w:rsidR="00016D95" w:rsidRPr="00BE391F" w:rsidRDefault="00016D95" w:rsidP="00CA5739">
            <w:pPr>
              <w:autoSpaceDE w:val="0"/>
              <w:autoSpaceDN w:val="0"/>
              <w:adjustRightInd w:val="0"/>
            </w:pPr>
            <w:r w:rsidRPr="00BE391F">
              <w:rPr>
                <w:b/>
                <w:bCs/>
              </w:rPr>
              <w:t>&lt;0.01</w:t>
            </w:r>
          </w:p>
        </w:tc>
        <w:tc>
          <w:tcPr>
            <w:tcW w:w="375" w:type="pct"/>
          </w:tcPr>
          <w:p w14:paraId="1CDFD87D" w14:textId="4462E611" w:rsidR="00016D95" w:rsidRPr="00BE391F" w:rsidRDefault="00016D95" w:rsidP="00CA5739">
            <w:pPr>
              <w:autoSpaceDE w:val="0"/>
              <w:autoSpaceDN w:val="0"/>
              <w:adjustRightInd w:val="0"/>
            </w:pPr>
            <w:r w:rsidRPr="00BE391F">
              <w:t>1.55</w:t>
            </w:r>
          </w:p>
        </w:tc>
      </w:tr>
      <w:tr w:rsidR="00016D95" w:rsidRPr="00BE391F" w14:paraId="779CC69D" w14:textId="5280EBC1" w:rsidTr="00457817">
        <w:tblPrEx>
          <w:tblBorders>
            <w:top w:val="none" w:sz="0" w:space="0" w:color="auto"/>
          </w:tblBorders>
        </w:tblPrEx>
        <w:tc>
          <w:tcPr>
            <w:tcW w:w="2596" w:type="pct"/>
            <w:tcMar>
              <w:top w:w="151" w:type="nil"/>
              <w:left w:w="151" w:type="nil"/>
              <w:bottom w:w="151" w:type="nil"/>
              <w:right w:w="151" w:type="nil"/>
            </w:tcMar>
          </w:tcPr>
          <w:p w14:paraId="79B50D35"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31C8A9EF"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7A2BFD14"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0498DE82" w14:textId="77777777" w:rsidR="00016D95" w:rsidRPr="00BE391F" w:rsidRDefault="00016D95" w:rsidP="00CA5739">
            <w:pPr>
              <w:autoSpaceDE w:val="0"/>
              <w:autoSpaceDN w:val="0"/>
              <w:adjustRightInd w:val="0"/>
              <w:rPr>
                <w:b/>
                <w:bCs/>
              </w:rPr>
            </w:pPr>
          </w:p>
        </w:tc>
        <w:tc>
          <w:tcPr>
            <w:tcW w:w="375" w:type="pct"/>
          </w:tcPr>
          <w:p w14:paraId="36E13BBB" w14:textId="77777777" w:rsidR="00016D95" w:rsidRPr="00BE391F" w:rsidRDefault="00016D95" w:rsidP="00CA5739">
            <w:pPr>
              <w:autoSpaceDE w:val="0"/>
              <w:autoSpaceDN w:val="0"/>
              <w:adjustRightInd w:val="0"/>
            </w:pPr>
          </w:p>
        </w:tc>
      </w:tr>
      <w:tr w:rsidR="00016D95" w:rsidRPr="00BE391F" w14:paraId="3CAD658D" w14:textId="79BD4EFF" w:rsidTr="00457817">
        <w:tblPrEx>
          <w:tblBorders>
            <w:top w:val="none" w:sz="0" w:space="0" w:color="auto"/>
          </w:tblBorders>
        </w:tblPrEx>
        <w:tc>
          <w:tcPr>
            <w:tcW w:w="2596" w:type="pct"/>
            <w:tcMar>
              <w:top w:w="151" w:type="nil"/>
              <w:left w:w="151" w:type="nil"/>
              <w:bottom w:w="151" w:type="nil"/>
              <w:right w:w="151" w:type="nil"/>
            </w:tcMar>
          </w:tcPr>
          <w:p w14:paraId="54C0C042" w14:textId="40D83C5E" w:rsidR="00016D95" w:rsidRPr="00BE391F" w:rsidRDefault="00016D95" w:rsidP="00CA5739">
            <w:pPr>
              <w:autoSpaceDE w:val="0"/>
              <w:autoSpaceDN w:val="0"/>
              <w:adjustRightInd w:val="0"/>
              <w:rPr>
                <w:b/>
                <w:bCs/>
              </w:rPr>
            </w:pPr>
            <w:r w:rsidRPr="00BE391F">
              <w:rPr>
                <w:b/>
                <w:bCs/>
              </w:rPr>
              <w:t>Interactive effects</w:t>
            </w:r>
          </w:p>
        </w:tc>
        <w:tc>
          <w:tcPr>
            <w:tcW w:w="679" w:type="pct"/>
            <w:tcMar>
              <w:top w:w="151" w:type="nil"/>
              <w:left w:w="151" w:type="nil"/>
              <w:bottom w:w="151" w:type="nil"/>
              <w:right w:w="151" w:type="nil"/>
            </w:tcMar>
          </w:tcPr>
          <w:p w14:paraId="019C8A1C"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6D6AF763"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3BA1790B" w14:textId="77777777" w:rsidR="00016D95" w:rsidRPr="00BE391F" w:rsidRDefault="00016D95" w:rsidP="00CA5739">
            <w:pPr>
              <w:autoSpaceDE w:val="0"/>
              <w:autoSpaceDN w:val="0"/>
              <w:adjustRightInd w:val="0"/>
              <w:rPr>
                <w:b/>
                <w:bCs/>
              </w:rPr>
            </w:pPr>
          </w:p>
        </w:tc>
        <w:tc>
          <w:tcPr>
            <w:tcW w:w="375" w:type="pct"/>
          </w:tcPr>
          <w:p w14:paraId="6E8C7336" w14:textId="77777777" w:rsidR="00016D95" w:rsidRPr="00BE391F" w:rsidRDefault="00016D95" w:rsidP="00CA5739">
            <w:pPr>
              <w:autoSpaceDE w:val="0"/>
              <w:autoSpaceDN w:val="0"/>
              <w:adjustRightInd w:val="0"/>
            </w:pPr>
          </w:p>
        </w:tc>
      </w:tr>
      <w:tr w:rsidR="00016D95" w:rsidRPr="00BE391F" w14:paraId="7F6970AD" w14:textId="1D2CD216" w:rsidTr="00457817">
        <w:tblPrEx>
          <w:tblBorders>
            <w:top w:val="none" w:sz="0" w:space="0" w:color="auto"/>
          </w:tblBorders>
        </w:tblPrEx>
        <w:tc>
          <w:tcPr>
            <w:tcW w:w="2596" w:type="pct"/>
            <w:tcMar>
              <w:top w:w="151" w:type="nil"/>
              <w:left w:w="151" w:type="nil"/>
              <w:bottom w:w="151" w:type="nil"/>
              <w:right w:w="151" w:type="nil"/>
            </w:tcMar>
          </w:tcPr>
          <w:p w14:paraId="2506DE32" w14:textId="1F872E0B" w:rsidR="00016D95" w:rsidRPr="00BE391F" w:rsidRDefault="00457817" w:rsidP="00CA5739">
            <w:pPr>
              <w:autoSpaceDE w:val="0"/>
              <w:autoSpaceDN w:val="0"/>
              <w:adjustRightInd w:val="0"/>
            </w:pPr>
            <w:r w:rsidRPr="00457817">
              <w:t>Context</w:t>
            </w:r>
            <w:r w:rsidR="00016D95" w:rsidRPr="00BE391F">
              <w:t xml:space="preserve"> x FOMO</w:t>
            </w:r>
          </w:p>
        </w:tc>
        <w:tc>
          <w:tcPr>
            <w:tcW w:w="679" w:type="pct"/>
            <w:tcMar>
              <w:top w:w="151" w:type="nil"/>
              <w:left w:w="151" w:type="nil"/>
              <w:bottom w:w="151" w:type="nil"/>
              <w:right w:w="151" w:type="nil"/>
            </w:tcMar>
          </w:tcPr>
          <w:p w14:paraId="1386F4CA" w14:textId="77777777" w:rsidR="00016D95" w:rsidRPr="00BE391F" w:rsidRDefault="00016D95" w:rsidP="00CA5739">
            <w:pPr>
              <w:autoSpaceDE w:val="0"/>
              <w:autoSpaceDN w:val="0"/>
              <w:adjustRightInd w:val="0"/>
            </w:pPr>
            <w:r w:rsidRPr="00BE391F">
              <w:t>-0.01</w:t>
            </w:r>
          </w:p>
        </w:tc>
        <w:tc>
          <w:tcPr>
            <w:tcW w:w="859" w:type="pct"/>
            <w:tcMar>
              <w:top w:w="151" w:type="nil"/>
              <w:left w:w="151" w:type="nil"/>
              <w:bottom w:w="151" w:type="nil"/>
              <w:right w:w="151" w:type="nil"/>
            </w:tcMar>
          </w:tcPr>
          <w:p w14:paraId="3B69ADF1" w14:textId="77777777" w:rsidR="00016D95" w:rsidRPr="00BE391F" w:rsidRDefault="00016D95" w:rsidP="00CA5739">
            <w:pPr>
              <w:autoSpaceDE w:val="0"/>
              <w:autoSpaceDN w:val="0"/>
              <w:adjustRightInd w:val="0"/>
            </w:pPr>
            <w:r w:rsidRPr="00BE391F">
              <w:t>-0.12 – 0.11</w:t>
            </w:r>
          </w:p>
        </w:tc>
        <w:tc>
          <w:tcPr>
            <w:tcW w:w="492" w:type="pct"/>
            <w:tcMar>
              <w:top w:w="151" w:type="nil"/>
              <w:left w:w="151" w:type="nil"/>
              <w:bottom w:w="151" w:type="nil"/>
              <w:right w:w="151" w:type="nil"/>
            </w:tcMar>
          </w:tcPr>
          <w:p w14:paraId="6042D81B" w14:textId="6F70EDCF" w:rsidR="00016D95" w:rsidRPr="00BE391F" w:rsidRDefault="00016D95" w:rsidP="00CA5739">
            <w:pPr>
              <w:autoSpaceDE w:val="0"/>
              <w:autoSpaceDN w:val="0"/>
              <w:adjustRightInd w:val="0"/>
            </w:pPr>
            <w:r w:rsidRPr="00BE391F">
              <w:t>0.91</w:t>
            </w:r>
          </w:p>
        </w:tc>
        <w:tc>
          <w:tcPr>
            <w:tcW w:w="375" w:type="pct"/>
          </w:tcPr>
          <w:p w14:paraId="5B844605" w14:textId="6401CEA7" w:rsidR="00016D95" w:rsidRPr="00BE391F" w:rsidRDefault="00016D95" w:rsidP="00CA5739">
            <w:pPr>
              <w:autoSpaceDE w:val="0"/>
              <w:autoSpaceDN w:val="0"/>
              <w:adjustRightInd w:val="0"/>
            </w:pPr>
            <w:r w:rsidRPr="00BE391F">
              <w:t>2.15</w:t>
            </w:r>
          </w:p>
        </w:tc>
      </w:tr>
      <w:tr w:rsidR="00016D95" w:rsidRPr="00BE391F" w14:paraId="54F7F1EB" w14:textId="7C7F1836" w:rsidTr="00457817">
        <w:tblPrEx>
          <w:tblBorders>
            <w:top w:val="none" w:sz="0" w:space="0" w:color="auto"/>
          </w:tblBorders>
        </w:tblPrEx>
        <w:tc>
          <w:tcPr>
            <w:tcW w:w="2596" w:type="pct"/>
            <w:tcMar>
              <w:top w:w="151" w:type="nil"/>
              <w:left w:w="151" w:type="nil"/>
              <w:bottom w:w="151" w:type="nil"/>
              <w:right w:w="151" w:type="nil"/>
            </w:tcMar>
          </w:tcPr>
          <w:p w14:paraId="0B149A22" w14:textId="73872564" w:rsidR="00016D95" w:rsidRPr="00BE391F" w:rsidRDefault="00457817" w:rsidP="00CA5739">
            <w:pPr>
              <w:autoSpaceDE w:val="0"/>
              <w:autoSpaceDN w:val="0"/>
              <w:adjustRightInd w:val="0"/>
            </w:pPr>
            <w:r w:rsidRPr="00457817">
              <w:t>Context</w:t>
            </w:r>
            <w:r w:rsidR="00016D95" w:rsidRPr="00BE391F">
              <w:t xml:space="preserve"> x Instagram participation</w:t>
            </w:r>
          </w:p>
        </w:tc>
        <w:tc>
          <w:tcPr>
            <w:tcW w:w="679" w:type="pct"/>
            <w:tcMar>
              <w:top w:w="151" w:type="nil"/>
              <w:left w:w="151" w:type="nil"/>
              <w:bottom w:w="151" w:type="nil"/>
              <w:right w:w="151" w:type="nil"/>
            </w:tcMar>
          </w:tcPr>
          <w:p w14:paraId="3069B271" w14:textId="77777777" w:rsidR="00016D95" w:rsidRPr="00BE391F" w:rsidRDefault="00016D95" w:rsidP="00CA5739">
            <w:pPr>
              <w:autoSpaceDE w:val="0"/>
              <w:autoSpaceDN w:val="0"/>
              <w:adjustRightInd w:val="0"/>
            </w:pPr>
            <w:r w:rsidRPr="00BE391F">
              <w:t>0.03</w:t>
            </w:r>
          </w:p>
        </w:tc>
        <w:tc>
          <w:tcPr>
            <w:tcW w:w="859" w:type="pct"/>
            <w:tcMar>
              <w:top w:w="151" w:type="nil"/>
              <w:left w:w="151" w:type="nil"/>
              <w:bottom w:w="151" w:type="nil"/>
              <w:right w:w="151" w:type="nil"/>
            </w:tcMar>
          </w:tcPr>
          <w:p w14:paraId="61EF5358" w14:textId="77777777" w:rsidR="00016D95" w:rsidRPr="00BE391F" w:rsidRDefault="00016D95" w:rsidP="00CA5739">
            <w:pPr>
              <w:autoSpaceDE w:val="0"/>
              <w:autoSpaceDN w:val="0"/>
              <w:adjustRightInd w:val="0"/>
            </w:pPr>
            <w:r w:rsidRPr="00BE391F">
              <w:t>-0.09 – 0.14</w:t>
            </w:r>
          </w:p>
        </w:tc>
        <w:tc>
          <w:tcPr>
            <w:tcW w:w="492" w:type="pct"/>
            <w:tcMar>
              <w:top w:w="151" w:type="nil"/>
              <w:left w:w="151" w:type="nil"/>
              <w:bottom w:w="151" w:type="nil"/>
              <w:right w:w="151" w:type="nil"/>
            </w:tcMar>
          </w:tcPr>
          <w:p w14:paraId="355D3CF2" w14:textId="5A6015EF" w:rsidR="00016D95" w:rsidRPr="00BE391F" w:rsidRDefault="00016D95" w:rsidP="00CA5739">
            <w:pPr>
              <w:autoSpaceDE w:val="0"/>
              <w:autoSpaceDN w:val="0"/>
              <w:adjustRightInd w:val="0"/>
            </w:pPr>
            <w:r w:rsidRPr="00BE391F">
              <w:t>0.62</w:t>
            </w:r>
          </w:p>
        </w:tc>
        <w:tc>
          <w:tcPr>
            <w:tcW w:w="375" w:type="pct"/>
          </w:tcPr>
          <w:p w14:paraId="32D0CD20" w14:textId="1087604A" w:rsidR="00016D95" w:rsidRPr="00BE391F" w:rsidRDefault="00016D95" w:rsidP="00CA5739">
            <w:pPr>
              <w:autoSpaceDE w:val="0"/>
              <w:autoSpaceDN w:val="0"/>
              <w:adjustRightInd w:val="0"/>
            </w:pPr>
            <w:r w:rsidRPr="00BE391F">
              <w:t>2.08</w:t>
            </w:r>
          </w:p>
        </w:tc>
      </w:tr>
      <w:tr w:rsidR="00016D95" w:rsidRPr="00BE391F" w14:paraId="4C41957B" w14:textId="0F5A01B2" w:rsidTr="00457817">
        <w:tblPrEx>
          <w:tblBorders>
            <w:top w:val="none" w:sz="0" w:space="0" w:color="auto"/>
          </w:tblBorders>
        </w:tblPrEx>
        <w:tc>
          <w:tcPr>
            <w:tcW w:w="2596" w:type="pct"/>
            <w:tcMar>
              <w:top w:w="151" w:type="nil"/>
              <w:left w:w="151" w:type="nil"/>
              <w:bottom w:w="151" w:type="nil"/>
              <w:right w:w="151" w:type="nil"/>
            </w:tcMar>
          </w:tcPr>
          <w:p w14:paraId="4708B4B0" w14:textId="07A37DB2" w:rsidR="00016D95" w:rsidRPr="00BE391F" w:rsidRDefault="00016D95" w:rsidP="00CA5739">
            <w:pPr>
              <w:autoSpaceDE w:val="0"/>
              <w:autoSpaceDN w:val="0"/>
              <w:adjustRightInd w:val="0"/>
            </w:pPr>
            <w:r w:rsidRPr="00BE391F">
              <w:t>FOMO x Instagram participation</w:t>
            </w:r>
          </w:p>
        </w:tc>
        <w:tc>
          <w:tcPr>
            <w:tcW w:w="679" w:type="pct"/>
            <w:tcMar>
              <w:top w:w="151" w:type="nil"/>
              <w:left w:w="151" w:type="nil"/>
              <w:bottom w:w="151" w:type="nil"/>
              <w:right w:w="151" w:type="nil"/>
            </w:tcMar>
          </w:tcPr>
          <w:p w14:paraId="3408A87E" w14:textId="77777777" w:rsidR="00016D95" w:rsidRPr="00BE391F" w:rsidRDefault="00016D95" w:rsidP="00CA5739">
            <w:pPr>
              <w:autoSpaceDE w:val="0"/>
              <w:autoSpaceDN w:val="0"/>
              <w:adjustRightInd w:val="0"/>
            </w:pPr>
            <w:r w:rsidRPr="00BE391F">
              <w:t>-0.01</w:t>
            </w:r>
          </w:p>
        </w:tc>
        <w:tc>
          <w:tcPr>
            <w:tcW w:w="859" w:type="pct"/>
            <w:tcMar>
              <w:top w:w="151" w:type="nil"/>
              <w:left w:w="151" w:type="nil"/>
              <w:bottom w:w="151" w:type="nil"/>
              <w:right w:w="151" w:type="nil"/>
            </w:tcMar>
          </w:tcPr>
          <w:p w14:paraId="4B34BA79" w14:textId="77777777" w:rsidR="00016D95" w:rsidRPr="00BE391F" w:rsidRDefault="00016D95" w:rsidP="00CA5739">
            <w:pPr>
              <w:autoSpaceDE w:val="0"/>
              <w:autoSpaceDN w:val="0"/>
              <w:adjustRightInd w:val="0"/>
            </w:pPr>
            <w:r w:rsidRPr="00BE391F">
              <w:t>-0.09 – 0.06</w:t>
            </w:r>
          </w:p>
        </w:tc>
        <w:tc>
          <w:tcPr>
            <w:tcW w:w="492" w:type="pct"/>
            <w:tcMar>
              <w:top w:w="151" w:type="nil"/>
              <w:left w:w="151" w:type="nil"/>
              <w:bottom w:w="151" w:type="nil"/>
              <w:right w:w="151" w:type="nil"/>
            </w:tcMar>
          </w:tcPr>
          <w:p w14:paraId="40E27F7C" w14:textId="468878D7" w:rsidR="00016D95" w:rsidRPr="00BE391F" w:rsidRDefault="00016D95" w:rsidP="00CA5739">
            <w:pPr>
              <w:autoSpaceDE w:val="0"/>
              <w:autoSpaceDN w:val="0"/>
              <w:adjustRightInd w:val="0"/>
            </w:pPr>
            <w:r w:rsidRPr="00BE391F">
              <w:t>0.76</w:t>
            </w:r>
          </w:p>
        </w:tc>
        <w:tc>
          <w:tcPr>
            <w:tcW w:w="375" w:type="pct"/>
          </w:tcPr>
          <w:p w14:paraId="0AFFBE91" w14:textId="7450584E" w:rsidR="00016D95" w:rsidRPr="00BE391F" w:rsidRDefault="00016D95" w:rsidP="00CA5739">
            <w:pPr>
              <w:autoSpaceDE w:val="0"/>
              <w:autoSpaceDN w:val="0"/>
              <w:adjustRightInd w:val="0"/>
            </w:pPr>
            <w:r w:rsidRPr="00BE391F">
              <w:t>2.18</w:t>
            </w:r>
          </w:p>
        </w:tc>
      </w:tr>
      <w:tr w:rsidR="00016D95" w:rsidRPr="00BE391F" w14:paraId="7BA943AA" w14:textId="103E7D4C" w:rsidTr="00457817">
        <w:tblPrEx>
          <w:tblBorders>
            <w:top w:val="none" w:sz="0" w:space="0" w:color="auto"/>
          </w:tblBorders>
        </w:tblPrEx>
        <w:tc>
          <w:tcPr>
            <w:tcW w:w="2596" w:type="pct"/>
            <w:tcMar>
              <w:top w:w="151" w:type="nil"/>
              <w:left w:w="151" w:type="nil"/>
              <w:bottom w:w="151" w:type="nil"/>
              <w:right w:w="151" w:type="nil"/>
            </w:tcMar>
          </w:tcPr>
          <w:p w14:paraId="0B107CEF" w14:textId="576122C2" w:rsidR="00016D95" w:rsidRPr="00BE391F" w:rsidRDefault="00457817" w:rsidP="00CA5739">
            <w:pPr>
              <w:autoSpaceDE w:val="0"/>
              <w:autoSpaceDN w:val="0"/>
              <w:adjustRightInd w:val="0"/>
            </w:pPr>
            <w:r w:rsidRPr="00457817">
              <w:t>Context</w:t>
            </w:r>
            <w:r w:rsidR="00016D95" w:rsidRPr="00BE391F">
              <w:t xml:space="preserve"> x FOMO x Instagram participation</w:t>
            </w:r>
          </w:p>
        </w:tc>
        <w:tc>
          <w:tcPr>
            <w:tcW w:w="679" w:type="pct"/>
            <w:tcMar>
              <w:top w:w="151" w:type="nil"/>
              <w:left w:w="151" w:type="nil"/>
              <w:bottom w:w="151" w:type="nil"/>
              <w:right w:w="151" w:type="nil"/>
            </w:tcMar>
          </w:tcPr>
          <w:p w14:paraId="129589DC" w14:textId="77777777" w:rsidR="00016D95" w:rsidRPr="00BE391F" w:rsidRDefault="00016D95" w:rsidP="00CA5739">
            <w:pPr>
              <w:autoSpaceDE w:val="0"/>
              <w:autoSpaceDN w:val="0"/>
              <w:adjustRightInd w:val="0"/>
            </w:pPr>
            <w:r w:rsidRPr="00BE391F">
              <w:t>0.10</w:t>
            </w:r>
          </w:p>
        </w:tc>
        <w:tc>
          <w:tcPr>
            <w:tcW w:w="859" w:type="pct"/>
            <w:tcMar>
              <w:top w:w="151" w:type="nil"/>
              <w:left w:w="151" w:type="nil"/>
              <w:bottom w:w="151" w:type="nil"/>
              <w:right w:w="151" w:type="nil"/>
            </w:tcMar>
          </w:tcPr>
          <w:p w14:paraId="0DD676C5" w14:textId="77777777" w:rsidR="00016D95" w:rsidRPr="00BE391F" w:rsidRDefault="00016D95" w:rsidP="00CA5739">
            <w:pPr>
              <w:autoSpaceDE w:val="0"/>
              <w:autoSpaceDN w:val="0"/>
              <w:adjustRightInd w:val="0"/>
            </w:pPr>
            <w:r w:rsidRPr="00BE391F">
              <w:t>-0.01 – 0.20</w:t>
            </w:r>
          </w:p>
        </w:tc>
        <w:tc>
          <w:tcPr>
            <w:tcW w:w="492" w:type="pct"/>
            <w:tcMar>
              <w:top w:w="151" w:type="nil"/>
              <w:left w:w="151" w:type="nil"/>
              <w:bottom w:w="151" w:type="nil"/>
              <w:right w:w="151" w:type="nil"/>
            </w:tcMar>
          </w:tcPr>
          <w:p w14:paraId="77971FBB" w14:textId="5702217F" w:rsidR="00016D95" w:rsidRPr="00BE391F" w:rsidRDefault="00016D95" w:rsidP="00CA5739">
            <w:pPr>
              <w:autoSpaceDE w:val="0"/>
              <w:autoSpaceDN w:val="0"/>
              <w:adjustRightInd w:val="0"/>
            </w:pPr>
            <w:r w:rsidRPr="00BE391F">
              <w:t>0.07</w:t>
            </w:r>
          </w:p>
        </w:tc>
        <w:tc>
          <w:tcPr>
            <w:tcW w:w="375" w:type="pct"/>
          </w:tcPr>
          <w:p w14:paraId="48597E10" w14:textId="3270A63C" w:rsidR="00016D95" w:rsidRPr="00BE391F" w:rsidRDefault="00016D95" w:rsidP="00CA5739">
            <w:pPr>
              <w:autoSpaceDE w:val="0"/>
              <w:autoSpaceDN w:val="0"/>
              <w:adjustRightInd w:val="0"/>
            </w:pPr>
            <w:r w:rsidRPr="00BE391F">
              <w:t>2.24</w:t>
            </w:r>
          </w:p>
        </w:tc>
      </w:tr>
      <w:tr w:rsidR="00016D95" w:rsidRPr="00BE391F" w14:paraId="2EF9492E" w14:textId="2C460128" w:rsidTr="00457817">
        <w:tblPrEx>
          <w:tblBorders>
            <w:top w:val="none" w:sz="0" w:space="0" w:color="auto"/>
          </w:tblBorders>
        </w:tblPrEx>
        <w:tc>
          <w:tcPr>
            <w:tcW w:w="2596" w:type="pct"/>
            <w:tcBorders>
              <w:top w:val="single" w:sz="6" w:space="0" w:color="000000"/>
              <w:bottom w:val="nil"/>
            </w:tcBorders>
            <w:tcMar>
              <w:top w:w="151" w:type="nil"/>
              <w:left w:w="75" w:type="nil"/>
              <w:bottom w:w="75" w:type="nil"/>
              <w:right w:w="151" w:type="nil"/>
            </w:tcMar>
          </w:tcPr>
          <w:p w14:paraId="2795BEFB" w14:textId="77777777" w:rsidR="00016D95" w:rsidRPr="00BE391F" w:rsidRDefault="00016D95">
            <w:pPr>
              <w:autoSpaceDE w:val="0"/>
              <w:autoSpaceDN w:val="0"/>
              <w:adjustRightInd w:val="0"/>
            </w:pPr>
            <w:r w:rsidRPr="00BE391F">
              <w:t>Observations</w:t>
            </w:r>
          </w:p>
        </w:tc>
        <w:tc>
          <w:tcPr>
            <w:tcW w:w="2030" w:type="pct"/>
            <w:gridSpan w:val="3"/>
            <w:tcBorders>
              <w:top w:val="single" w:sz="6" w:space="0" w:color="000000"/>
              <w:bottom w:val="nil"/>
            </w:tcBorders>
            <w:tcMar>
              <w:top w:w="151" w:type="nil"/>
              <w:left w:w="75" w:type="nil"/>
              <w:bottom w:w="75" w:type="nil"/>
              <w:right w:w="151" w:type="nil"/>
            </w:tcMar>
          </w:tcPr>
          <w:p w14:paraId="36CC5E27" w14:textId="77777777" w:rsidR="00016D95" w:rsidRPr="00BE391F" w:rsidRDefault="00016D95">
            <w:pPr>
              <w:autoSpaceDE w:val="0"/>
              <w:autoSpaceDN w:val="0"/>
              <w:adjustRightInd w:val="0"/>
            </w:pPr>
            <w:r w:rsidRPr="00BE391F">
              <w:t>977</w:t>
            </w:r>
          </w:p>
        </w:tc>
        <w:tc>
          <w:tcPr>
            <w:tcW w:w="375" w:type="pct"/>
            <w:tcBorders>
              <w:top w:val="single" w:sz="6" w:space="0" w:color="000000"/>
              <w:bottom w:val="nil"/>
            </w:tcBorders>
          </w:tcPr>
          <w:p w14:paraId="14A7311A" w14:textId="77777777" w:rsidR="00016D95" w:rsidRPr="00BE391F" w:rsidRDefault="00016D95">
            <w:pPr>
              <w:autoSpaceDE w:val="0"/>
              <w:autoSpaceDN w:val="0"/>
              <w:adjustRightInd w:val="0"/>
            </w:pPr>
          </w:p>
        </w:tc>
      </w:tr>
      <w:tr w:rsidR="00016D95" w:rsidRPr="00BE391F" w14:paraId="69B6A07D" w14:textId="6D13768D" w:rsidTr="00457817">
        <w:tc>
          <w:tcPr>
            <w:tcW w:w="2596" w:type="pct"/>
            <w:tcBorders>
              <w:top w:val="nil"/>
              <w:bottom w:val="single" w:sz="24" w:space="0" w:color="auto"/>
            </w:tcBorders>
            <w:tcMar>
              <w:top w:w="151" w:type="nil"/>
              <w:left w:w="75" w:type="nil"/>
              <w:bottom w:w="75" w:type="nil"/>
              <w:right w:w="151" w:type="nil"/>
            </w:tcMar>
          </w:tcPr>
          <w:p w14:paraId="2C792E92" w14:textId="77777777" w:rsidR="00016D95" w:rsidRPr="00BE391F" w:rsidRDefault="00016D95">
            <w:pPr>
              <w:autoSpaceDE w:val="0"/>
              <w:autoSpaceDN w:val="0"/>
              <w:adjustRightInd w:val="0"/>
            </w:pPr>
            <w:r w:rsidRPr="00BE391F">
              <w:t>R</w:t>
            </w:r>
            <w:r w:rsidRPr="00BE391F">
              <w:rPr>
                <w:vertAlign w:val="superscript"/>
              </w:rPr>
              <w:t>2</w:t>
            </w:r>
            <w:r w:rsidRPr="00BE391F">
              <w:t xml:space="preserve"> / R</w:t>
            </w:r>
            <w:r w:rsidRPr="00BE391F">
              <w:rPr>
                <w:vertAlign w:val="superscript"/>
              </w:rPr>
              <w:t>2</w:t>
            </w:r>
            <w:r w:rsidRPr="00BE391F">
              <w:t xml:space="preserve"> adjusted</w:t>
            </w:r>
          </w:p>
        </w:tc>
        <w:tc>
          <w:tcPr>
            <w:tcW w:w="2030" w:type="pct"/>
            <w:gridSpan w:val="3"/>
            <w:tcBorders>
              <w:top w:val="nil"/>
              <w:bottom w:val="single" w:sz="24" w:space="0" w:color="auto"/>
            </w:tcBorders>
            <w:tcMar>
              <w:top w:w="151" w:type="nil"/>
              <w:left w:w="75" w:type="nil"/>
              <w:bottom w:w="75" w:type="nil"/>
              <w:right w:w="151" w:type="nil"/>
            </w:tcMar>
          </w:tcPr>
          <w:p w14:paraId="3FFC6E1B" w14:textId="341064AA" w:rsidR="00016D95" w:rsidRPr="00BE391F" w:rsidRDefault="00016D95">
            <w:pPr>
              <w:autoSpaceDE w:val="0"/>
              <w:autoSpaceDN w:val="0"/>
              <w:adjustRightInd w:val="0"/>
            </w:pPr>
            <w:r w:rsidRPr="00BE391F">
              <w:t>0.21 / 0.20</w:t>
            </w:r>
          </w:p>
        </w:tc>
        <w:tc>
          <w:tcPr>
            <w:tcW w:w="375" w:type="pct"/>
            <w:tcBorders>
              <w:top w:val="nil"/>
              <w:bottom w:val="single" w:sz="24" w:space="0" w:color="auto"/>
            </w:tcBorders>
          </w:tcPr>
          <w:p w14:paraId="1EB803B3" w14:textId="77777777" w:rsidR="00016D95" w:rsidRPr="00BE391F" w:rsidRDefault="00016D95">
            <w:pPr>
              <w:autoSpaceDE w:val="0"/>
              <w:autoSpaceDN w:val="0"/>
              <w:adjustRightInd w:val="0"/>
            </w:pPr>
          </w:p>
        </w:tc>
      </w:tr>
    </w:tbl>
    <w:p w14:paraId="70539142" w14:textId="77777777" w:rsidR="00BF65D7" w:rsidRPr="00BE391F" w:rsidRDefault="00BF65D7" w:rsidP="00C71142">
      <w:pPr>
        <w:jc w:val="center"/>
        <w:sectPr w:rsidR="00BF65D7" w:rsidRPr="00BE391F" w:rsidSect="00FD5CA9">
          <w:pgSz w:w="11901" w:h="16840" w:code="9"/>
          <w:pgMar w:top="1440" w:right="1440" w:bottom="1440" w:left="1440" w:header="709" w:footer="709" w:gutter="0"/>
          <w:cols w:space="708"/>
          <w:docGrid w:linePitch="360"/>
        </w:sectPr>
      </w:pPr>
    </w:p>
    <w:tbl>
      <w:tblPr>
        <w:tblW w:w="0" w:type="auto"/>
        <w:tblBorders>
          <w:top w:val="nil"/>
          <w:left w:val="nil"/>
          <w:right w:val="nil"/>
        </w:tblBorders>
        <w:tblLook w:val="0000" w:firstRow="0" w:lastRow="0" w:firstColumn="0" w:lastColumn="0" w:noHBand="0" w:noVBand="0"/>
      </w:tblPr>
      <w:tblGrid>
        <w:gridCol w:w="3383"/>
        <w:gridCol w:w="1150"/>
        <w:gridCol w:w="1456"/>
        <w:gridCol w:w="773"/>
        <w:gridCol w:w="636"/>
        <w:gridCol w:w="1150"/>
        <w:gridCol w:w="1456"/>
        <w:gridCol w:w="773"/>
        <w:gridCol w:w="636"/>
      </w:tblGrid>
      <w:tr w:rsidR="00457817" w:rsidRPr="00BE391F" w14:paraId="59C6FAD0" w14:textId="77777777" w:rsidTr="00457817">
        <w:tc>
          <w:tcPr>
            <w:tcW w:w="0" w:type="auto"/>
            <w:gridSpan w:val="9"/>
            <w:tcBorders>
              <w:top w:val="nil"/>
            </w:tcBorders>
            <w:tcMar>
              <w:top w:w="151" w:type="nil"/>
              <w:left w:w="151" w:type="nil"/>
              <w:bottom w:w="151" w:type="nil"/>
              <w:right w:w="151" w:type="nil"/>
            </w:tcMar>
            <w:vAlign w:val="center"/>
          </w:tcPr>
          <w:p w14:paraId="2E6E5531" w14:textId="7A977130" w:rsidR="00457817" w:rsidRPr="00BE391F" w:rsidRDefault="00457817" w:rsidP="00457817">
            <w:pPr>
              <w:autoSpaceDE w:val="0"/>
              <w:autoSpaceDN w:val="0"/>
              <w:adjustRightInd w:val="0"/>
              <w:spacing w:line="480" w:lineRule="auto"/>
            </w:pPr>
            <w:r w:rsidRPr="00457817">
              <w:rPr>
                <w:b/>
                <w:bCs/>
              </w:rPr>
              <w:lastRenderedPageBreak/>
              <w:t xml:space="preserve">Table </w:t>
            </w:r>
            <w:r>
              <w:rPr>
                <w:b/>
                <w:bCs/>
              </w:rPr>
              <w:t>4</w:t>
            </w:r>
            <w:r>
              <w:t xml:space="preserve"> Regression analysis stratified by context condition</w:t>
            </w:r>
          </w:p>
        </w:tc>
      </w:tr>
      <w:tr w:rsidR="00A15AF9" w:rsidRPr="00BE391F" w14:paraId="535C19A8" w14:textId="77777777" w:rsidTr="00A15AF9">
        <w:tc>
          <w:tcPr>
            <w:tcW w:w="0" w:type="auto"/>
            <w:tcBorders>
              <w:top w:val="single" w:sz="24" w:space="0" w:color="auto"/>
            </w:tcBorders>
            <w:tcMar>
              <w:top w:w="151" w:type="nil"/>
              <w:left w:w="151" w:type="nil"/>
              <w:bottom w:w="151" w:type="nil"/>
              <w:right w:w="151" w:type="nil"/>
            </w:tcMar>
            <w:vAlign w:val="center"/>
          </w:tcPr>
          <w:p w14:paraId="293C1B98" w14:textId="77777777" w:rsidR="00A15AF9" w:rsidRPr="00BE391F" w:rsidRDefault="00A15AF9" w:rsidP="00C64D60">
            <w:pPr>
              <w:autoSpaceDE w:val="0"/>
              <w:autoSpaceDN w:val="0"/>
              <w:adjustRightInd w:val="0"/>
              <w:rPr>
                <w:b/>
                <w:bCs/>
              </w:rPr>
            </w:pPr>
          </w:p>
        </w:tc>
        <w:tc>
          <w:tcPr>
            <w:tcW w:w="0" w:type="auto"/>
            <w:gridSpan w:val="8"/>
            <w:tcBorders>
              <w:top w:val="single" w:sz="24" w:space="0" w:color="auto"/>
            </w:tcBorders>
            <w:tcMar>
              <w:top w:w="151" w:type="nil"/>
              <w:left w:w="151" w:type="nil"/>
              <w:bottom w:w="151" w:type="nil"/>
              <w:right w:w="151" w:type="nil"/>
            </w:tcMar>
            <w:vAlign w:val="center"/>
          </w:tcPr>
          <w:p w14:paraId="62618C9C" w14:textId="4681F530" w:rsidR="00A15AF9" w:rsidRPr="00BE391F" w:rsidRDefault="00A15AF9" w:rsidP="00C64D60">
            <w:pPr>
              <w:autoSpaceDE w:val="0"/>
              <w:autoSpaceDN w:val="0"/>
              <w:adjustRightInd w:val="0"/>
              <w:jc w:val="center"/>
            </w:pPr>
            <w:r w:rsidRPr="00BE391F">
              <w:t>Attitude toward the product</w:t>
            </w:r>
          </w:p>
        </w:tc>
      </w:tr>
      <w:tr w:rsidR="00A15AF9" w:rsidRPr="00BE391F" w14:paraId="12B8C4C9" w14:textId="7AC590A8" w:rsidTr="00A15AF9">
        <w:tc>
          <w:tcPr>
            <w:tcW w:w="0" w:type="auto"/>
            <w:tcBorders>
              <w:top w:val="nil"/>
            </w:tcBorders>
            <w:tcMar>
              <w:top w:w="151" w:type="nil"/>
              <w:left w:w="151" w:type="nil"/>
              <w:bottom w:w="151" w:type="nil"/>
              <w:right w:w="151" w:type="nil"/>
            </w:tcMar>
            <w:vAlign w:val="center"/>
          </w:tcPr>
          <w:p w14:paraId="03B89A5C" w14:textId="77777777" w:rsidR="00A15AF9" w:rsidRPr="00BE391F" w:rsidRDefault="00A15AF9" w:rsidP="00C64D60">
            <w:pPr>
              <w:autoSpaceDE w:val="0"/>
              <w:autoSpaceDN w:val="0"/>
              <w:adjustRightInd w:val="0"/>
              <w:rPr>
                <w:b/>
                <w:bCs/>
              </w:rPr>
            </w:pPr>
          </w:p>
        </w:tc>
        <w:tc>
          <w:tcPr>
            <w:tcW w:w="0" w:type="auto"/>
            <w:gridSpan w:val="4"/>
            <w:tcBorders>
              <w:top w:val="nil"/>
            </w:tcBorders>
            <w:tcMar>
              <w:top w:w="151" w:type="nil"/>
              <w:left w:w="151" w:type="nil"/>
              <w:bottom w:w="151" w:type="nil"/>
              <w:right w:w="151" w:type="nil"/>
            </w:tcMar>
            <w:vAlign w:val="center"/>
          </w:tcPr>
          <w:p w14:paraId="3FBF7EDF" w14:textId="467350B9" w:rsidR="00A15AF9" w:rsidRPr="00BE391F" w:rsidRDefault="00457817" w:rsidP="00C64D60">
            <w:pPr>
              <w:autoSpaceDE w:val="0"/>
              <w:autoSpaceDN w:val="0"/>
              <w:adjustRightInd w:val="0"/>
              <w:jc w:val="center"/>
              <w:rPr>
                <w:b/>
                <w:bCs/>
              </w:rPr>
            </w:pPr>
            <w:r>
              <w:rPr>
                <w:b/>
                <w:bCs/>
              </w:rPr>
              <w:t>Control</w:t>
            </w:r>
          </w:p>
        </w:tc>
        <w:tc>
          <w:tcPr>
            <w:tcW w:w="0" w:type="auto"/>
            <w:gridSpan w:val="4"/>
            <w:tcBorders>
              <w:top w:val="nil"/>
            </w:tcBorders>
            <w:tcMar>
              <w:top w:w="151" w:type="nil"/>
              <w:left w:w="151" w:type="nil"/>
              <w:bottom w:w="151" w:type="nil"/>
              <w:right w:w="151" w:type="nil"/>
            </w:tcMar>
            <w:vAlign w:val="center"/>
          </w:tcPr>
          <w:p w14:paraId="084B7E10" w14:textId="5A3259D7" w:rsidR="00A15AF9" w:rsidRPr="00BE391F" w:rsidRDefault="00457817" w:rsidP="00C64D60">
            <w:pPr>
              <w:autoSpaceDE w:val="0"/>
              <w:autoSpaceDN w:val="0"/>
              <w:adjustRightInd w:val="0"/>
              <w:jc w:val="center"/>
              <w:rPr>
                <w:b/>
                <w:bCs/>
              </w:rPr>
            </w:pPr>
            <w:r>
              <w:rPr>
                <w:b/>
                <w:bCs/>
              </w:rPr>
              <w:t>Instagram advertising</w:t>
            </w:r>
          </w:p>
        </w:tc>
      </w:tr>
      <w:tr w:rsidR="00016D95" w:rsidRPr="00BE391F" w14:paraId="332DF51F" w14:textId="532FD732" w:rsidTr="00016D95">
        <w:tblPrEx>
          <w:tblBorders>
            <w:top w:val="none" w:sz="0" w:space="0" w:color="auto"/>
          </w:tblBorders>
        </w:tblPrEx>
        <w:tc>
          <w:tcPr>
            <w:tcW w:w="0" w:type="auto"/>
            <w:tcBorders>
              <w:bottom w:val="single" w:sz="6" w:space="0" w:color="000000"/>
            </w:tcBorders>
            <w:tcMar>
              <w:top w:w="20" w:type="nil"/>
              <w:left w:w="20" w:type="nil"/>
              <w:bottom w:w="20" w:type="nil"/>
              <w:right w:w="20" w:type="nil"/>
            </w:tcMar>
            <w:vAlign w:val="center"/>
          </w:tcPr>
          <w:p w14:paraId="7F18D692" w14:textId="77777777" w:rsidR="00016D95" w:rsidRPr="00BE391F" w:rsidRDefault="00016D95" w:rsidP="00C64D60">
            <w:pPr>
              <w:autoSpaceDE w:val="0"/>
              <w:autoSpaceDN w:val="0"/>
              <w:adjustRightInd w:val="0"/>
              <w:rPr>
                <w:i/>
                <w:iCs/>
              </w:rPr>
            </w:pPr>
            <w:r w:rsidRPr="00BE391F">
              <w:rPr>
                <w:i/>
                <w:iCs/>
              </w:rPr>
              <w:t>Predictors</w:t>
            </w:r>
          </w:p>
        </w:tc>
        <w:tc>
          <w:tcPr>
            <w:tcW w:w="0" w:type="auto"/>
            <w:tcBorders>
              <w:bottom w:val="single" w:sz="6" w:space="0" w:color="000000"/>
            </w:tcBorders>
            <w:tcMar>
              <w:top w:w="20" w:type="nil"/>
              <w:left w:w="20" w:type="nil"/>
              <w:bottom w:w="20" w:type="nil"/>
              <w:right w:w="20" w:type="nil"/>
            </w:tcMar>
            <w:vAlign w:val="center"/>
          </w:tcPr>
          <w:p w14:paraId="76ECAB01" w14:textId="77777777" w:rsidR="00016D95" w:rsidRPr="00BE391F" w:rsidRDefault="00016D95" w:rsidP="00C64D60">
            <w:pPr>
              <w:autoSpaceDE w:val="0"/>
              <w:autoSpaceDN w:val="0"/>
              <w:adjustRightInd w:val="0"/>
              <w:rPr>
                <w:i/>
                <w:iCs/>
              </w:rPr>
            </w:pPr>
            <w:r w:rsidRPr="00BE391F">
              <w:rPr>
                <w:i/>
                <w:iCs/>
              </w:rPr>
              <w:t>Estimates</w:t>
            </w:r>
          </w:p>
        </w:tc>
        <w:tc>
          <w:tcPr>
            <w:tcW w:w="0" w:type="auto"/>
            <w:tcBorders>
              <w:bottom w:val="single" w:sz="6" w:space="0" w:color="000000"/>
            </w:tcBorders>
            <w:tcMar>
              <w:top w:w="20" w:type="nil"/>
              <w:left w:w="20" w:type="nil"/>
              <w:bottom w:w="20" w:type="nil"/>
              <w:right w:w="20" w:type="nil"/>
            </w:tcMar>
            <w:vAlign w:val="center"/>
          </w:tcPr>
          <w:p w14:paraId="70692AE3" w14:textId="77777777" w:rsidR="00016D95" w:rsidRPr="00BE391F" w:rsidRDefault="00016D95" w:rsidP="00C64D60">
            <w:pPr>
              <w:autoSpaceDE w:val="0"/>
              <w:autoSpaceDN w:val="0"/>
              <w:adjustRightInd w:val="0"/>
              <w:rPr>
                <w:i/>
                <w:iCs/>
              </w:rPr>
            </w:pPr>
            <w:r w:rsidRPr="00BE391F">
              <w:rPr>
                <w:i/>
                <w:iCs/>
              </w:rPr>
              <w:t>CI</w:t>
            </w:r>
          </w:p>
        </w:tc>
        <w:tc>
          <w:tcPr>
            <w:tcW w:w="0" w:type="auto"/>
            <w:tcBorders>
              <w:bottom w:val="single" w:sz="6" w:space="0" w:color="000000"/>
            </w:tcBorders>
            <w:tcMar>
              <w:top w:w="20" w:type="nil"/>
              <w:left w:w="20" w:type="nil"/>
              <w:bottom w:w="20" w:type="nil"/>
              <w:right w:w="20" w:type="nil"/>
            </w:tcMar>
            <w:vAlign w:val="center"/>
          </w:tcPr>
          <w:p w14:paraId="0D9F4B77" w14:textId="77777777" w:rsidR="00016D95" w:rsidRPr="00BE391F" w:rsidRDefault="00016D95" w:rsidP="00C64D60">
            <w:pPr>
              <w:autoSpaceDE w:val="0"/>
              <w:autoSpaceDN w:val="0"/>
              <w:adjustRightInd w:val="0"/>
              <w:rPr>
                <w:i/>
                <w:iCs/>
              </w:rPr>
            </w:pPr>
            <w:r w:rsidRPr="00BE391F">
              <w:rPr>
                <w:i/>
                <w:iCs/>
              </w:rPr>
              <w:t>p</w:t>
            </w:r>
          </w:p>
        </w:tc>
        <w:tc>
          <w:tcPr>
            <w:tcW w:w="0" w:type="auto"/>
            <w:tcBorders>
              <w:bottom w:val="single" w:sz="6" w:space="0" w:color="000000"/>
            </w:tcBorders>
          </w:tcPr>
          <w:p w14:paraId="46BF3286" w14:textId="4117B235" w:rsidR="00016D95" w:rsidRPr="00BE391F" w:rsidRDefault="00016D95" w:rsidP="00C64D60">
            <w:pPr>
              <w:autoSpaceDE w:val="0"/>
              <w:autoSpaceDN w:val="0"/>
              <w:adjustRightInd w:val="0"/>
              <w:rPr>
                <w:i/>
                <w:iCs/>
              </w:rPr>
            </w:pPr>
            <w:r w:rsidRPr="00BE391F">
              <w:rPr>
                <w:i/>
                <w:iCs/>
              </w:rPr>
              <w:t>VIF</w:t>
            </w:r>
          </w:p>
        </w:tc>
        <w:tc>
          <w:tcPr>
            <w:tcW w:w="0" w:type="auto"/>
            <w:tcBorders>
              <w:bottom w:val="single" w:sz="6" w:space="0" w:color="000000"/>
            </w:tcBorders>
            <w:tcMar>
              <w:top w:w="20" w:type="nil"/>
              <w:left w:w="20" w:type="nil"/>
              <w:bottom w:w="20" w:type="nil"/>
              <w:right w:w="20" w:type="nil"/>
            </w:tcMar>
            <w:vAlign w:val="center"/>
          </w:tcPr>
          <w:p w14:paraId="331ED798" w14:textId="3072FF77" w:rsidR="00016D95" w:rsidRPr="00BE391F" w:rsidRDefault="00016D95" w:rsidP="00C64D60">
            <w:pPr>
              <w:autoSpaceDE w:val="0"/>
              <w:autoSpaceDN w:val="0"/>
              <w:adjustRightInd w:val="0"/>
              <w:rPr>
                <w:i/>
                <w:iCs/>
              </w:rPr>
            </w:pPr>
            <w:r w:rsidRPr="00BE391F">
              <w:rPr>
                <w:i/>
                <w:iCs/>
              </w:rPr>
              <w:t>Estimates</w:t>
            </w:r>
          </w:p>
        </w:tc>
        <w:tc>
          <w:tcPr>
            <w:tcW w:w="0" w:type="auto"/>
            <w:tcBorders>
              <w:bottom w:val="single" w:sz="6" w:space="0" w:color="000000"/>
            </w:tcBorders>
            <w:tcMar>
              <w:top w:w="20" w:type="nil"/>
              <w:left w:w="20" w:type="nil"/>
              <w:bottom w:w="20" w:type="nil"/>
              <w:right w:w="20" w:type="nil"/>
            </w:tcMar>
            <w:vAlign w:val="center"/>
          </w:tcPr>
          <w:p w14:paraId="4141A102" w14:textId="77777777" w:rsidR="00016D95" w:rsidRPr="00BE391F" w:rsidRDefault="00016D95" w:rsidP="00C64D60">
            <w:pPr>
              <w:autoSpaceDE w:val="0"/>
              <w:autoSpaceDN w:val="0"/>
              <w:adjustRightInd w:val="0"/>
              <w:rPr>
                <w:i/>
                <w:iCs/>
              </w:rPr>
            </w:pPr>
            <w:r w:rsidRPr="00BE391F">
              <w:rPr>
                <w:i/>
                <w:iCs/>
              </w:rPr>
              <w:t>CI</w:t>
            </w:r>
          </w:p>
        </w:tc>
        <w:tc>
          <w:tcPr>
            <w:tcW w:w="0" w:type="auto"/>
            <w:tcBorders>
              <w:bottom w:val="single" w:sz="6" w:space="0" w:color="000000"/>
            </w:tcBorders>
            <w:tcMar>
              <w:top w:w="20" w:type="nil"/>
              <w:left w:w="20" w:type="nil"/>
              <w:bottom w:w="20" w:type="nil"/>
              <w:right w:w="20" w:type="nil"/>
            </w:tcMar>
            <w:vAlign w:val="center"/>
          </w:tcPr>
          <w:p w14:paraId="0DCAABD0" w14:textId="77777777" w:rsidR="00016D95" w:rsidRPr="00BE391F" w:rsidRDefault="00016D95" w:rsidP="00C64D60">
            <w:pPr>
              <w:autoSpaceDE w:val="0"/>
              <w:autoSpaceDN w:val="0"/>
              <w:adjustRightInd w:val="0"/>
              <w:rPr>
                <w:i/>
                <w:iCs/>
              </w:rPr>
            </w:pPr>
            <w:r w:rsidRPr="00BE391F">
              <w:rPr>
                <w:i/>
                <w:iCs/>
              </w:rPr>
              <w:t>p</w:t>
            </w:r>
          </w:p>
        </w:tc>
        <w:tc>
          <w:tcPr>
            <w:tcW w:w="0" w:type="auto"/>
            <w:tcBorders>
              <w:bottom w:val="single" w:sz="6" w:space="0" w:color="000000"/>
            </w:tcBorders>
          </w:tcPr>
          <w:p w14:paraId="6D5F7985" w14:textId="4FB7743D" w:rsidR="00016D95" w:rsidRPr="00BE391F" w:rsidRDefault="00016D95" w:rsidP="00C64D60">
            <w:pPr>
              <w:autoSpaceDE w:val="0"/>
              <w:autoSpaceDN w:val="0"/>
              <w:adjustRightInd w:val="0"/>
              <w:rPr>
                <w:i/>
                <w:iCs/>
              </w:rPr>
            </w:pPr>
            <w:r w:rsidRPr="00BE391F">
              <w:rPr>
                <w:i/>
                <w:iCs/>
              </w:rPr>
              <w:t>VIF</w:t>
            </w:r>
          </w:p>
        </w:tc>
      </w:tr>
      <w:tr w:rsidR="00016D95" w:rsidRPr="00BE391F" w14:paraId="273BFE25" w14:textId="02C5D3CA" w:rsidTr="00016D95">
        <w:tblPrEx>
          <w:tblBorders>
            <w:top w:val="none" w:sz="0" w:space="0" w:color="auto"/>
          </w:tblBorders>
        </w:tblPrEx>
        <w:tc>
          <w:tcPr>
            <w:tcW w:w="0" w:type="auto"/>
            <w:tcMar>
              <w:top w:w="151" w:type="nil"/>
              <w:left w:w="151" w:type="nil"/>
              <w:bottom w:w="151" w:type="nil"/>
              <w:right w:w="151" w:type="nil"/>
            </w:tcMar>
          </w:tcPr>
          <w:p w14:paraId="052186B3" w14:textId="77777777" w:rsidR="00016D95" w:rsidRPr="00BE391F" w:rsidRDefault="00016D95" w:rsidP="00C64D60">
            <w:pPr>
              <w:autoSpaceDE w:val="0"/>
              <w:autoSpaceDN w:val="0"/>
              <w:adjustRightInd w:val="0"/>
            </w:pPr>
            <w:r w:rsidRPr="00BE391F">
              <w:t>(Intercept)</w:t>
            </w:r>
          </w:p>
        </w:tc>
        <w:tc>
          <w:tcPr>
            <w:tcW w:w="0" w:type="auto"/>
            <w:tcMar>
              <w:top w:w="151" w:type="nil"/>
              <w:left w:w="151" w:type="nil"/>
              <w:bottom w:w="151" w:type="nil"/>
              <w:right w:w="151" w:type="nil"/>
            </w:tcMar>
            <w:vAlign w:val="center"/>
          </w:tcPr>
          <w:p w14:paraId="72392BBC" w14:textId="77777777" w:rsidR="00016D95" w:rsidRPr="00BE391F" w:rsidRDefault="00016D95" w:rsidP="00C64D60">
            <w:pPr>
              <w:autoSpaceDE w:val="0"/>
              <w:autoSpaceDN w:val="0"/>
              <w:adjustRightInd w:val="0"/>
            </w:pPr>
            <w:r w:rsidRPr="00BE391F">
              <w:t>0.03</w:t>
            </w:r>
          </w:p>
        </w:tc>
        <w:tc>
          <w:tcPr>
            <w:tcW w:w="0" w:type="auto"/>
            <w:tcMar>
              <w:top w:w="151" w:type="nil"/>
              <w:left w:w="151" w:type="nil"/>
              <w:bottom w:w="151" w:type="nil"/>
              <w:right w:w="151" w:type="nil"/>
            </w:tcMar>
            <w:vAlign w:val="center"/>
          </w:tcPr>
          <w:p w14:paraId="164FB9AB" w14:textId="77777777" w:rsidR="00016D95" w:rsidRPr="00BE391F" w:rsidRDefault="00016D95" w:rsidP="00C64D60">
            <w:pPr>
              <w:autoSpaceDE w:val="0"/>
              <w:autoSpaceDN w:val="0"/>
              <w:adjustRightInd w:val="0"/>
            </w:pPr>
            <w:r w:rsidRPr="00BE391F">
              <w:t>-0.15 – 0.22</w:t>
            </w:r>
          </w:p>
        </w:tc>
        <w:tc>
          <w:tcPr>
            <w:tcW w:w="0" w:type="auto"/>
            <w:tcMar>
              <w:top w:w="151" w:type="nil"/>
              <w:left w:w="151" w:type="nil"/>
              <w:bottom w:w="151" w:type="nil"/>
              <w:right w:w="151" w:type="nil"/>
            </w:tcMar>
            <w:vAlign w:val="center"/>
          </w:tcPr>
          <w:p w14:paraId="0B929E08" w14:textId="3553531C" w:rsidR="00016D95" w:rsidRPr="00BE391F" w:rsidRDefault="00016D95" w:rsidP="00C64D60">
            <w:pPr>
              <w:autoSpaceDE w:val="0"/>
              <w:autoSpaceDN w:val="0"/>
              <w:adjustRightInd w:val="0"/>
            </w:pPr>
            <w:r w:rsidRPr="00BE391F">
              <w:t>0.72</w:t>
            </w:r>
          </w:p>
        </w:tc>
        <w:tc>
          <w:tcPr>
            <w:tcW w:w="0" w:type="auto"/>
          </w:tcPr>
          <w:p w14:paraId="5D45230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2C54245" w14:textId="300224A9" w:rsidR="00016D95" w:rsidRPr="00BE391F" w:rsidRDefault="00016D95" w:rsidP="00C64D60">
            <w:pPr>
              <w:autoSpaceDE w:val="0"/>
              <w:autoSpaceDN w:val="0"/>
              <w:adjustRightInd w:val="0"/>
            </w:pPr>
            <w:r w:rsidRPr="00BE391F">
              <w:t>0.00</w:t>
            </w:r>
          </w:p>
        </w:tc>
        <w:tc>
          <w:tcPr>
            <w:tcW w:w="0" w:type="auto"/>
            <w:tcMar>
              <w:top w:w="151" w:type="nil"/>
              <w:left w:w="151" w:type="nil"/>
              <w:bottom w:w="151" w:type="nil"/>
              <w:right w:w="151" w:type="nil"/>
            </w:tcMar>
            <w:vAlign w:val="center"/>
          </w:tcPr>
          <w:p w14:paraId="348C0EBC" w14:textId="77777777" w:rsidR="00016D95" w:rsidRPr="00BE391F" w:rsidRDefault="00016D95" w:rsidP="00C64D60">
            <w:pPr>
              <w:autoSpaceDE w:val="0"/>
              <w:autoSpaceDN w:val="0"/>
              <w:adjustRightInd w:val="0"/>
            </w:pPr>
            <w:r w:rsidRPr="00BE391F">
              <w:t>-0.16 – 0.16</w:t>
            </w:r>
          </w:p>
        </w:tc>
        <w:tc>
          <w:tcPr>
            <w:tcW w:w="0" w:type="auto"/>
            <w:tcMar>
              <w:top w:w="151" w:type="nil"/>
              <w:left w:w="151" w:type="nil"/>
              <w:bottom w:w="151" w:type="nil"/>
              <w:right w:w="151" w:type="nil"/>
            </w:tcMar>
            <w:vAlign w:val="center"/>
          </w:tcPr>
          <w:p w14:paraId="7C1E0894" w14:textId="2298B72F" w:rsidR="00016D95" w:rsidRPr="00BE391F" w:rsidRDefault="00016D95" w:rsidP="00C64D60">
            <w:pPr>
              <w:autoSpaceDE w:val="0"/>
              <w:autoSpaceDN w:val="0"/>
              <w:adjustRightInd w:val="0"/>
            </w:pPr>
            <w:r w:rsidRPr="00BE391F">
              <w:t>0.97</w:t>
            </w:r>
          </w:p>
        </w:tc>
        <w:tc>
          <w:tcPr>
            <w:tcW w:w="0" w:type="auto"/>
          </w:tcPr>
          <w:p w14:paraId="7A5A9238" w14:textId="77777777" w:rsidR="00016D95" w:rsidRPr="00BE391F" w:rsidRDefault="00016D95" w:rsidP="00C64D60">
            <w:pPr>
              <w:autoSpaceDE w:val="0"/>
              <w:autoSpaceDN w:val="0"/>
              <w:adjustRightInd w:val="0"/>
            </w:pPr>
          </w:p>
        </w:tc>
      </w:tr>
      <w:tr w:rsidR="00016D95" w:rsidRPr="00BE391F" w14:paraId="12F19B15" w14:textId="7FA86421" w:rsidTr="00016D95">
        <w:tblPrEx>
          <w:tblBorders>
            <w:top w:val="none" w:sz="0" w:space="0" w:color="auto"/>
          </w:tblBorders>
        </w:tblPrEx>
        <w:tc>
          <w:tcPr>
            <w:tcW w:w="0" w:type="auto"/>
            <w:tcMar>
              <w:top w:w="151" w:type="nil"/>
              <w:left w:w="151" w:type="nil"/>
              <w:bottom w:w="151" w:type="nil"/>
              <w:right w:w="151" w:type="nil"/>
            </w:tcMar>
          </w:tcPr>
          <w:p w14:paraId="02935DB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A7F3023"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C6695D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68E615E" w14:textId="77777777" w:rsidR="00016D95" w:rsidRPr="00BE391F" w:rsidRDefault="00016D95" w:rsidP="00C64D60">
            <w:pPr>
              <w:autoSpaceDE w:val="0"/>
              <w:autoSpaceDN w:val="0"/>
              <w:adjustRightInd w:val="0"/>
            </w:pPr>
          </w:p>
        </w:tc>
        <w:tc>
          <w:tcPr>
            <w:tcW w:w="0" w:type="auto"/>
          </w:tcPr>
          <w:p w14:paraId="71495F0B"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F3A494F" w14:textId="405E0096"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A1B46C6"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376E30F" w14:textId="77777777" w:rsidR="00016D95" w:rsidRPr="00BE391F" w:rsidRDefault="00016D95" w:rsidP="00C64D60">
            <w:pPr>
              <w:autoSpaceDE w:val="0"/>
              <w:autoSpaceDN w:val="0"/>
              <w:adjustRightInd w:val="0"/>
            </w:pPr>
          </w:p>
        </w:tc>
        <w:tc>
          <w:tcPr>
            <w:tcW w:w="0" w:type="auto"/>
          </w:tcPr>
          <w:p w14:paraId="7A164B95" w14:textId="77777777" w:rsidR="00016D95" w:rsidRPr="00BE391F" w:rsidRDefault="00016D95" w:rsidP="00C64D60">
            <w:pPr>
              <w:autoSpaceDE w:val="0"/>
              <w:autoSpaceDN w:val="0"/>
              <w:adjustRightInd w:val="0"/>
            </w:pPr>
          </w:p>
        </w:tc>
      </w:tr>
      <w:tr w:rsidR="00016D95" w:rsidRPr="00BE391F" w14:paraId="62550F5C" w14:textId="445E8E3C" w:rsidTr="00016D95">
        <w:tblPrEx>
          <w:tblBorders>
            <w:top w:val="none" w:sz="0" w:space="0" w:color="auto"/>
          </w:tblBorders>
        </w:tblPrEx>
        <w:tc>
          <w:tcPr>
            <w:tcW w:w="0" w:type="auto"/>
            <w:tcMar>
              <w:top w:w="151" w:type="nil"/>
              <w:left w:w="151" w:type="nil"/>
              <w:bottom w:w="151" w:type="nil"/>
              <w:right w:w="151" w:type="nil"/>
            </w:tcMar>
          </w:tcPr>
          <w:p w14:paraId="65D5AE59" w14:textId="7D482DB3" w:rsidR="00016D95" w:rsidRPr="00BE391F" w:rsidRDefault="00016D95" w:rsidP="00C64D60">
            <w:pPr>
              <w:autoSpaceDE w:val="0"/>
              <w:autoSpaceDN w:val="0"/>
              <w:adjustRightInd w:val="0"/>
              <w:rPr>
                <w:b/>
                <w:bCs/>
              </w:rPr>
            </w:pPr>
            <w:r w:rsidRPr="00BE391F">
              <w:rPr>
                <w:b/>
                <w:bCs/>
              </w:rPr>
              <w:t>Main effects</w:t>
            </w:r>
          </w:p>
        </w:tc>
        <w:tc>
          <w:tcPr>
            <w:tcW w:w="0" w:type="auto"/>
            <w:tcMar>
              <w:top w:w="151" w:type="nil"/>
              <w:left w:w="151" w:type="nil"/>
              <w:bottom w:w="151" w:type="nil"/>
              <w:right w:w="151" w:type="nil"/>
            </w:tcMar>
            <w:vAlign w:val="center"/>
          </w:tcPr>
          <w:p w14:paraId="518E6C6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FE10CEC"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7B99658" w14:textId="77777777" w:rsidR="00016D95" w:rsidRPr="00BE391F" w:rsidRDefault="00016D95" w:rsidP="00C64D60">
            <w:pPr>
              <w:autoSpaceDE w:val="0"/>
              <w:autoSpaceDN w:val="0"/>
              <w:adjustRightInd w:val="0"/>
            </w:pPr>
          </w:p>
        </w:tc>
        <w:tc>
          <w:tcPr>
            <w:tcW w:w="0" w:type="auto"/>
          </w:tcPr>
          <w:p w14:paraId="196AAB0E"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5C99B4B" w14:textId="26D0200F"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2574040"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8488CFA" w14:textId="77777777" w:rsidR="00016D95" w:rsidRPr="00BE391F" w:rsidRDefault="00016D95" w:rsidP="00C64D60">
            <w:pPr>
              <w:autoSpaceDE w:val="0"/>
              <w:autoSpaceDN w:val="0"/>
              <w:adjustRightInd w:val="0"/>
            </w:pPr>
          </w:p>
        </w:tc>
        <w:tc>
          <w:tcPr>
            <w:tcW w:w="0" w:type="auto"/>
          </w:tcPr>
          <w:p w14:paraId="7A837E6B" w14:textId="77777777" w:rsidR="00016D95" w:rsidRPr="00BE391F" w:rsidRDefault="00016D95" w:rsidP="00C64D60">
            <w:pPr>
              <w:autoSpaceDE w:val="0"/>
              <w:autoSpaceDN w:val="0"/>
              <w:adjustRightInd w:val="0"/>
            </w:pPr>
          </w:p>
        </w:tc>
      </w:tr>
      <w:tr w:rsidR="00016D95" w:rsidRPr="00BE391F" w14:paraId="00400E9C" w14:textId="2195BAEB" w:rsidTr="00016D95">
        <w:tblPrEx>
          <w:tblBorders>
            <w:top w:val="none" w:sz="0" w:space="0" w:color="auto"/>
          </w:tblBorders>
        </w:tblPrEx>
        <w:tc>
          <w:tcPr>
            <w:tcW w:w="0" w:type="auto"/>
            <w:tcMar>
              <w:top w:w="151" w:type="nil"/>
              <w:left w:w="151" w:type="nil"/>
              <w:bottom w:w="151" w:type="nil"/>
              <w:right w:w="151" w:type="nil"/>
            </w:tcMar>
          </w:tcPr>
          <w:p w14:paraId="439185F7" w14:textId="15120D18" w:rsidR="00016D95" w:rsidRPr="00BE391F" w:rsidRDefault="00016D95" w:rsidP="00C64D60">
            <w:pPr>
              <w:autoSpaceDE w:val="0"/>
              <w:autoSpaceDN w:val="0"/>
              <w:adjustRightInd w:val="0"/>
            </w:pPr>
            <w:r w:rsidRPr="00BE391F">
              <w:t>FOMO</w:t>
            </w:r>
          </w:p>
        </w:tc>
        <w:tc>
          <w:tcPr>
            <w:tcW w:w="0" w:type="auto"/>
            <w:tcMar>
              <w:top w:w="151" w:type="nil"/>
              <w:left w:w="151" w:type="nil"/>
              <w:bottom w:w="151" w:type="nil"/>
              <w:right w:w="151" w:type="nil"/>
            </w:tcMar>
            <w:vAlign w:val="center"/>
          </w:tcPr>
          <w:p w14:paraId="40CD3B3C" w14:textId="77777777" w:rsidR="00016D95" w:rsidRPr="00BE391F" w:rsidRDefault="00016D95" w:rsidP="00C64D60">
            <w:pPr>
              <w:autoSpaceDE w:val="0"/>
              <w:autoSpaceDN w:val="0"/>
              <w:adjustRightInd w:val="0"/>
            </w:pPr>
            <w:r w:rsidRPr="00BE391F">
              <w:t>0.07</w:t>
            </w:r>
          </w:p>
        </w:tc>
        <w:tc>
          <w:tcPr>
            <w:tcW w:w="0" w:type="auto"/>
            <w:tcMar>
              <w:top w:w="151" w:type="nil"/>
              <w:left w:w="151" w:type="nil"/>
              <w:bottom w:w="151" w:type="nil"/>
              <w:right w:w="151" w:type="nil"/>
            </w:tcMar>
            <w:vAlign w:val="center"/>
          </w:tcPr>
          <w:p w14:paraId="1C6632DB" w14:textId="77777777" w:rsidR="00016D95" w:rsidRPr="00BE391F" w:rsidRDefault="00016D95" w:rsidP="00C64D60">
            <w:pPr>
              <w:autoSpaceDE w:val="0"/>
              <w:autoSpaceDN w:val="0"/>
              <w:adjustRightInd w:val="0"/>
            </w:pPr>
            <w:r w:rsidRPr="00BE391F">
              <w:t>-0.02 – 0.17</w:t>
            </w:r>
          </w:p>
        </w:tc>
        <w:tc>
          <w:tcPr>
            <w:tcW w:w="0" w:type="auto"/>
            <w:tcMar>
              <w:top w:w="151" w:type="nil"/>
              <w:left w:w="151" w:type="nil"/>
              <w:bottom w:w="151" w:type="nil"/>
              <w:right w:w="151" w:type="nil"/>
            </w:tcMar>
            <w:vAlign w:val="center"/>
          </w:tcPr>
          <w:p w14:paraId="17B9CF08" w14:textId="58A83914" w:rsidR="00016D95" w:rsidRPr="00BE391F" w:rsidRDefault="00016D95" w:rsidP="00C64D60">
            <w:pPr>
              <w:autoSpaceDE w:val="0"/>
              <w:autoSpaceDN w:val="0"/>
              <w:adjustRightInd w:val="0"/>
            </w:pPr>
            <w:r w:rsidRPr="00BE391F">
              <w:t>0.14</w:t>
            </w:r>
          </w:p>
        </w:tc>
        <w:tc>
          <w:tcPr>
            <w:tcW w:w="0" w:type="auto"/>
          </w:tcPr>
          <w:p w14:paraId="6D5F12BF" w14:textId="7557F3DA" w:rsidR="00016D95" w:rsidRPr="00BE391F" w:rsidRDefault="00A15AF9" w:rsidP="00C64D60">
            <w:pPr>
              <w:autoSpaceDE w:val="0"/>
              <w:autoSpaceDN w:val="0"/>
              <w:adjustRightInd w:val="0"/>
            </w:pPr>
            <w:r w:rsidRPr="00BE391F">
              <w:t>1.22</w:t>
            </w:r>
          </w:p>
        </w:tc>
        <w:tc>
          <w:tcPr>
            <w:tcW w:w="0" w:type="auto"/>
            <w:tcMar>
              <w:top w:w="151" w:type="nil"/>
              <w:left w:w="151" w:type="nil"/>
              <w:bottom w:w="151" w:type="nil"/>
              <w:right w:w="151" w:type="nil"/>
            </w:tcMar>
            <w:vAlign w:val="center"/>
          </w:tcPr>
          <w:p w14:paraId="4E4826B8" w14:textId="2C30F621" w:rsidR="00016D95" w:rsidRPr="00BE391F" w:rsidRDefault="00016D95" w:rsidP="00C64D60">
            <w:pPr>
              <w:autoSpaceDE w:val="0"/>
              <w:autoSpaceDN w:val="0"/>
              <w:adjustRightInd w:val="0"/>
            </w:pPr>
            <w:r w:rsidRPr="00BE391F">
              <w:t>0.06</w:t>
            </w:r>
          </w:p>
        </w:tc>
        <w:tc>
          <w:tcPr>
            <w:tcW w:w="0" w:type="auto"/>
            <w:tcMar>
              <w:top w:w="151" w:type="nil"/>
              <w:left w:w="151" w:type="nil"/>
              <w:bottom w:w="151" w:type="nil"/>
              <w:right w:w="151" w:type="nil"/>
            </w:tcMar>
            <w:vAlign w:val="center"/>
          </w:tcPr>
          <w:p w14:paraId="41023F41" w14:textId="77777777" w:rsidR="00016D95" w:rsidRPr="00BE391F" w:rsidRDefault="00016D95" w:rsidP="00C64D60">
            <w:pPr>
              <w:autoSpaceDE w:val="0"/>
              <w:autoSpaceDN w:val="0"/>
              <w:adjustRightInd w:val="0"/>
            </w:pPr>
            <w:r w:rsidRPr="00BE391F">
              <w:t>-0.03 – 0.14</w:t>
            </w:r>
          </w:p>
        </w:tc>
        <w:tc>
          <w:tcPr>
            <w:tcW w:w="0" w:type="auto"/>
            <w:tcMar>
              <w:top w:w="151" w:type="nil"/>
              <w:left w:w="151" w:type="nil"/>
              <w:bottom w:w="151" w:type="nil"/>
              <w:right w:w="151" w:type="nil"/>
            </w:tcMar>
            <w:vAlign w:val="center"/>
          </w:tcPr>
          <w:p w14:paraId="0E41755C" w14:textId="57B84457" w:rsidR="00016D95" w:rsidRPr="00BE391F" w:rsidRDefault="00016D95" w:rsidP="00C64D60">
            <w:pPr>
              <w:autoSpaceDE w:val="0"/>
              <w:autoSpaceDN w:val="0"/>
              <w:adjustRightInd w:val="0"/>
            </w:pPr>
            <w:r w:rsidRPr="00BE391F">
              <w:t>0.18</w:t>
            </w:r>
          </w:p>
        </w:tc>
        <w:tc>
          <w:tcPr>
            <w:tcW w:w="0" w:type="auto"/>
          </w:tcPr>
          <w:p w14:paraId="0830A084" w14:textId="78AE8FDB" w:rsidR="00016D95" w:rsidRPr="00BE391F" w:rsidRDefault="00A15AF9" w:rsidP="00C64D60">
            <w:pPr>
              <w:autoSpaceDE w:val="0"/>
              <w:autoSpaceDN w:val="0"/>
              <w:adjustRightInd w:val="0"/>
            </w:pPr>
            <w:r w:rsidRPr="00BE391F">
              <w:t>1.29</w:t>
            </w:r>
          </w:p>
        </w:tc>
      </w:tr>
      <w:tr w:rsidR="00016D95" w:rsidRPr="00BE391F" w14:paraId="3917DD07" w14:textId="4C8AA4F2" w:rsidTr="00016D95">
        <w:tblPrEx>
          <w:tblBorders>
            <w:top w:val="none" w:sz="0" w:space="0" w:color="auto"/>
          </w:tblBorders>
        </w:tblPrEx>
        <w:tc>
          <w:tcPr>
            <w:tcW w:w="0" w:type="auto"/>
            <w:tcMar>
              <w:top w:w="151" w:type="nil"/>
              <w:left w:w="151" w:type="nil"/>
              <w:bottom w:w="151" w:type="nil"/>
              <w:right w:w="151" w:type="nil"/>
            </w:tcMar>
          </w:tcPr>
          <w:p w14:paraId="347D3563" w14:textId="7E4AC26F" w:rsidR="00016D95" w:rsidRPr="00BE391F" w:rsidRDefault="00016D95" w:rsidP="00C64D60">
            <w:pPr>
              <w:autoSpaceDE w:val="0"/>
              <w:autoSpaceDN w:val="0"/>
              <w:adjustRightInd w:val="0"/>
            </w:pPr>
            <w:r w:rsidRPr="00BE391F">
              <w:t>Instagram participation</w:t>
            </w:r>
          </w:p>
        </w:tc>
        <w:tc>
          <w:tcPr>
            <w:tcW w:w="0" w:type="auto"/>
            <w:tcMar>
              <w:top w:w="151" w:type="nil"/>
              <w:left w:w="151" w:type="nil"/>
              <w:bottom w:w="151" w:type="nil"/>
              <w:right w:w="151" w:type="nil"/>
            </w:tcMar>
            <w:vAlign w:val="center"/>
          </w:tcPr>
          <w:p w14:paraId="4275F214" w14:textId="77777777" w:rsidR="00016D95" w:rsidRPr="00BE391F" w:rsidRDefault="00016D95" w:rsidP="00C64D60">
            <w:pPr>
              <w:autoSpaceDE w:val="0"/>
              <w:autoSpaceDN w:val="0"/>
              <w:adjustRightInd w:val="0"/>
            </w:pPr>
            <w:r w:rsidRPr="00BE391F">
              <w:t>0.16</w:t>
            </w:r>
          </w:p>
        </w:tc>
        <w:tc>
          <w:tcPr>
            <w:tcW w:w="0" w:type="auto"/>
            <w:tcMar>
              <w:top w:w="151" w:type="nil"/>
              <w:left w:w="151" w:type="nil"/>
              <w:bottom w:w="151" w:type="nil"/>
              <w:right w:w="151" w:type="nil"/>
            </w:tcMar>
            <w:vAlign w:val="center"/>
          </w:tcPr>
          <w:p w14:paraId="41D4CCB2" w14:textId="77777777" w:rsidR="00016D95" w:rsidRPr="00BE391F" w:rsidRDefault="00016D95" w:rsidP="00C64D60">
            <w:pPr>
              <w:autoSpaceDE w:val="0"/>
              <w:autoSpaceDN w:val="0"/>
              <w:adjustRightInd w:val="0"/>
            </w:pPr>
            <w:r w:rsidRPr="00BE391F">
              <w:t>0.06 – 0.25</w:t>
            </w:r>
          </w:p>
        </w:tc>
        <w:tc>
          <w:tcPr>
            <w:tcW w:w="0" w:type="auto"/>
            <w:tcMar>
              <w:top w:w="151" w:type="nil"/>
              <w:left w:w="151" w:type="nil"/>
              <w:bottom w:w="151" w:type="nil"/>
              <w:right w:w="151" w:type="nil"/>
            </w:tcMar>
            <w:vAlign w:val="center"/>
          </w:tcPr>
          <w:p w14:paraId="1BBDA3EE" w14:textId="22125260" w:rsidR="00016D95" w:rsidRPr="00BE391F" w:rsidRDefault="00016D95" w:rsidP="00C64D60">
            <w:pPr>
              <w:autoSpaceDE w:val="0"/>
              <w:autoSpaceDN w:val="0"/>
              <w:adjustRightInd w:val="0"/>
            </w:pPr>
            <w:r w:rsidRPr="00BE391F">
              <w:rPr>
                <w:b/>
                <w:bCs/>
              </w:rPr>
              <w:t>&lt;0.01</w:t>
            </w:r>
          </w:p>
        </w:tc>
        <w:tc>
          <w:tcPr>
            <w:tcW w:w="0" w:type="auto"/>
          </w:tcPr>
          <w:p w14:paraId="23E28228" w14:textId="7B41200B" w:rsidR="00016D95" w:rsidRPr="00BE391F" w:rsidRDefault="00A15AF9" w:rsidP="00C64D60">
            <w:pPr>
              <w:autoSpaceDE w:val="0"/>
              <w:autoSpaceDN w:val="0"/>
              <w:adjustRightInd w:val="0"/>
            </w:pPr>
            <w:r w:rsidRPr="00BE391F">
              <w:t>1.25</w:t>
            </w:r>
          </w:p>
        </w:tc>
        <w:tc>
          <w:tcPr>
            <w:tcW w:w="0" w:type="auto"/>
            <w:tcMar>
              <w:top w:w="151" w:type="nil"/>
              <w:left w:w="151" w:type="nil"/>
              <w:bottom w:w="151" w:type="nil"/>
              <w:right w:w="151" w:type="nil"/>
            </w:tcMar>
            <w:vAlign w:val="center"/>
          </w:tcPr>
          <w:p w14:paraId="55469E14" w14:textId="735F2384" w:rsidR="00016D95" w:rsidRPr="00BE391F" w:rsidRDefault="00016D95" w:rsidP="00C64D60">
            <w:pPr>
              <w:autoSpaceDE w:val="0"/>
              <w:autoSpaceDN w:val="0"/>
              <w:adjustRightInd w:val="0"/>
            </w:pPr>
            <w:r w:rsidRPr="00BE391F">
              <w:t>0.16</w:t>
            </w:r>
          </w:p>
        </w:tc>
        <w:tc>
          <w:tcPr>
            <w:tcW w:w="0" w:type="auto"/>
            <w:tcMar>
              <w:top w:w="151" w:type="nil"/>
              <w:left w:w="151" w:type="nil"/>
              <w:bottom w:w="151" w:type="nil"/>
              <w:right w:w="151" w:type="nil"/>
            </w:tcMar>
            <w:vAlign w:val="center"/>
          </w:tcPr>
          <w:p w14:paraId="112B3D16" w14:textId="77777777" w:rsidR="00016D95" w:rsidRPr="00BE391F" w:rsidRDefault="00016D95" w:rsidP="00C64D60">
            <w:pPr>
              <w:autoSpaceDE w:val="0"/>
              <w:autoSpaceDN w:val="0"/>
              <w:adjustRightInd w:val="0"/>
            </w:pPr>
            <w:r w:rsidRPr="00BE391F">
              <w:t>0.07 – 0.24</w:t>
            </w:r>
          </w:p>
        </w:tc>
        <w:tc>
          <w:tcPr>
            <w:tcW w:w="0" w:type="auto"/>
            <w:tcMar>
              <w:top w:w="151" w:type="nil"/>
              <w:left w:w="151" w:type="nil"/>
              <w:bottom w:w="151" w:type="nil"/>
              <w:right w:w="151" w:type="nil"/>
            </w:tcMar>
            <w:vAlign w:val="center"/>
          </w:tcPr>
          <w:p w14:paraId="42D323F9" w14:textId="53229545" w:rsidR="00016D95" w:rsidRPr="00BE391F" w:rsidRDefault="00016D95" w:rsidP="00C64D60">
            <w:pPr>
              <w:autoSpaceDE w:val="0"/>
              <w:autoSpaceDN w:val="0"/>
              <w:adjustRightInd w:val="0"/>
            </w:pPr>
            <w:r w:rsidRPr="00BE391F">
              <w:rPr>
                <w:b/>
                <w:bCs/>
              </w:rPr>
              <w:t>&lt;0.01</w:t>
            </w:r>
          </w:p>
        </w:tc>
        <w:tc>
          <w:tcPr>
            <w:tcW w:w="0" w:type="auto"/>
          </w:tcPr>
          <w:p w14:paraId="7DE6AC34" w14:textId="3A8027FB" w:rsidR="00016D95" w:rsidRPr="00BE391F" w:rsidRDefault="00A15AF9" w:rsidP="00C64D60">
            <w:pPr>
              <w:autoSpaceDE w:val="0"/>
              <w:autoSpaceDN w:val="0"/>
              <w:adjustRightInd w:val="0"/>
            </w:pPr>
            <w:r w:rsidRPr="00BE391F">
              <w:t>1.24</w:t>
            </w:r>
          </w:p>
        </w:tc>
      </w:tr>
      <w:tr w:rsidR="00016D95" w:rsidRPr="00BE391F" w14:paraId="5EFFDE23" w14:textId="1569545C" w:rsidTr="00016D95">
        <w:tblPrEx>
          <w:tblBorders>
            <w:top w:val="none" w:sz="0" w:space="0" w:color="auto"/>
          </w:tblBorders>
        </w:tblPrEx>
        <w:tc>
          <w:tcPr>
            <w:tcW w:w="0" w:type="auto"/>
            <w:tcMar>
              <w:top w:w="151" w:type="nil"/>
              <w:left w:w="151" w:type="nil"/>
              <w:bottom w:w="151" w:type="nil"/>
              <w:right w:w="151" w:type="nil"/>
            </w:tcMar>
          </w:tcPr>
          <w:p w14:paraId="74ABD57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F296A2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2D978D5"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BFD8588" w14:textId="77777777" w:rsidR="00016D95" w:rsidRPr="00BE391F" w:rsidRDefault="00016D95" w:rsidP="00C64D60">
            <w:pPr>
              <w:autoSpaceDE w:val="0"/>
              <w:autoSpaceDN w:val="0"/>
              <w:adjustRightInd w:val="0"/>
              <w:rPr>
                <w:b/>
                <w:bCs/>
              </w:rPr>
            </w:pPr>
          </w:p>
        </w:tc>
        <w:tc>
          <w:tcPr>
            <w:tcW w:w="0" w:type="auto"/>
          </w:tcPr>
          <w:p w14:paraId="1C6656C8"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7F87983" w14:textId="43A7EE1B"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25A7EE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4C2C4AD" w14:textId="77777777" w:rsidR="00016D95" w:rsidRPr="00BE391F" w:rsidRDefault="00016D95" w:rsidP="00C64D60">
            <w:pPr>
              <w:autoSpaceDE w:val="0"/>
              <w:autoSpaceDN w:val="0"/>
              <w:adjustRightInd w:val="0"/>
              <w:rPr>
                <w:b/>
                <w:bCs/>
              </w:rPr>
            </w:pPr>
          </w:p>
        </w:tc>
        <w:tc>
          <w:tcPr>
            <w:tcW w:w="0" w:type="auto"/>
          </w:tcPr>
          <w:p w14:paraId="04D5FE81" w14:textId="77777777" w:rsidR="00016D95" w:rsidRPr="00BE391F" w:rsidRDefault="00016D95" w:rsidP="00C64D60">
            <w:pPr>
              <w:autoSpaceDE w:val="0"/>
              <w:autoSpaceDN w:val="0"/>
              <w:adjustRightInd w:val="0"/>
            </w:pPr>
          </w:p>
        </w:tc>
      </w:tr>
      <w:tr w:rsidR="00016D95" w:rsidRPr="00BE391F" w14:paraId="047A76E2" w14:textId="20914D5E" w:rsidTr="00016D95">
        <w:tblPrEx>
          <w:tblBorders>
            <w:top w:val="none" w:sz="0" w:space="0" w:color="auto"/>
          </w:tblBorders>
        </w:tblPrEx>
        <w:tc>
          <w:tcPr>
            <w:tcW w:w="0" w:type="auto"/>
            <w:tcMar>
              <w:top w:w="151" w:type="nil"/>
              <w:left w:w="151" w:type="nil"/>
              <w:bottom w:w="151" w:type="nil"/>
              <w:right w:w="151" w:type="nil"/>
            </w:tcMar>
          </w:tcPr>
          <w:p w14:paraId="592486B3" w14:textId="638B554A" w:rsidR="00016D95" w:rsidRPr="00BE391F" w:rsidRDefault="00016D95" w:rsidP="00C64D60">
            <w:pPr>
              <w:autoSpaceDE w:val="0"/>
              <w:autoSpaceDN w:val="0"/>
              <w:adjustRightInd w:val="0"/>
            </w:pPr>
            <w:r w:rsidRPr="00BE391F">
              <w:rPr>
                <w:b/>
                <w:bCs/>
              </w:rPr>
              <w:t>Control variables</w:t>
            </w:r>
          </w:p>
        </w:tc>
        <w:tc>
          <w:tcPr>
            <w:tcW w:w="0" w:type="auto"/>
            <w:tcMar>
              <w:top w:w="151" w:type="nil"/>
              <w:left w:w="151" w:type="nil"/>
              <w:bottom w:w="151" w:type="nil"/>
              <w:right w:w="151" w:type="nil"/>
            </w:tcMar>
            <w:vAlign w:val="center"/>
          </w:tcPr>
          <w:p w14:paraId="695071A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E24A10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E4189F0" w14:textId="77777777" w:rsidR="00016D95" w:rsidRPr="00BE391F" w:rsidRDefault="00016D95" w:rsidP="00C64D60">
            <w:pPr>
              <w:autoSpaceDE w:val="0"/>
              <w:autoSpaceDN w:val="0"/>
              <w:adjustRightInd w:val="0"/>
              <w:rPr>
                <w:b/>
                <w:bCs/>
              </w:rPr>
            </w:pPr>
          </w:p>
        </w:tc>
        <w:tc>
          <w:tcPr>
            <w:tcW w:w="0" w:type="auto"/>
          </w:tcPr>
          <w:p w14:paraId="52D52D5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355AF93" w14:textId="1D1BE963"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93D901D"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9CE9015" w14:textId="77777777" w:rsidR="00016D95" w:rsidRPr="00BE391F" w:rsidRDefault="00016D95" w:rsidP="00C64D60">
            <w:pPr>
              <w:autoSpaceDE w:val="0"/>
              <w:autoSpaceDN w:val="0"/>
              <w:adjustRightInd w:val="0"/>
              <w:rPr>
                <w:b/>
                <w:bCs/>
              </w:rPr>
            </w:pPr>
          </w:p>
        </w:tc>
        <w:tc>
          <w:tcPr>
            <w:tcW w:w="0" w:type="auto"/>
          </w:tcPr>
          <w:p w14:paraId="0151D2F6" w14:textId="77777777" w:rsidR="00016D95" w:rsidRPr="00BE391F" w:rsidRDefault="00016D95" w:rsidP="00C64D60">
            <w:pPr>
              <w:autoSpaceDE w:val="0"/>
              <w:autoSpaceDN w:val="0"/>
              <w:adjustRightInd w:val="0"/>
            </w:pPr>
          </w:p>
        </w:tc>
      </w:tr>
      <w:tr w:rsidR="00016D95" w:rsidRPr="00BE391F" w14:paraId="16E46ABF" w14:textId="3B16E99B" w:rsidTr="00016D95">
        <w:tblPrEx>
          <w:tblBorders>
            <w:top w:val="none" w:sz="0" w:space="0" w:color="auto"/>
          </w:tblBorders>
        </w:tblPrEx>
        <w:tc>
          <w:tcPr>
            <w:tcW w:w="0" w:type="auto"/>
            <w:tcMar>
              <w:top w:w="151" w:type="nil"/>
              <w:left w:w="151" w:type="nil"/>
              <w:bottom w:w="151" w:type="nil"/>
              <w:right w:w="151" w:type="nil"/>
            </w:tcMar>
          </w:tcPr>
          <w:p w14:paraId="638719A7" w14:textId="22A064E1" w:rsidR="00016D95" w:rsidRPr="00BE391F" w:rsidRDefault="00016D95" w:rsidP="00C64D60">
            <w:pPr>
              <w:autoSpaceDE w:val="0"/>
              <w:autoSpaceDN w:val="0"/>
              <w:adjustRightInd w:val="0"/>
            </w:pPr>
            <w:r w:rsidRPr="00BE391F">
              <w:t>Attitude popular products</w:t>
            </w:r>
          </w:p>
        </w:tc>
        <w:tc>
          <w:tcPr>
            <w:tcW w:w="0" w:type="auto"/>
            <w:tcMar>
              <w:top w:w="151" w:type="nil"/>
              <w:left w:w="151" w:type="nil"/>
              <w:bottom w:w="151" w:type="nil"/>
              <w:right w:w="151" w:type="nil"/>
            </w:tcMar>
            <w:vAlign w:val="center"/>
          </w:tcPr>
          <w:p w14:paraId="50EFF9C7" w14:textId="77777777" w:rsidR="00016D95" w:rsidRPr="00BE391F" w:rsidRDefault="00016D95" w:rsidP="00C64D60">
            <w:pPr>
              <w:autoSpaceDE w:val="0"/>
              <w:autoSpaceDN w:val="0"/>
              <w:adjustRightInd w:val="0"/>
            </w:pPr>
            <w:r w:rsidRPr="00BE391F">
              <w:t>0.18</w:t>
            </w:r>
          </w:p>
        </w:tc>
        <w:tc>
          <w:tcPr>
            <w:tcW w:w="0" w:type="auto"/>
            <w:tcMar>
              <w:top w:w="151" w:type="nil"/>
              <w:left w:w="151" w:type="nil"/>
              <w:bottom w:w="151" w:type="nil"/>
              <w:right w:w="151" w:type="nil"/>
            </w:tcMar>
            <w:vAlign w:val="center"/>
          </w:tcPr>
          <w:p w14:paraId="214E2687" w14:textId="77777777" w:rsidR="00016D95" w:rsidRPr="00BE391F" w:rsidRDefault="00016D95" w:rsidP="00C64D60">
            <w:pPr>
              <w:autoSpaceDE w:val="0"/>
              <w:autoSpaceDN w:val="0"/>
              <w:adjustRightInd w:val="0"/>
            </w:pPr>
            <w:r w:rsidRPr="00BE391F">
              <w:t>0.08 – 0.27</w:t>
            </w:r>
          </w:p>
        </w:tc>
        <w:tc>
          <w:tcPr>
            <w:tcW w:w="0" w:type="auto"/>
            <w:tcMar>
              <w:top w:w="151" w:type="nil"/>
              <w:left w:w="151" w:type="nil"/>
              <w:bottom w:w="151" w:type="nil"/>
              <w:right w:w="151" w:type="nil"/>
            </w:tcMar>
            <w:vAlign w:val="center"/>
          </w:tcPr>
          <w:p w14:paraId="4E28DDB6" w14:textId="33EEF315" w:rsidR="00016D95" w:rsidRPr="00BE391F" w:rsidRDefault="00016D95" w:rsidP="00C64D60">
            <w:pPr>
              <w:autoSpaceDE w:val="0"/>
              <w:autoSpaceDN w:val="0"/>
              <w:adjustRightInd w:val="0"/>
            </w:pPr>
            <w:r w:rsidRPr="00BE391F">
              <w:rPr>
                <w:b/>
                <w:bCs/>
              </w:rPr>
              <w:t>&lt;0.01</w:t>
            </w:r>
          </w:p>
        </w:tc>
        <w:tc>
          <w:tcPr>
            <w:tcW w:w="0" w:type="auto"/>
          </w:tcPr>
          <w:p w14:paraId="27AE3C3D" w14:textId="4C17E5B4" w:rsidR="00016D95" w:rsidRPr="00BE391F" w:rsidRDefault="00A15AF9" w:rsidP="00C64D60">
            <w:pPr>
              <w:autoSpaceDE w:val="0"/>
              <w:autoSpaceDN w:val="0"/>
              <w:adjustRightInd w:val="0"/>
            </w:pPr>
            <w:r w:rsidRPr="00BE391F">
              <w:t>1.33</w:t>
            </w:r>
          </w:p>
        </w:tc>
        <w:tc>
          <w:tcPr>
            <w:tcW w:w="0" w:type="auto"/>
            <w:tcMar>
              <w:top w:w="151" w:type="nil"/>
              <w:left w:w="151" w:type="nil"/>
              <w:bottom w:w="151" w:type="nil"/>
              <w:right w:w="151" w:type="nil"/>
            </w:tcMar>
            <w:vAlign w:val="center"/>
          </w:tcPr>
          <w:p w14:paraId="10CE72B3" w14:textId="573858A9" w:rsidR="00016D95" w:rsidRPr="00BE391F" w:rsidRDefault="00016D95" w:rsidP="00C64D60">
            <w:pPr>
              <w:autoSpaceDE w:val="0"/>
              <w:autoSpaceDN w:val="0"/>
              <w:adjustRightInd w:val="0"/>
            </w:pPr>
            <w:r w:rsidRPr="00BE391F">
              <w:t>0.09</w:t>
            </w:r>
          </w:p>
        </w:tc>
        <w:tc>
          <w:tcPr>
            <w:tcW w:w="0" w:type="auto"/>
            <w:tcMar>
              <w:top w:w="151" w:type="nil"/>
              <w:left w:w="151" w:type="nil"/>
              <w:bottom w:w="151" w:type="nil"/>
              <w:right w:w="151" w:type="nil"/>
            </w:tcMar>
            <w:vAlign w:val="center"/>
          </w:tcPr>
          <w:p w14:paraId="5B12FFDD" w14:textId="77777777" w:rsidR="00016D95" w:rsidRPr="00BE391F" w:rsidRDefault="00016D95" w:rsidP="00C64D60">
            <w:pPr>
              <w:autoSpaceDE w:val="0"/>
              <w:autoSpaceDN w:val="0"/>
              <w:adjustRightInd w:val="0"/>
            </w:pPr>
            <w:r w:rsidRPr="00BE391F">
              <w:t>0.00 – 0.17</w:t>
            </w:r>
          </w:p>
        </w:tc>
        <w:tc>
          <w:tcPr>
            <w:tcW w:w="0" w:type="auto"/>
            <w:tcMar>
              <w:top w:w="151" w:type="nil"/>
              <w:left w:w="151" w:type="nil"/>
              <w:bottom w:w="151" w:type="nil"/>
              <w:right w:w="151" w:type="nil"/>
            </w:tcMar>
            <w:vAlign w:val="center"/>
          </w:tcPr>
          <w:p w14:paraId="02EE9C07" w14:textId="5FE0A08D" w:rsidR="00016D95" w:rsidRPr="00BE391F" w:rsidRDefault="00016D95" w:rsidP="00C64D60">
            <w:pPr>
              <w:autoSpaceDE w:val="0"/>
              <w:autoSpaceDN w:val="0"/>
              <w:adjustRightInd w:val="0"/>
            </w:pPr>
            <w:r w:rsidRPr="00BE391F">
              <w:rPr>
                <w:b/>
                <w:bCs/>
              </w:rPr>
              <w:t>0.05</w:t>
            </w:r>
          </w:p>
        </w:tc>
        <w:tc>
          <w:tcPr>
            <w:tcW w:w="0" w:type="auto"/>
          </w:tcPr>
          <w:p w14:paraId="790CA8A9" w14:textId="4A338C05" w:rsidR="00016D95" w:rsidRPr="00BE391F" w:rsidRDefault="00A15AF9" w:rsidP="00C64D60">
            <w:pPr>
              <w:autoSpaceDE w:val="0"/>
              <w:autoSpaceDN w:val="0"/>
              <w:adjustRightInd w:val="0"/>
            </w:pPr>
            <w:r w:rsidRPr="00BE391F">
              <w:t>1.35</w:t>
            </w:r>
          </w:p>
        </w:tc>
      </w:tr>
      <w:tr w:rsidR="00016D95" w:rsidRPr="00BE391F" w14:paraId="35045489" w14:textId="75AF6064" w:rsidTr="00016D95">
        <w:tblPrEx>
          <w:tblBorders>
            <w:top w:val="none" w:sz="0" w:space="0" w:color="auto"/>
          </w:tblBorders>
        </w:tblPrEx>
        <w:tc>
          <w:tcPr>
            <w:tcW w:w="0" w:type="auto"/>
            <w:tcMar>
              <w:top w:w="151" w:type="nil"/>
              <w:left w:w="151" w:type="nil"/>
              <w:bottom w:w="151" w:type="nil"/>
              <w:right w:w="151" w:type="nil"/>
            </w:tcMar>
          </w:tcPr>
          <w:p w14:paraId="53DFEFB0" w14:textId="1E0AE282" w:rsidR="00016D95" w:rsidRPr="00BE391F" w:rsidRDefault="00016D95" w:rsidP="00C64D60">
            <w:pPr>
              <w:autoSpaceDE w:val="0"/>
              <w:autoSpaceDN w:val="0"/>
              <w:adjustRightInd w:val="0"/>
            </w:pPr>
            <w:r w:rsidRPr="00BE391F">
              <w:t>Online shopping experience</w:t>
            </w:r>
          </w:p>
        </w:tc>
        <w:tc>
          <w:tcPr>
            <w:tcW w:w="0" w:type="auto"/>
            <w:tcMar>
              <w:top w:w="151" w:type="nil"/>
              <w:left w:w="151" w:type="nil"/>
              <w:bottom w:w="151" w:type="nil"/>
              <w:right w:w="151" w:type="nil"/>
            </w:tcMar>
            <w:vAlign w:val="center"/>
          </w:tcPr>
          <w:p w14:paraId="50FB1CA9" w14:textId="77777777" w:rsidR="00016D95" w:rsidRPr="00BE391F" w:rsidRDefault="00016D95" w:rsidP="00C64D60">
            <w:pPr>
              <w:autoSpaceDE w:val="0"/>
              <w:autoSpaceDN w:val="0"/>
              <w:adjustRightInd w:val="0"/>
            </w:pPr>
            <w:r w:rsidRPr="00BE391F">
              <w:t>-0.08</w:t>
            </w:r>
          </w:p>
        </w:tc>
        <w:tc>
          <w:tcPr>
            <w:tcW w:w="0" w:type="auto"/>
            <w:tcMar>
              <w:top w:w="151" w:type="nil"/>
              <w:left w:w="151" w:type="nil"/>
              <w:bottom w:w="151" w:type="nil"/>
              <w:right w:w="151" w:type="nil"/>
            </w:tcMar>
            <w:vAlign w:val="center"/>
          </w:tcPr>
          <w:p w14:paraId="4C87648C" w14:textId="77777777" w:rsidR="00016D95" w:rsidRPr="00BE391F" w:rsidRDefault="00016D95" w:rsidP="00C64D60">
            <w:pPr>
              <w:autoSpaceDE w:val="0"/>
              <w:autoSpaceDN w:val="0"/>
              <w:adjustRightInd w:val="0"/>
            </w:pPr>
            <w:r w:rsidRPr="00BE391F">
              <w:t>-0.18 – 0.01</w:t>
            </w:r>
          </w:p>
        </w:tc>
        <w:tc>
          <w:tcPr>
            <w:tcW w:w="0" w:type="auto"/>
            <w:tcMar>
              <w:top w:w="151" w:type="nil"/>
              <w:left w:w="151" w:type="nil"/>
              <w:bottom w:w="151" w:type="nil"/>
              <w:right w:w="151" w:type="nil"/>
            </w:tcMar>
            <w:vAlign w:val="center"/>
          </w:tcPr>
          <w:p w14:paraId="012930F2" w14:textId="70F04E08" w:rsidR="00016D95" w:rsidRPr="00BE391F" w:rsidRDefault="00016D95" w:rsidP="00C64D60">
            <w:pPr>
              <w:autoSpaceDE w:val="0"/>
              <w:autoSpaceDN w:val="0"/>
              <w:adjustRightInd w:val="0"/>
            </w:pPr>
            <w:r w:rsidRPr="00BE391F">
              <w:t>0.08</w:t>
            </w:r>
          </w:p>
        </w:tc>
        <w:tc>
          <w:tcPr>
            <w:tcW w:w="0" w:type="auto"/>
          </w:tcPr>
          <w:p w14:paraId="4142116B" w14:textId="03277DCF" w:rsidR="00016D95" w:rsidRPr="00BE391F" w:rsidRDefault="00A15AF9" w:rsidP="00C64D60">
            <w:pPr>
              <w:autoSpaceDE w:val="0"/>
              <w:autoSpaceDN w:val="0"/>
              <w:adjustRightInd w:val="0"/>
            </w:pPr>
            <w:r w:rsidRPr="00BE391F">
              <w:t>1.19</w:t>
            </w:r>
          </w:p>
        </w:tc>
        <w:tc>
          <w:tcPr>
            <w:tcW w:w="0" w:type="auto"/>
            <w:tcMar>
              <w:top w:w="151" w:type="nil"/>
              <w:left w:w="151" w:type="nil"/>
              <w:bottom w:w="151" w:type="nil"/>
              <w:right w:w="151" w:type="nil"/>
            </w:tcMar>
            <w:vAlign w:val="center"/>
          </w:tcPr>
          <w:p w14:paraId="24475E7A" w14:textId="6249B8C4" w:rsidR="00016D95" w:rsidRPr="00BE391F" w:rsidRDefault="00016D95" w:rsidP="00C64D60">
            <w:pPr>
              <w:autoSpaceDE w:val="0"/>
              <w:autoSpaceDN w:val="0"/>
              <w:adjustRightInd w:val="0"/>
            </w:pPr>
            <w:r w:rsidRPr="00BE391F">
              <w:t>-0.02</w:t>
            </w:r>
          </w:p>
        </w:tc>
        <w:tc>
          <w:tcPr>
            <w:tcW w:w="0" w:type="auto"/>
            <w:tcMar>
              <w:top w:w="151" w:type="nil"/>
              <w:left w:w="151" w:type="nil"/>
              <w:bottom w:w="151" w:type="nil"/>
              <w:right w:w="151" w:type="nil"/>
            </w:tcMar>
            <w:vAlign w:val="center"/>
          </w:tcPr>
          <w:p w14:paraId="61002864" w14:textId="77777777" w:rsidR="00016D95" w:rsidRPr="00BE391F" w:rsidRDefault="00016D95" w:rsidP="00C64D60">
            <w:pPr>
              <w:autoSpaceDE w:val="0"/>
              <w:autoSpaceDN w:val="0"/>
              <w:adjustRightInd w:val="0"/>
            </w:pPr>
            <w:r w:rsidRPr="00BE391F">
              <w:t>-0.10 – 0.06</w:t>
            </w:r>
          </w:p>
        </w:tc>
        <w:tc>
          <w:tcPr>
            <w:tcW w:w="0" w:type="auto"/>
            <w:tcMar>
              <w:top w:w="151" w:type="nil"/>
              <w:left w:w="151" w:type="nil"/>
              <w:bottom w:w="151" w:type="nil"/>
              <w:right w:w="151" w:type="nil"/>
            </w:tcMar>
            <w:vAlign w:val="center"/>
          </w:tcPr>
          <w:p w14:paraId="5E1A60E7" w14:textId="477C2AF2" w:rsidR="00016D95" w:rsidRPr="00BE391F" w:rsidRDefault="00016D95" w:rsidP="00C64D60">
            <w:pPr>
              <w:autoSpaceDE w:val="0"/>
              <w:autoSpaceDN w:val="0"/>
              <w:adjustRightInd w:val="0"/>
            </w:pPr>
            <w:r w:rsidRPr="00BE391F">
              <w:t>0.59</w:t>
            </w:r>
          </w:p>
        </w:tc>
        <w:tc>
          <w:tcPr>
            <w:tcW w:w="0" w:type="auto"/>
          </w:tcPr>
          <w:p w14:paraId="6411C60D" w14:textId="2BCAC11E" w:rsidR="00016D95" w:rsidRPr="00BE391F" w:rsidRDefault="00A15AF9" w:rsidP="00C64D60">
            <w:pPr>
              <w:autoSpaceDE w:val="0"/>
              <w:autoSpaceDN w:val="0"/>
              <w:adjustRightInd w:val="0"/>
            </w:pPr>
            <w:r w:rsidRPr="00BE391F">
              <w:t>1.23</w:t>
            </w:r>
          </w:p>
        </w:tc>
      </w:tr>
      <w:tr w:rsidR="00016D95" w:rsidRPr="00BE391F" w14:paraId="4B8B5268" w14:textId="18E7C5F4" w:rsidTr="00016D95">
        <w:tblPrEx>
          <w:tblBorders>
            <w:top w:val="none" w:sz="0" w:space="0" w:color="auto"/>
          </w:tblBorders>
        </w:tblPrEx>
        <w:tc>
          <w:tcPr>
            <w:tcW w:w="0" w:type="auto"/>
            <w:tcMar>
              <w:top w:w="151" w:type="nil"/>
              <w:left w:w="151" w:type="nil"/>
              <w:bottom w:w="151" w:type="nil"/>
              <w:right w:w="151" w:type="nil"/>
            </w:tcMar>
          </w:tcPr>
          <w:p w14:paraId="022BE4B7" w14:textId="04788174" w:rsidR="00016D95" w:rsidRPr="00BE391F" w:rsidRDefault="00016D95" w:rsidP="00C64D60">
            <w:pPr>
              <w:autoSpaceDE w:val="0"/>
              <w:autoSpaceDN w:val="0"/>
              <w:adjustRightInd w:val="0"/>
            </w:pPr>
            <w:r w:rsidRPr="00BE391F">
              <w:t>Store familiarity</w:t>
            </w:r>
          </w:p>
        </w:tc>
        <w:tc>
          <w:tcPr>
            <w:tcW w:w="0" w:type="auto"/>
            <w:tcMar>
              <w:top w:w="151" w:type="nil"/>
              <w:left w:w="151" w:type="nil"/>
              <w:bottom w:w="151" w:type="nil"/>
              <w:right w:w="151" w:type="nil"/>
            </w:tcMar>
            <w:vAlign w:val="center"/>
          </w:tcPr>
          <w:p w14:paraId="68F1E4E5" w14:textId="77777777" w:rsidR="00016D95" w:rsidRPr="00BE391F" w:rsidRDefault="00016D95" w:rsidP="00C64D60">
            <w:pPr>
              <w:autoSpaceDE w:val="0"/>
              <w:autoSpaceDN w:val="0"/>
              <w:adjustRightInd w:val="0"/>
            </w:pPr>
            <w:r w:rsidRPr="00BE391F">
              <w:t>0.26</w:t>
            </w:r>
          </w:p>
        </w:tc>
        <w:tc>
          <w:tcPr>
            <w:tcW w:w="0" w:type="auto"/>
            <w:tcMar>
              <w:top w:w="151" w:type="nil"/>
              <w:left w:w="151" w:type="nil"/>
              <w:bottom w:w="151" w:type="nil"/>
              <w:right w:w="151" w:type="nil"/>
            </w:tcMar>
            <w:vAlign w:val="center"/>
          </w:tcPr>
          <w:p w14:paraId="22E709AD" w14:textId="77777777" w:rsidR="00016D95" w:rsidRPr="00BE391F" w:rsidRDefault="00016D95" w:rsidP="00C64D60">
            <w:pPr>
              <w:autoSpaceDE w:val="0"/>
              <w:autoSpaceDN w:val="0"/>
              <w:adjustRightInd w:val="0"/>
            </w:pPr>
            <w:r w:rsidRPr="00BE391F">
              <w:t>0.17 – 0.35</w:t>
            </w:r>
          </w:p>
        </w:tc>
        <w:tc>
          <w:tcPr>
            <w:tcW w:w="0" w:type="auto"/>
            <w:tcMar>
              <w:top w:w="151" w:type="nil"/>
              <w:left w:w="151" w:type="nil"/>
              <w:bottom w:w="151" w:type="nil"/>
              <w:right w:w="151" w:type="nil"/>
            </w:tcMar>
            <w:vAlign w:val="center"/>
          </w:tcPr>
          <w:p w14:paraId="146AEC38" w14:textId="4DEE8E34" w:rsidR="00016D95" w:rsidRPr="00BE391F" w:rsidRDefault="00016D95" w:rsidP="00C64D60">
            <w:pPr>
              <w:autoSpaceDE w:val="0"/>
              <w:autoSpaceDN w:val="0"/>
              <w:adjustRightInd w:val="0"/>
            </w:pPr>
            <w:r w:rsidRPr="00BE391F">
              <w:rPr>
                <w:b/>
                <w:bCs/>
              </w:rPr>
              <w:t>&lt;0.01</w:t>
            </w:r>
          </w:p>
        </w:tc>
        <w:tc>
          <w:tcPr>
            <w:tcW w:w="0" w:type="auto"/>
          </w:tcPr>
          <w:p w14:paraId="6EDE1EF6" w14:textId="44DF5A1A" w:rsidR="00016D95" w:rsidRPr="00BE391F" w:rsidRDefault="00A15AF9" w:rsidP="00C64D60">
            <w:pPr>
              <w:autoSpaceDE w:val="0"/>
              <w:autoSpaceDN w:val="0"/>
              <w:adjustRightInd w:val="0"/>
            </w:pPr>
            <w:r w:rsidRPr="00BE391F">
              <w:t>1.14</w:t>
            </w:r>
          </w:p>
        </w:tc>
        <w:tc>
          <w:tcPr>
            <w:tcW w:w="0" w:type="auto"/>
            <w:tcMar>
              <w:top w:w="151" w:type="nil"/>
              <w:left w:w="151" w:type="nil"/>
              <w:bottom w:w="151" w:type="nil"/>
              <w:right w:w="151" w:type="nil"/>
            </w:tcMar>
            <w:vAlign w:val="center"/>
          </w:tcPr>
          <w:p w14:paraId="64F4E6ED" w14:textId="1EA30406" w:rsidR="00016D95" w:rsidRPr="00BE391F" w:rsidRDefault="00016D95" w:rsidP="00C64D60">
            <w:pPr>
              <w:autoSpaceDE w:val="0"/>
              <w:autoSpaceDN w:val="0"/>
              <w:adjustRightInd w:val="0"/>
            </w:pPr>
            <w:r w:rsidRPr="00BE391F">
              <w:t>0.28</w:t>
            </w:r>
          </w:p>
        </w:tc>
        <w:tc>
          <w:tcPr>
            <w:tcW w:w="0" w:type="auto"/>
            <w:tcMar>
              <w:top w:w="151" w:type="nil"/>
              <w:left w:w="151" w:type="nil"/>
              <w:bottom w:w="151" w:type="nil"/>
              <w:right w:w="151" w:type="nil"/>
            </w:tcMar>
            <w:vAlign w:val="center"/>
          </w:tcPr>
          <w:p w14:paraId="224BEFFC" w14:textId="77777777" w:rsidR="00016D95" w:rsidRPr="00BE391F" w:rsidRDefault="00016D95" w:rsidP="00C64D60">
            <w:pPr>
              <w:autoSpaceDE w:val="0"/>
              <w:autoSpaceDN w:val="0"/>
              <w:adjustRightInd w:val="0"/>
            </w:pPr>
            <w:r w:rsidRPr="00BE391F">
              <w:t>0.20 – 0.36</w:t>
            </w:r>
          </w:p>
        </w:tc>
        <w:tc>
          <w:tcPr>
            <w:tcW w:w="0" w:type="auto"/>
            <w:tcMar>
              <w:top w:w="151" w:type="nil"/>
              <w:left w:w="151" w:type="nil"/>
              <w:bottom w:w="151" w:type="nil"/>
              <w:right w:w="151" w:type="nil"/>
            </w:tcMar>
            <w:vAlign w:val="center"/>
          </w:tcPr>
          <w:p w14:paraId="564260E0" w14:textId="01886B12" w:rsidR="00016D95" w:rsidRPr="00BE391F" w:rsidRDefault="00016D95" w:rsidP="00C64D60">
            <w:pPr>
              <w:autoSpaceDE w:val="0"/>
              <w:autoSpaceDN w:val="0"/>
              <w:adjustRightInd w:val="0"/>
            </w:pPr>
            <w:r w:rsidRPr="00BE391F">
              <w:rPr>
                <w:b/>
                <w:bCs/>
              </w:rPr>
              <w:t>&lt;0.01</w:t>
            </w:r>
          </w:p>
        </w:tc>
        <w:tc>
          <w:tcPr>
            <w:tcW w:w="0" w:type="auto"/>
          </w:tcPr>
          <w:p w14:paraId="0EA1E455" w14:textId="348D5591" w:rsidR="00016D95" w:rsidRPr="00BE391F" w:rsidRDefault="00A15AF9" w:rsidP="00C64D60">
            <w:pPr>
              <w:autoSpaceDE w:val="0"/>
              <w:autoSpaceDN w:val="0"/>
              <w:adjustRightInd w:val="0"/>
            </w:pPr>
            <w:r w:rsidRPr="00BE391F">
              <w:t>1.14</w:t>
            </w:r>
          </w:p>
        </w:tc>
      </w:tr>
      <w:tr w:rsidR="00016D95" w:rsidRPr="00BE391F" w14:paraId="5BA360B3" w14:textId="73C13750" w:rsidTr="00016D95">
        <w:tblPrEx>
          <w:tblBorders>
            <w:top w:val="none" w:sz="0" w:space="0" w:color="auto"/>
          </w:tblBorders>
        </w:tblPrEx>
        <w:tc>
          <w:tcPr>
            <w:tcW w:w="0" w:type="auto"/>
            <w:tcMar>
              <w:top w:w="151" w:type="nil"/>
              <w:left w:w="151" w:type="nil"/>
              <w:bottom w:w="151" w:type="nil"/>
              <w:right w:w="151" w:type="nil"/>
            </w:tcMar>
          </w:tcPr>
          <w:p w14:paraId="3AE5423D" w14:textId="28775159" w:rsidR="00016D95" w:rsidRPr="00BE391F" w:rsidRDefault="00016D95" w:rsidP="00C64D60">
            <w:pPr>
              <w:autoSpaceDE w:val="0"/>
              <w:autoSpaceDN w:val="0"/>
              <w:adjustRightInd w:val="0"/>
            </w:pPr>
            <w:r w:rsidRPr="00BE391F">
              <w:t>Attitude Instagram</w:t>
            </w:r>
          </w:p>
        </w:tc>
        <w:tc>
          <w:tcPr>
            <w:tcW w:w="0" w:type="auto"/>
            <w:tcMar>
              <w:top w:w="151" w:type="nil"/>
              <w:left w:w="151" w:type="nil"/>
              <w:bottom w:w="151" w:type="nil"/>
              <w:right w:w="151" w:type="nil"/>
            </w:tcMar>
            <w:vAlign w:val="center"/>
          </w:tcPr>
          <w:p w14:paraId="082AEB91" w14:textId="77777777" w:rsidR="00016D95" w:rsidRPr="00BE391F" w:rsidRDefault="00016D95" w:rsidP="00C64D60">
            <w:pPr>
              <w:autoSpaceDE w:val="0"/>
              <w:autoSpaceDN w:val="0"/>
              <w:adjustRightInd w:val="0"/>
            </w:pPr>
            <w:r w:rsidRPr="00BE391F">
              <w:t>-0.02</w:t>
            </w:r>
          </w:p>
        </w:tc>
        <w:tc>
          <w:tcPr>
            <w:tcW w:w="0" w:type="auto"/>
            <w:tcMar>
              <w:top w:w="151" w:type="nil"/>
              <w:left w:w="151" w:type="nil"/>
              <w:bottom w:w="151" w:type="nil"/>
              <w:right w:w="151" w:type="nil"/>
            </w:tcMar>
            <w:vAlign w:val="center"/>
          </w:tcPr>
          <w:p w14:paraId="719BBF23" w14:textId="77777777" w:rsidR="00016D95" w:rsidRPr="00BE391F" w:rsidRDefault="00016D95" w:rsidP="00C64D60">
            <w:pPr>
              <w:autoSpaceDE w:val="0"/>
              <w:autoSpaceDN w:val="0"/>
              <w:adjustRightInd w:val="0"/>
            </w:pPr>
            <w:r w:rsidRPr="00BE391F">
              <w:t>-0.13 – 0.08</w:t>
            </w:r>
          </w:p>
        </w:tc>
        <w:tc>
          <w:tcPr>
            <w:tcW w:w="0" w:type="auto"/>
            <w:tcMar>
              <w:top w:w="151" w:type="nil"/>
              <w:left w:w="151" w:type="nil"/>
              <w:bottom w:w="151" w:type="nil"/>
              <w:right w:w="151" w:type="nil"/>
            </w:tcMar>
            <w:vAlign w:val="center"/>
          </w:tcPr>
          <w:p w14:paraId="7F009B05" w14:textId="43F2E04B" w:rsidR="00016D95" w:rsidRPr="00BE391F" w:rsidRDefault="00016D95" w:rsidP="00C64D60">
            <w:pPr>
              <w:autoSpaceDE w:val="0"/>
              <w:autoSpaceDN w:val="0"/>
              <w:adjustRightInd w:val="0"/>
            </w:pPr>
            <w:r w:rsidRPr="00BE391F">
              <w:t>0.67</w:t>
            </w:r>
          </w:p>
        </w:tc>
        <w:tc>
          <w:tcPr>
            <w:tcW w:w="0" w:type="auto"/>
          </w:tcPr>
          <w:p w14:paraId="4C23DA99" w14:textId="39836013" w:rsidR="00016D95" w:rsidRPr="00BE391F" w:rsidRDefault="00A15AF9" w:rsidP="00C64D60">
            <w:pPr>
              <w:autoSpaceDE w:val="0"/>
              <w:autoSpaceDN w:val="0"/>
              <w:adjustRightInd w:val="0"/>
            </w:pPr>
            <w:r w:rsidRPr="00BE391F">
              <w:t>1.52</w:t>
            </w:r>
          </w:p>
        </w:tc>
        <w:tc>
          <w:tcPr>
            <w:tcW w:w="0" w:type="auto"/>
            <w:tcMar>
              <w:top w:w="151" w:type="nil"/>
              <w:left w:w="151" w:type="nil"/>
              <w:bottom w:w="151" w:type="nil"/>
              <w:right w:w="151" w:type="nil"/>
            </w:tcMar>
            <w:vAlign w:val="center"/>
          </w:tcPr>
          <w:p w14:paraId="55481204" w14:textId="5A56B9D4" w:rsidR="00016D95" w:rsidRPr="00BE391F" w:rsidRDefault="00016D95" w:rsidP="00C64D60">
            <w:pPr>
              <w:autoSpaceDE w:val="0"/>
              <w:autoSpaceDN w:val="0"/>
              <w:adjustRightInd w:val="0"/>
            </w:pPr>
            <w:r w:rsidRPr="00BE391F">
              <w:t>0.07</w:t>
            </w:r>
          </w:p>
        </w:tc>
        <w:tc>
          <w:tcPr>
            <w:tcW w:w="0" w:type="auto"/>
            <w:tcMar>
              <w:top w:w="151" w:type="nil"/>
              <w:left w:w="151" w:type="nil"/>
              <w:bottom w:w="151" w:type="nil"/>
              <w:right w:w="151" w:type="nil"/>
            </w:tcMar>
            <w:vAlign w:val="center"/>
          </w:tcPr>
          <w:p w14:paraId="48E7FF64" w14:textId="77777777" w:rsidR="00016D95" w:rsidRPr="00BE391F" w:rsidRDefault="00016D95" w:rsidP="00C64D60">
            <w:pPr>
              <w:autoSpaceDE w:val="0"/>
              <w:autoSpaceDN w:val="0"/>
              <w:adjustRightInd w:val="0"/>
            </w:pPr>
            <w:r w:rsidRPr="00BE391F">
              <w:t>-0.03 – 0.16</w:t>
            </w:r>
          </w:p>
        </w:tc>
        <w:tc>
          <w:tcPr>
            <w:tcW w:w="0" w:type="auto"/>
            <w:tcMar>
              <w:top w:w="151" w:type="nil"/>
              <w:left w:w="151" w:type="nil"/>
              <w:bottom w:w="151" w:type="nil"/>
              <w:right w:w="151" w:type="nil"/>
            </w:tcMar>
            <w:vAlign w:val="center"/>
          </w:tcPr>
          <w:p w14:paraId="073D744D" w14:textId="7A20ADE6" w:rsidR="00016D95" w:rsidRPr="00BE391F" w:rsidRDefault="00016D95" w:rsidP="00C64D60">
            <w:pPr>
              <w:autoSpaceDE w:val="0"/>
              <w:autoSpaceDN w:val="0"/>
              <w:adjustRightInd w:val="0"/>
            </w:pPr>
            <w:r w:rsidRPr="00BE391F">
              <w:t>0.16</w:t>
            </w:r>
          </w:p>
        </w:tc>
        <w:tc>
          <w:tcPr>
            <w:tcW w:w="0" w:type="auto"/>
          </w:tcPr>
          <w:p w14:paraId="5673FF3B" w14:textId="6631B8E9" w:rsidR="00016D95" w:rsidRPr="00BE391F" w:rsidRDefault="00A15AF9" w:rsidP="00C64D60">
            <w:pPr>
              <w:autoSpaceDE w:val="0"/>
              <w:autoSpaceDN w:val="0"/>
              <w:adjustRightInd w:val="0"/>
            </w:pPr>
            <w:r w:rsidRPr="00BE391F">
              <w:t>1.52</w:t>
            </w:r>
          </w:p>
        </w:tc>
      </w:tr>
      <w:tr w:rsidR="00016D95" w:rsidRPr="00BE391F" w14:paraId="293AFEAF" w14:textId="3B136E59" w:rsidTr="00016D95">
        <w:tblPrEx>
          <w:tblBorders>
            <w:top w:val="none" w:sz="0" w:space="0" w:color="auto"/>
          </w:tblBorders>
        </w:tblPrEx>
        <w:tc>
          <w:tcPr>
            <w:tcW w:w="0" w:type="auto"/>
            <w:tcMar>
              <w:top w:w="151" w:type="nil"/>
              <w:left w:w="151" w:type="nil"/>
              <w:bottom w:w="151" w:type="nil"/>
              <w:right w:w="151" w:type="nil"/>
            </w:tcMar>
          </w:tcPr>
          <w:p w14:paraId="471F7BB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DD9895A"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D76F6D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7E7A7D0" w14:textId="77777777" w:rsidR="00016D95" w:rsidRPr="00BE391F" w:rsidRDefault="00016D95" w:rsidP="00C64D60">
            <w:pPr>
              <w:autoSpaceDE w:val="0"/>
              <w:autoSpaceDN w:val="0"/>
              <w:adjustRightInd w:val="0"/>
            </w:pPr>
          </w:p>
        </w:tc>
        <w:tc>
          <w:tcPr>
            <w:tcW w:w="0" w:type="auto"/>
          </w:tcPr>
          <w:p w14:paraId="2D84CCFC"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D1DA204" w14:textId="1685FE98"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4DD49EB"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869ADBE" w14:textId="77777777" w:rsidR="00016D95" w:rsidRPr="00BE391F" w:rsidRDefault="00016D95" w:rsidP="00C64D60">
            <w:pPr>
              <w:autoSpaceDE w:val="0"/>
              <w:autoSpaceDN w:val="0"/>
              <w:adjustRightInd w:val="0"/>
            </w:pPr>
          </w:p>
        </w:tc>
        <w:tc>
          <w:tcPr>
            <w:tcW w:w="0" w:type="auto"/>
          </w:tcPr>
          <w:p w14:paraId="737D2618" w14:textId="77777777" w:rsidR="00016D95" w:rsidRPr="00BE391F" w:rsidRDefault="00016D95" w:rsidP="00C64D60">
            <w:pPr>
              <w:autoSpaceDE w:val="0"/>
              <w:autoSpaceDN w:val="0"/>
              <w:adjustRightInd w:val="0"/>
            </w:pPr>
          </w:p>
        </w:tc>
      </w:tr>
      <w:tr w:rsidR="00016D95" w:rsidRPr="00BE391F" w14:paraId="7FC0C074" w14:textId="232B57CA" w:rsidTr="00016D95">
        <w:tblPrEx>
          <w:tblBorders>
            <w:top w:val="none" w:sz="0" w:space="0" w:color="auto"/>
          </w:tblBorders>
        </w:tblPrEx>
        <w:tc>
          <w:tcPr>
            <w:tcW w:w="0" w:type="auto"/>
            <w:tcMar>
              <w:top w:w="151" w:type="nil"/>
              <w:left w:w="151" w:type="nil"/>
              <w:bottom w:w="151" w:type="nil"/>
              <w:right w:w="151" w:type="nil"/>
            </w:tcMar>
          </w:tcPr>
          <w:p w14:paraId="56C2CC8F" w14:textId="23BC9AE5" w:rsidR="00016D95" w:rsidRPr="00BE391F" w:rsidRDefault="00A15AF9" w:rsidP="00C64D60">
            <w:pPr>
              <w:autoSpaceDE w:val="0"/>
              <w:autoSpaceDN w:val="0"/>
              <w:adjustRightInd w:val="0"/>
            </w:pPr>
            <w:r w:rsidRPr="00BE391F">
              <w:rPr>
                <w:b/>
                <w:bCs/>
              </w:rPr>
              <w:t>Product control</w:t>
            </w:r>
          </w:p>
        </w:tc>
        <w:tc>
          <w:tcPr>
            <w:tcW w:w="0" w:type="auto"/>
            <w:tcMar>
              <w:top w:w="151" w:type="nil"/>
              <w:left w:w="151" w:type="nil"/>
              <w:bottom w:w="151" w:type="nil"/>
              <w:right w:w="151" w:type="nil"/>
            </w:tcMar>
            <w:vAlign w:val="center"/>
          </w:tcPr>
          <w:p w14:paraId="0A2E7028"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29158B8"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D054870" w14:textId="77777777" w:rsidR="00016D95" w:rsidRPr="00BE391F" w:rsidRDefault="00016D95" w:rsidP="00C64D60">
            <w:pPr>
              <w:autoSpaceDE w:val="0"/>
              <w:autoSpaceDN w:val="0"/>
              <w:adjustRightInd w:val="0"/>
            </w:pPr>
          </w:p>
        </w:tc>
        <w:tc>
          <w:tcPr>
            <w:tcW w:w="0" w:type="auto"/>
          </w:tcPr>
          <w:p w14:paraId="793D18B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EB8B001" w14:textId="5AB8A920"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E44DC7F"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2CBCE94" w14:textId="77777777" w:rsidR="00016D95" w:rsidRPr="00BE391F" w:rsidRDefault="00016D95" w:rsidP="00C64D60">
            <w:pPr>
              <w:autoSpaceDE w:val="0"/>
              <w:autoSpaceDN w:val="0"/>
              <w:adjustRightInd w:val="0"/>
            </w:pPr>
          </w:p>
        </w:tc>
        <w:tc>
          <w:tcPr>
            <w:tcW w:w="0" w:type="auto"/>
          </w:tcPr>
          <w:p w14:paraId="50D3979B" w14:textId="77777777" w:rsidR="00016D95" w:rsidRPr="00BE391F" w:rsidRDefault="00016D95" w:rsidP="00C64D60">
            <w:pPr>
              <w:autoSpaceDE w:val="0"/>
              <w:autoSpaceDN w:val="0"/>
              <w:adjustRightInd w:val="0"/>
            </w:pPr>
          </w:p>
        </w:tc>
      </w:tr>
      <w:tr w:rsidR="00016D95" w:rsidRPr="00BE391F" w14:paraId="445E1BC5" w14:textId="606BEA20" w:rsidTr="00016D95">
        <w:tblPrEx>
          <w:tblBorders>
            <w:top w:val="none" w:sz="0" w:space="0" w:color="auto"/>
          </w:tblBorders>
        </w:tblPrEx>
        <w:tc>
          <w:tcPr>
            <w:tcW w:w="0" w:type="auto"/>
            <w:tcMar>
              <w:top w:w="151" w:type="nil"/>
              <w:left w:w="151" w:type="nil"/>
              <w:bottom w:w="151" w:type="nil"/>
              <w:right w:w="151" w:type="nil"/>
            </w:tcMar>
          </w:tcPr>
          <w:p w14:paraId="25C18BBF" w14:textId="402D44FE" w:rsidR="00016D95" w:rsidRPr="00BE391F" w:rsidRDefault="00A15AF9" w:rsidP="00C64D60">
            <w:pPr>
              <w:autoSpaceDE w:val="0"/>
              <w:autoSpaceDN w:val="0"/>
              <w:adjustRightInd w:val="0"/>
            </w:pPr>
            <w:r w:rsidRPr="00BE391F">
              <w:t>Monstera</w:t>
            </w:r>
          </w:p>
        </w:tc>
        <w:tc>
          <w:tcPr>
            <w:tcW w:w="0" w:type="auto"/>
            <w:tcMar>
              <w:top w:w="151" w:type="nil"/>
              <w:left w:w="151" w:type="nil"/>
              <w:bottom w:w="151" w:type="nil"/>
              <w:right w:w="151" w:type="nil"/>
            </w:tcMar>
            <w:vAlign w:val="center"/>
          </w:tcPr>
          <w:p w14:paraId="0D1AD443" w14:textId="77777777" w:rsidR="00016D95" w:rsidRPr="00BE391F" w:rsidRDefault="00016D95" w:rsidP="00C64D60">
            <w:pPr>
              <w:autoSpaceDE w:val="0"/>
              <w:autoSpaceDN w:val="0"/>
              <w:adjustRightInd w:val="0"/>
            </w:pPr>
            <w:r w:rsidRPr="00BE391F">
              <w:t>-0.22</w:t>
            </w:r>
          </w:p>
        </w:tc>
        <w:tc>
          <w:tcPr>
            <w:tcW w:w="0" w:type="auto"/>
            <w:tcMar>
              <w:top w:w="151" w:type="nil"/>
              <w:left w:w="151" w:type="nil"/>
              <w:bottom w:w="151" w:type="nil"/>
              <w:right w:w="151" w:type="nil"/>
            </w:tcMar>
            <w:vAlign w:val="center"/>
          </w:tcPr>
          <w:p w14:paraId="594DD8D1" w14:textId="77777777" w:rsidR="00016D95" w:rsidRPr="00BE391F" w:rsidRDefault="00016D95" w:rsidP="00C64D60">
            <w:pPr>
              <w:autoSpaceDE w:val="0"/>
              <w:autoSpaceDN w:val="0"/>
              <w:adjustRightInd w:val="0"/>
            </w:pPr>
            <w:r w:rsidRPr="00BE391F">
              <w:t>-0.47 – 0.02</w:t>
            </w:r>
          </w:p>
        </w:tc>
        <w:tc>
          <w:tcPr>
            <w:tcW w:w="0" w:type="auto"/>
            <w:tcMar>
              <w:top w:w="151" w:type="nil"/>
              <w:left w:w="151" w:type="nil"/>
              <w:bottom w:w="151" w:type="nil"/>
              <w:right w:w="151" w:type="nil"/>
            </w:tcMar>
            <w:vAlign w:val="center"/>
          </w:tcPr>
          <w:p w14:paraId="1A83B8E6" w14:textId="579380D3" w:rsidR="00016D95" w:rsidRPr="00BE391F" w:rsidRDefault="00016D95" w:rsidP="00C64D60">
            <w:pPr>
              <w:autoSpaceDE w:val="0"/>
              <w:autoSpaceDN w:val="0"/>
              <w:adjustRightInd w:val="0"/>
            </w:pPr>
            <w:r w:rsidRPr="00BE391F">
              <w:t>0.07</w:t>
            </w:r>
          </w:p>
        </w:tc>
        <w:tc>
          <w:tcPr>
            <w:tcW w:w="0" w:type="auto"/>
          </w:tcPr>
          <w:p w14:paraId="11873689" w14:textId="196896E5" w:rsidR="00016D95" w:rsidRPr="00BE391F" w:rsidRDefault="00A15AF9" w:rsidP="00C64D60">
            <w:pPr>
              <w:autoSpaceDE w:val="0"/>
              <w:autoSpaceDN w:val="0"/>
              <w:adjustRightInd w:val="0"/>
            </w:pPr>
            <w:r w:rsidRPr="00BE391F">
              <w:t>1.69</w:t>
            </w:r>
          </w:p>
        </w:tc>
        <w:tc>
          <w:tcPr>
            <w:tcW w:w="0" w:type="auto"/>
            <w:tcMar>
              <w:top w:w="151" w:type="nil"/>
              <w:left w:w="151" w:type="nil"/>
              <w:bottom w:w="151" w:type="nil"/>
              <w:right w:w="151" w:type="nil"/>
            </w:tcMar>
            <w:vAlign w:val="center"/>
          </w:tcPr>
          <w:p w14:paraId="4A590368" w14:textId="37E97055" w:rsidR="00016D95" w:rsidRPr="00BE391F" w:rsidRDefault="00016D95" w:rsidP="00C64D60">
            <w:pPr>
              <w:autoSpaceDE w:val="0"/>
              <w:autoSpaceDN w:val="0"/>
              <w:adjustRightInd w:val="0"/>
            </w:pPr>
            <w:r w:rsidRPr="00BE391F">
              <w:t>0.08</w:t>
            </w:r>
          </w:p>
        </w:tc>
        <w:tc>
          <w:tcPr>
            <w:tcW w:w="0" w:type="auto"/>
            <w:tcMar>
              <w:top w:w="151" w:type="nil"/>
              <w:left w:w="151" w:type="nil"/>
              <w:bottom w:w="151" w:type="nil"/>
              <w:right w:w="151" w:type="nil"/>
            </w:tcMar>
            <w:vAlign w:val="center"/>
          </w:tcPr>
          <w:p w14:paraId="53E47AEE" w14:textId="77777777" w:rsidR="00016D95" w:rsidRPr="00BE391F" w:rsidRDefault="00016D95" w:rsidP="00C64D60">
            <w:pPr>
              <w:autoSpaceDE w:val="0"/>
              <w:autoSpaceDN w:val="0"/>
              <w:adjustRightInd w:val="0"/>
            </w:pPr>
            <w:r w:rsidRPr="00BE391F">
              <w:t>-0.13 – 0.29</w:t>
            </w:r>
          </w:p>
        </w:tc>
        <w:tc>
          <w:tcPr>
            <w:tcW w:w="0" w:type="auto"/>
            <w:tcMar>
              <w:top w:w="151" w:type="nil"/>
              <w:left w:w="151" w:type="nil"/>
              <w:bottom w:w="151" w:type="nil"/>
              <w:right w:w="151" w:type="nil"/>
            </w:tcMar>
            <w:vAlign w:val="center"/>
          </w:tcPr>
          <w:p w14:paraId="7F4CE79B" w14:textId="1A67F733" w:rsidR="00016D95" w:rsidRPr="00BE391F" w:rsidRDefault="00016D95" w:rsidP="00C64D60">
            <w:pPr>
              <w:autoSpaceDE w:val="0"/>
              <w:autoSpaceDN w:val="0"/>
              <w:adjustRightInd w:val="0"/>
            </w:pPr>
            <w:r w:rsidRPr="00BE391F">
              <w:t>0.44</w:t>
            </w:r>
          </w:p>
        </w:tc>
        <w:tc>
          <w:tcPr>
            <w:tcW w:w="0" w:type="auto"/>
          </w:tcPr>
          <w:p w14:paraId="2701BF25" w14:textId="03E28E69" w:rsidR="00016D95" w:rsidRPr="00BE391F" w:rsidRDefault="00A15AF9" w:rsidP="00C64D60">
            <w:pPr>
              <w:autoSpaceDE w:val="0"/>
              <w:autoSpaceDN w:val="0"/>
              <w:adjustRightInd w:val="0"/>
            </w:pPr>
            <w:r w:rsidRPr="00BE391F">
              <w:t>1.69</w:t>
            </w:r>
          </w:p>
        </w:tc>
      </w:tr>
      <w:tr w:rsidR="00016D95" w:rsidRPr="00BE391F" w14:paraId="3054DF05" w14:textId="090EA90A" w:rsidTr="00016D95">
        <w:tblPrEx>
          <w:tblBorders>
            <w:top w:val="none" w:sz="0" w:space="0" w:color="auto"/>
          </w:tblBorders>
        </w:tblPrEx>
        <w:tc>
          <w:tcPr>
            <w:tcW w:w="0" w:type="auto"/>
            <w:tcMar>
              <w:top w:w="151" w:type="nil"/>
              <w:left w:w="151" w:type="nil"/>
              <w:bottom w:w="151" w:type="nil"/>
              <w:right w:w="151" w:type="nil"/>
            </w:tcMar>
          </w:tcPr>
          <w:p w14:paraId="695C3526" w14:textId="2F9E235D" w:rsidR="00016D95" w:rsidRPr="00BE391F" w:rsidRDefault="00A15AF9" w:rsidP="00C64D60">
            <w:pPr>
              <w:autoSpaceDE w:val="0"/>
              <w:autoSpaceDN w:val="0"/>
              <w:adjustRightInd w:val="0"/>
            </w:pPr>
            <w:r w:rsidRPr="00BE391F">
              <w:t>Basil</w:t>
            </w:r>
          </w:p>
        </w:tc>
        <w:tc>
          <w:tcPr>
            <w:tcW w:w="0" w:type="auto"/>
            <w:tcMar>
              <w:top w:w="151" w:type="nil"/>
              <w:left w:w="151" w:type="nil"/>
              <w:bottom w:w="151" w:type="nil"/>
              <w:right w:w="151" w:type="nil"/>
            </w:tcMar>
            <w:vAlign w:val="center"/>
          </w:tcPr>
          <w:p w14:paraId="116FD1D1" w14:textId="77777777" w:rsidR="00016D95" w:rsidRPr="00BE391F" w:rsidRDefault="00016D95" w:rsidP="00C64D60">
            <w:pPr>
              <w:autoSpaceDE w:val="0"/>
              <w:autoSpaceDN w:val="0"/>
              <w:adjustRightInd w:val="0"/>
            </w:pPr>
            <w:r w:rsidRPr="00BE391F">
              <w:t>0.06</w:t>
            </w:r>
          </w:p>
        </w:tc>
        <w:tc>
          <w:tcPr>
            <w:tcW w:w="0" w:type="auto"/>
            <w:tcMar>
              <w:top w:w="151" w:type="nil"/>
              <w:left w:w="151" w:type="nil"/>
              <w:bottom w:w="151" w:type="nil"/>
              <w:right w:w="151" w:type="nil"/>
            </w:tcMar>
            <w:vAlign w:val="center"/>
          </w:tcPr>
          <w:p w14:paraId="09D0FEB2" w14:textId="77777777" w:rsidR="00016D95" w:rsidRPr="00BE391F" w:rsidRDefault="00016D95" w:rsidP="00C64D60">
            <w:pPr>
              <w:autoSpaceDE w:val="0"/>
              <w:autoSpaceDN w:val="0"/>
              <w:adjustRightInd w:val="0"/>
            </w:pPr>
            <w:r w:rsidRPr="00BE391F">
              <w:t>-0.18 – 0.30</w:t>
            </w:r>
          </w:p>
        </w:tc>
        <w:tc>
          <w:tcPr>
            <w:tcW w:w="0" w:type="auto"/>
            <w:tcMar>
              <w:top w:w="151" w:type="nil"/>
              <w:left w:w="151" w:type="nil"/>
              <w:bottom w:w="151" w:type="nil"/>
              <w:right w:w="151" w:type="nil"/>
            </w:tcMar>
            <w:vAlign w:val="center"/>
          </w:tcPr>
          <w:p w14:paraId="31C795E2" w14:textId="50C207DA" w:rsidR="00016D95" w:rsidRPr="00BE391F" w:rsidRDefault="00016D95" w:rsidP="00C64D60">
            <w:pPr>
              <w:autoSpaceDE w:val="0"/>
              <w:autoSpaceDN w:val="0"/>
              <w:adjustRightInd w:val="0"/>
            </w:pPr>
            <w:r w:rsidRPr="00BE391F">
              <w:t>0.63</w:t>
            </w:r>
          </w:p>
        </w:tc>
        <w:tc>
          <w:tcPr>
            <w:tcW w:w="0" w:type="auto"/>
          </w:tcPr>
          <w:p w14:paraId="481F92F6" w14:textId="0BE2EE7B" w:rsidR="00016D95" w:rsidRPr="00BE391F" w:rsidRDefault="00A15AF9" w:rsidP="00C64D60">
            <w:pPr>
              <w:autoSpaceDE w:val="0"/>
              <w:autoSpaceDN w:val="0"/>
              <w:adjustRightInd w:val="0"/>
            </w:pPr>
            <w:r w:rsidRPr="00BE391F">
              <w:t>1.69</w:t>
            </w:r>
          </w:p>
        </w:tc>
        <w:tc>
          <w:tcPr>
            <w:tcW w:w="0" w:type="auto"/>
            <w:tcMar>
              <w:top w:w="151" w:type="nil"/>
              <w:left w:w="151" w:type="nil"/>
              <w:bottom w:w="151" w:type="nil"/>
              <w:right w:w="151" w:type="nil"/>
            </w:tcMar>
            <w:vAlign w:val="center"/>
          </w:tcPr>
          <w:p w14:paraId="50CDC0D0" w14:textId="0B43EE74" w:rsidR="00016D95" w:rsidRPr="00BE391F" w:rsidRDefault="00016D95" w:rsidP="00C64D60">
            <w:pPr>
              <w:autoSpaceDE w:val="0"/>
              <w:autoSpaceDN w:val="0"/>
              <w:adjustRightInd w:val="0"/>
            </w:pPr>
            <w:r w:rsidRPr="00BE391F">
              <w:t>0.29</w:t>
            </w:r>
          </w:p>
        </w:tc>
        <w:tc>
          <w:tcPr>
            <w:tcW w:w="0" w:type="auto"/>
            <w:tcMar>
              <w:top w:w="151" w:type="nil"/>
              <w:left w:w="151" w:type="nil"/>
              <w:bottom w:w="151" w:type="nil"/>
              <w:right w:w="151" w:type="nil"/>
            </w:tcMar>
            <w:vAlign w:val="center"/>
          </w:tcPr>
          <w:p w14:paraId="006AD0DF" w14:textId="77777777" w:rsidR="00016D95" w:rsidRPr="00BE391F" w:rsidRDefault="00016D95" w:rsidP="00C64D60">
            <w:pPr>
              <w:autoSpaceDE w:val="0"/>
              <w:autoSpaceDN w:val="0"/>
              <w:adjustRightInd w:val="0"/>
            </w:pPr>
            <w:r w:rsidRPr="00BE391F">
              <w:t>0.08 – 0.50</w:t>
            </w:r>
          </w:p>
        </w:tc>
        <w:tc>
          <w:tcPr>
            <w:tcW w:w="0" w:type="auto"/>
            <w:tcMar>
              <w:top w:w="151" w:type="nil"/>
              <w:left w:w="151" w:type="nil"/>
              <w:bottom w:w="151" w:type="nil"/>
              <w:right w:w="151" w:type="nil"/>
            </w:tcMar>
            <w:vAlign w:val="center"/>
          </w:tcPr>
          <w:p w14:paraId="1CDB9E4E" w14:textId="429C5CF6" w:rsidR="00016D95" w:rsidRPr="00BE391F" w:rsidRDefault="00016D95" w:rsidP="00C64D60">
            <w:pPr>
              <w:autoSpaceDE w:val="0"/>
              <w:autoSpaceDN w:val="0"/>
              <w:adjustRightInd w:val="0"/>
            </w:pPr>
            <w:r w:rsidRPr="00BE391F">
              <w:rPr>
                <w:b/>
                <w:bCs/>
              </w:rPr>
              <w:t>&lt;0.01</w:t>
            </w:r>
          </w:p>
        </w:tc>
        <w:tc>
          <w:tcPr>
            <w:tcW w:w="0" w:type="auto"/>
          </w:tcPr>
          <w:p w14:paraId="127799C3" w14:textId="36EC10B9" w:rsidR="00016D95" w:rsidRPr="00BE391F" w:rsidRDefault="00A15AF9" w:rsidP="00C64D60">
            <w:pPr>
              <w:autoSpaceDE w:val="0"/>
              <w:autoSpaceDN w:val="0"/>
              <w:adjustRightInd w:val="0"/>
            </w:pPr>
            <w:r w:rsidRPr="00BE391F">
              <w:t>1.67</w:t>
            </w:r>
          </w:p>
        </w:tc>
      </w:tr>
      <w:tr w:rsidR="00016D95" w:rsidRPr="00BE391F" w14:paraId="435A4744" w14:textId="11527900" w:rsidTr="00016D95">
        <w:tblPrEx>
          <w:tblBorders>
            <w:top w:val="none" w:sz="0" w:space="0" w:color="auto"/>
          </w:tblBorders>
        </w:tblPrEx>
        <w:tc>
          <w:tcPr>
            <w:tcW w:w="0" w:type="auto"/>
            <w:tcMar>
              <w:top w:w="151" w:type="nil"/>
              <w:left w:w="151" w:type="nil"/>
              <w:bottom w:w="151" w:type="nil"/>
              <w:right w:w="151" w:type="nil"/>
            </w:tcMar>
          </w:tcPr>
          <w:p w14:paraId="42FC8923" w14:textId="0CC3F60B" w:rsidR="00016D95" w:rsidRPr="00BE391F" w:rsidRDefault="00A15AF9" w:rsidP="00C64D60">
            <w:pPr>
              <w:autoSpaceDE w:val="0"/>
              <w:autoSpaceDN w:val="0"/>
              <w:adjustRightInd w:val="0"/>
            </w:pPr>
            <w:r w:rsidRPr="00BE391F">
              <w:t>Artsy wall clock</w:t>
            </w:r>
          </w:p>
        </w:tc>
        <w:tc>
          <w:tcPr>
            <w:tcW w:w="0" w:type="auto"/>
            <w:tcMar>
              <w:top w:w="151" w:type="nil"/>
              <w:left w:w="151" w:type="nil"/>
              <w:bottom w:w="151" w:type="nil"/>
              <w:right w:w="151" w:type="nil"/>
            </w:tcMar>
            <w:vAlign w:val="center"/>
          </w:tcPr>
          <w:p w14:paraId="6D25DC64" w14:textId="77777777" w:rsidR="00016D95" w:rsidRPr="00BE391F" w:rsidRDefault="00016D95" w:rsidP="00C64D60">
            <w:pPr>
              <w:autoSpaceDE w:val="0"/>
              <w:autoSpaceDN w:val="0"/>
              <w:adjustRightInd w:val="0"/>
            </w:pPr>
            <w:r w:rsidRPr="00BE391F">
              <w:t>-0.37</w:t>
            </w:r>
          </w:p>
        </w:tc>
        <w:tc>
          <w:tcPr>
            <w:tcW w:w="0" w:type="auto"/>
            <w:tcMar>
              <w:top w:w="151" w:type="nil"/>
              <w:left w:w="151" w:type="nil"/>
              <w:bottom w:w="151" w:type="nil"/>
              <w:right w:w="151" w:type="nil"/>
            </w:tcMar>
            <w:vAlign w:val="center"/>
          </w:tcPr>
          <w:p w14:paraId="6084D439" w14:textId="77777777" w:rsidR="00016D95" w:rsidRPr="00BE391F" w:rsidRDefault="00016D95" w:rsidP="00C64D60">
            <w:pPr>
              <w:autoSpaceDE w:val="0"/>
              <w:autoSpaceDN w:val="0"/>
              <w:adjustRightInd w:val="0"/>
            </w:pPr>
            <w:r w:rsidRPr="00BE391F">
              <w:t>-0.64 – -0.10</w:t>
            </w:r>
          </w:p>
        </w:tc>
        <w:tc>
          <w:tcPr>
            <w:tcW w:w="0" w:type="auto"/>
            <w:tcMar>
              <w:top w:w="151" w:type="nil"/>
              <w:left w:w="151" w:type="nil"/>
              <w:bottom w:w="151" w:type="nil"/>
              <w:right w:w="151" w:type="nil"/>
            </w:tcMar>
            <w:vAlign w:val="center"/>
          </w:tcPr>
          <w:p w14:paraId="62CE7E20" w14:textId="70F31D79" w:rsidR="00016D95" w:rsidRPr="00BE391F" w:rsidRDefault="00016D95" w:rsidP="00C64D60">
            <w:pPr>
              <w:autoSpaceDE w:val="0"/>
              <w:autoSpaceDN w:val="0"/>
              <w:adjustRightInd w:val="0"/>
            </w:pPr>
            <w:r w:rsidRPr="00BE391F">
              <w:rPr>
                <w:b/>
                <w:bCs/>
              </w:rPr>
              <w:t>&lt;0.01</w:t>
            </w:r>
          </w:p>
        </w:tc>
        <w:tc>
          <w:tcPr>
            <w:tcW w:w="0" w:type="auto"/>
          </w:tcPr>
          <w:p w14:paraId="38835B37" w14:textId="6F5F43A5" w:rsidR="00016D95" w:rsidRPr="00BE391F" w:rsidRDefault="00A15AF9" w:rsidP="00C64D60">
            <w:pPr>
              <w:autoSpaceDE w:val="0"/>
              <w:autoSpaceDN w:val="0"/>
              <w:adjustRightInd w:val="0"/>
            </w:pPr>
            <w:r w:rsidRPr="00BE391F">
              <w:t>1.50</w:t>
            </w:r>
          </w:p>
        </w:tc>
        <w:tc>
          <w:tcPr>
            <w:tcW w:w="0" w:type="auto"/>
            <w:tcMar>
              <w:top w:w="151" w:type="nil"/>
              <w:left w:w="151" w:type="nil"/>
              <w:bottom w:w="151" w:type="nil"/>
              <w:right w:w="151" w:type="nil"/>
            </w:tcMar>
            <w:vAlign w:val="center"/>
          </w:tcPr>
          <w:p w14:paraId="26C96F4A" w14:textId="7E55B165" w:rsidR="00016D95" w:rsidRPr="00BE391F" w:rsidRDefault="00016D95" w:rsidP="00C64D60">
            <w:pPr>
              <w:autoSpaceDE w:val="0"/>
              <w:autoSpaceDN w:val="0"/>
              <w:adjustRightInd w:val="0"/>
            </w:pPr>
            <w:r w:rsidRPr="00BE391F">
              <w:t>-0.24</w:t>
            </w:r>
          </w:p>
        </w:tc>
        <w:tc>
          <w:tcPr>
            <w:tcW w:w="0" w:type="auto"/>
            <w:tcMar>
              <w:top w:w="151" w:type="nil"/>
              <w:left w:w="151" w:type="nil"/>
              <w:bottom w:w="151" w:type="nil"/>
              <w:right w:w="151" w:type="nil"/>
            </w:tcMar>
            <w:vAlign w:val="center"/>
          </w:tcPr>
          <w:p w14:paraId="18BF1F4F" w14:textId="77777777" w:rsidR="00016D95" w:rsidRPr="00BE391F" w:rsidRDefault="00016D95" w:rsidP="00C64D60">
            <w:pPr>
              <w:autoSpaceDE w:val="0"/>
              <w:autoSpaceDN w:val="0"/>
              <w:adjustRightInd w:val="0"/>
            </w:pPr>
            <w:r w:rsidRPr="00BE391F">
              <w:t>-0.46 – -0.02</w:t>
            </w:r>
          </w:p>
        </w:tc>
        <w:tc>
          <w:tcPr>
            <w:tcW w:w="0" w:type="auto"/>
            <w:tcMar>
              <w:top w:w="151" w:type="nil"/>
              <w:left w:w="151" w:type="nil"/>
              <w:bottom w:w="151" w:type="nil"/>
              <w:right w:w="151" w:type="nil"/>
            </w:tcMar>
            <w:vAlign w:val="center"/>
          </w:tcPr>
          <w:p w14:paraId="7720E0BA" w14:textId="03A72156" w:rsidR="00016D95" w:rsidRPr="00BE391F" w:rsidRDefault="00016D95" w:rsidP="00C64D60">
            <w:pPr>
              <w:autoSpaceDE w:val="0"/>
              <w:autoSpaceDN w:val="0"/>
              <w:adjustRightInd w:val="0"/>
            </w:pPr>
            <w:r w:rsidRPr="00BE391F">
              <w:rPr>
                <w:b/>
                <w:bCs/>
              </w:rPr>
              <w:t>0.03</w:t>
            </w:r>
          </w:p>
        </w:tc>
        <w:tc>
          <w:tcPr>
            <w:tcW w:w="0" w:type="auto"/>
          </w:tcPr>
          <w:p w14:paraId="23F8C074" w14:textId="51D27DDB" w:rsidR="00016D95" w:rsidRPr="00BE391F" w:rsidRDefault="00A15AF9" w:rsidP="00C64D60">
            <w:pPr>
              <w:autoSpaceDE w:val="0"/>
              <w:autoSpaceDN w:val="0"/>
              <w:adjustRightInd w:val="0"/>
            </w:pPr>
            <w:r w:rsidRPr="00BE391F">
              <w:t>1.60</w:t>
            </w:r>
          </w:p>
        </w:tc>
      </w:tr>
      <w:tr w:rsidR="00016D95" w:rsidRPr="00BE391F" w14:paraId="4BDEC23F" w14:textId="18FBF89C" w:rsidTr="00016D95">
        <w:tblPrEx>
          <w:tblBorders>
            <w:top w:val="none" w:sz="0" w:space="0" w:color="auto"/>
          </w:tblBorders>
        </w:tblPrEx>
        <w:tc>
          <w:tcPr>
            <w:tcW w:w="0" w:type="auto"/>
            <w:tcMar>
              <w:top w:w="151" w:type="nil"/>
              <w:left w:w="151" w:type="nil"/>
              <w:bottom w:w="151" w:type="nil"/>
              <w:right w:w="151" w:type="nil"/>
            </w:tcMar>
          </w:tcPr>
          <w:p w14:paraId="01DB78DA"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BB7F09A"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A9637A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FE0FF12" w14:textId="77777777" w:rsidR="00016D95" w:rsidRPr="00BE391F" w:rsidRDefault="00016D95" w:rsidP="00C64D60">
            <w:pPr>
              <w:autoSpaceDE w:val="0"/>
              <w:autoSpaceDN w:val="0"/>
              <w:adjustRightInd w:val="0"/>
              <w:rPr>
                <w:b/>
                <w:bCs/>
              </w:rPr>
            </w:pPr>
          </w:p>
        </w:tc>
        <w:tc>
          <w:tcPr>
            <w:tcW w:w="0" w:type="auto"/>
          </w:tcPr>
          <w:p w14:paraId="4F972EB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5A61860" w14:textId="224F19A2"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001F59D"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6386099" w14:textId="77777777" w:rsidR="00016D95" w:rsidRPr="00BE391F" w:rsidRDefault="00016D95" w:rsidP="00C64D60">
            <w:pPr>
              <w:autoSpaceDE w:val="0"/>
              <w:autoSpaceDN w:val="0"/>
              <w:adjustRightInd w:val="0"/>
              <w:rPr>
                <w:b/>
                <w:bCs/>
              </w:rPr>
            </w:pPr>
          </w:p>
        </w:tc>
        <w:tc>
          <w:tcPr>
            <w:tcW w:w="0" w:type="auto"/>
          </w:tcPr>
          <w:p w14:paraId="157D43AE" w14:textId="77777777" w:rsidR="00016D95" w:rsidRPr="00BE391F" w:rsidRDefault="00016D95" w:rsidP="00C64D60">
            <w:pPr>
              <w:autoSpaceDE w:val="0"/>
              <w:autoSpaceDN w:val="0"/>
              <w:adjustRightInd w:val="0"/>
            </w:pPr>
          </w:p>
        </w:tc>
      </w:tr>
      <w:tr w:rsidR="00016D95" w:rsidRPr="00BE391F" w14:paraId="52C678E3" w14:textId="019A16DF" w:rsidTr="00016D95">
        <w:tblPrEx>
          <w:tblBorders>
            <w:top w:val="none" w:sz="0" w:space="0" w:color="auto"/>
          </w:tblBorders>
        </w:tblPrEx>
        <w:tc>
          <w:tcPr>
            <w:tcW w:w="0" w:type="auto"/>
            <w:tcMar>
              <w:top w:w="151" w:type="nil"/>
              <w:left w:w="151" w:type="nil"/>
              <w:bottom w:w="151" w:type="nil"/>
              <w:right w:w="151" w:type="nil"/>
            </w:tcMar>
          </w:tcPr>
          <w:p w14:paraId="610D737C" w14:textId="73329404" w:rsidR="00016D95" w:rsidRPr="00BE391F" w:rsidRDefault="00016D95" w:rsidP="00C64D60">
            <w:pPr>
              <w:autoSpaceDE w:val="0"/>
              <w:autoSpaceDN w:val="0"/>
              <w:adjustRightInd w:val="0"/>
              <w:rPr>
                <w:b/>
                <w:bCs/>
              </w:rPr>
            </w:pPr>
            <w:r w:rsidRPr="00BE391F">
              <w:rPr>
                <w:b/>
                <w:bCs/>
              </w:rPr>
              <w:t>Interactive effects</w:t>
            </w:r>
          </w:p>
        </w:tc>
        <w:tc>
          <w:tcPr>
            <w:tcW w:w="0" w:type="auto"/>
            <w:tcMar>
              <w:top w:w="151" w:type="nil"/>
              <w:left w:w="151" w:type="nil"/>
              <w:bottom w:w="151" w:type="nil"/>
              <w:right w:w="151" w:type="nil"/>
            </w:tcMar>
            <w:vAlign w:val="center"/>
          </w:tcPr>
          <w:p w14:paraId="5C1453B5"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2DC23AB"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2511397" w14:textId="77777777" w:rsidR="00016D95" w:rsidRPr="00BE391F" w:rsidRDefault="00016D95" w:rsidP="00C64D60">
            <w:pPr>
              <w:autoSpaceDE w:val="0"/>
              <w:autoSpaceDN w:val="0"/>
              <w:adjustRightInd w:val="0"/>
              <w:rPr>
                <w:b/>
                <w:bCs/>
              </w:rPr>
            </w:pPr>
          </w:p>
        </w:tc>
        <w:tc>
          <w:tcPr>
            <w:tcW w:w="0" w:type="auto"/>
          </w:tcPr>
          <w:p w14:paraId="6AABEA03"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B6951BD" w14:textId="75E844FF"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27176E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5EA90EC" w14:textId="77777777" w:rsidR="00016D95" w:rsidRPr="00BE391F" w:rsidRDefault="00016D95" w:rsidP="00C64D60">
            <w:pPr>
              <w:autoSpaceDE w:val="0"/>
              <w:autoSpaceDN w:val="0"/>
              <w:adjustRightInd w:val="0"/>
              <w:rPr>
                <w:b/>
                <w:bCs/>
              </w:rPr>
            </w:pPr>
          </w:p>
        </w:tc>
        <w:tc>
          <w:tcPr>
            <w:tcW w:w="0" w:type="auto"/>
          </w:tcPr>
          <w:p w14:paraId="0F6C2662" w14:textId="77777777" w:rsidR="00016D95" w:rsidRPr="00BE391F" w:rsidRDefault="00016D95" w:rsidP="00C64D60">
            <w:pPr>
              <w:autoSpaceDE w:val="0"/>
              <w:autoSpaceDN w:val="0"/>
              <w:adjustRightInd w:val="0"/>
            </w:pPr>
          </w:p>
        </w:tc>
      </w:tr>
      <w:tr w:rsidR="00016D95" w:rsidRPr="00BE391F" w14:paraId="63DE505B" w14:textId="43092803" w:rsidTr="00016D95">
        <w:tblPrEx>
          <w:tblBorders>
            <w:top w:val="none" w:sz="0" w:space="0" w:color="auto"/>
          </w:tblBorders>
        </w:tblPrEx>
        <w:tc>
          <w:tcPr>
            <w:tcW w:w="0" w:type="auto"/>
            <w:tcMar>
              <w:top w:w="151" w:type="nil"/>
              <w:left w:w="151" w:type="nil"/>
              <w:bottom w:w="151" w:type="nil"/>
              <w:right w:w="151" w:type="nil"/>
            </w:tcMar>
          </w:tcPr>
          <w:p w14:paraId="796CD3BE" w14:textId="158EF5C5" w:rsidR="00016D95" w:rsidRPr="00BE391F" w:rsidRDefault="00016D95" w:rsidP="00C64D60">
            <w:pPr>
              <w:autoSpaceDE w:val="0"/>
              <w:autoSpaceDN w:val="0"/>
              <w:adjustRightInd w:val="0"/>
            </w:pPr>
            <w:r w:rsidRPr="00BE391F">
              <w:t>FOMO x Instagram participation</w:t>
            </w:r>
          </w:p>
        </w:tc>
        <w:tc>
          <w:tcPr>
            <w:tcW w:w="0" w:type="auto"/>
            <w:tcMar>
              <w:top w:w="151" w:type="nil"/>
              <w:left w:w="151" w:type="nil"/>
              <w:bottom w:w="151" w:type="nil"/>
              <w:right w:w="151" w:type="nil"/>
            </w:tcMar>
            <w:vAlign w:val="center"/>
          </w:tcPr>
          <w:p w14:paraId="5F040A45" w14:textId="77777777" w:rsidR="00016D95" w:rsidRPr="00BE391F" w:rsidRDefault="00016D95" w:rsidP="00C64D60">
            <w:pPr>
              <w:autoSpaceDE w:val="0"/>
              <w:autoSpaceDN w:val="0"/>
              <w:adjustRightInd w:val="0"/>
            </w:pPr>
            <w:r w:rsidRPr="00BE391F">
              <w:t>-0.01</w:t>
            </w:r>
          </w:p>
        </w:tc>
        <w:tc>
          <w:tcPr>
            <w:tcW w:w="0" w:type="auto"/>
            <w:tcMar>
              <w:top w:w="151" w:type="nil"/>
              <w:left w:w="151" w:type="nil"/>
              <w:bottom w:w="151" w:type="nil"/>
              <w:right w:w="151" w:type="nil"/>
            </w:tcMar>
            <w:vAlign w:val="center"/>
          </w:tcPr>
          <w:p w14:paraId="390AE8C9" w14:textId="77777777" w:rsidR="00016D95" w:rsidRPr="00BE391F" w:rsidRDefault="00016D95" w:rsidP="00C64D60">
            <w:pPr>
              <w:autoSpaceDE w:val="0"/>
              <w:autoSpaceDN w:val="0"/>
              <w:adjustRightInd w:val="0"/>
            </w:pPr>
            <w:r w:rsidRPr="00BE391F">
              <w:t>-0.10 – 0.07</w:t>
            </w:r>
          </w:p>
        </w:tc>
        <w:tc>
          <w:tcPr>
            <w:tcW w:w="0" w:type="auto"/>
            <w:tcMar>
              <w:top w:w="151" w:type="nil"/>
              <w:left w:w="151" w:type="nil"/>
              <w:bottom w:w="151" w:type="nil"/>
              <w:right w:w="151" w:type="nil"/>
            </w:tcMar>
            <w:vAlign w:val="center"/>
          </w:tcPr>
          <w:p w14:paraId="72913A30" w14:textId="5E15EB20" w:rsidR="00016D95" w:rsidRPr="00BE391F" w:rsidRDefault="00016D95" w:rsidP="00C64D60">
            <w:pPr>
              <w:autoSpaceDE w:val="0"/>
              <w:autoSpaceDN w:val="0"/>
              <w:adjustRightInd w:val="0"/>
            </w:pPr>
            <w:r w:rsidRPr="00BE391F">
              <w:t>0.76</w:t>
            </w:r>
          </w:p>
        </w:tc>
        <w:tc>
          <w:tcPr>
            <w:tcW w:w="0" w:type="auto"/>
          </w:tcPr>
          <w:p w14:paraId="2F931DE3" w14:textId="07446566" w:rsidR="00016D95" w:rsidRPr="00BE391F" w:rsidRDefault="00A15AF9" w:rsidP="00C64D60">
            <w:pPr>
              <w:autoSpaceDE w:val="0"/>
              <w:autoSpaceDN w:val="0"/>
              <w:adjustRightInd w:val="0"/>
            </w:pPr>
            <w:r w:rsidRPr="00BE391F">
              <w:t>1.02</w:t>
            </w:r>
          </w:p>
        </w:tc>
        <w:tc>
          <w:tcPr>
            <w:tcW w:w="0" w:type="auto"/>
            <w:tcMar>
              <w:top w:w="151" w:type="nil"/>
              <w:left w:w="151" w:type="nil"/>
              <w:bottom w:w="151" w:type="nil"/>
              <w:right w:w="151" w:type="nil"/>
            </w:tcMar>
            <w:vAlign w:val="center"/>
          </w:tcPr>
          <w:p w14:paraId="4872351B" w14:textId="603D6D33" w:rsidR="00016D95" w:rsidRPr="00BE391F" w:rsidRDefault="00016D95" w:rsidP="00C64D60">
            <w:pPr>
              <w:autoSpaceDE w:val="0"/>
              <w:autoSpaceDN w:val="0"/>
              <w:adjustRightInd w:val="0"/>
            </w:pPr>
            <w:r w:rsidRPr="00BE391F">
              <w:t>0.09</w:t>
            </w:r>
          </w:p>
        </w:tc>
        <w:tc>
          <w:tcPr>
            <w:tcW w:w="0" w:type="auto"/>
            <w:tcMar>
              <w:top w:w="151" w:type="nil"/>
              <w:left w:w="151" w:type="nil"/>
              <w:bottom w:w="151" w:type="nil"/>
              <w:right w:w="151" w:type="nil"/>
            </w:tcMar>
            <w:vAlign w:val="center"/>
          </w:tcPr>
          <w:p w14:paraId="606C156A" w14:textId="77777777" w:rsidR="00016D95" w:rsidRPr="00BE391F" w:rsidRDefault="00016D95" w:rsidP="00C64D60">
            <w:pPr>
              <w:autoSpaceDE w:val="0"/>
              <w:autoSpaceDN w:val="0"/>
              <w:adjustRightInd w:val="0"/>
            </w:pPr>
            <w:r w:rsidRPr="00BE391F">
              <w:t>0.02 – 0.15</w:t>
            </w:r>
          </w:p>
        </w:tc>
        <w:tc>
          <w:tcPr>
            <w:tcW w:w="0" w:type="auto"/>
            <w:tcMar>
              <w:top w:w="151" w:type="nil"/>
              <w:left w:w="151" w:type="nil"/>
              <w:bottom w:w="151" w:type="nil"/>
              <w:right w:w="151" w:type="nil"/>
            </w:tcMar>
            <w:vAlign w:val="center"/>
          </w:tcPr>
          <w:p w14:paraId="2D7E5DB9" w14:textId="3DB69D29" w:rsidR="00016D95" w:rsidRPr="00BE391F" w:rsidRDefault="00016D95" w:rsidP="00C64D60">
            <w:pPr>
              <w:autoSpaceDE w:val="0"/>
              <w:autoSpaceDN w:val="0"/>
              <w:adjustRightInd w:val="0"/>
            </w:pPr>
            <w:r w:rsidRPr="00BE391F">
              <w:rPr>
                <w:b/>
                <w:bCs/>
              </w:rPr>
              <w:t>0.01</w:t>
            </w:r>
          </w:p>
        </w:tc>
        <w:tc>
          <w:tcPr>
            <w:tcW w:w="0" w:type="auto"/>
          </w:tcPr>
          <w:p w14:paraId="5150D916" w14:textId="0FAFC651" w:rsidR="00016D95" w:rsidRPr="00BE391F" w:rsidRDefault="00A15AF9" w:rsidP="00C64D60">
            <w:pPr>
              <w:autoSpaceDE w:val="0"/>
              <w:autoSpaceDN w:val="0"/>
              <w:adjustRightInd w:val="0"/>
            </w:pPr>
            <w:r w:rsidRPr="00BE391F">
              <w:t>1.04</w:t>
            </w:r>
          </w:p>
        </w:tc>
      </w:tr>
      <w:tr w:rsidR="00016D95" w:rsidRPr="00BE391F" w14:paraId="79690FC9" w14:textId="25A508FF" w:rsidTr="00A15AF9">
        <w:tblPrEx>
          <w:tblBorders>
            <w:top w:val="none" w:sz="0" w:space="0" w:color="auto"/>
          </w:tblBorders>
        </w:tblPrEx>
        <w:tc>
          <w:tcPr>
            <w:tcW w:w="0" w:type="auto"/>
            <w:tcBorders>
              <w:top w:val="single" w:sz="6" w:space="0" w:color="000000"/>
              <w:bottom w:val="nil"/>
            </w:tcBorders>
            <w:tcMar>
              <w:top w:w="151" w:type="nil"/>
              <w:left w:w="75" w:type="nil"/>
              <w:bottom w:w="75" w:type="nil"/>
              <w:right w:w="151" w:type="nil"/>
            </w:tcMar>
          </w:tcPr>
          <w:p w14:paraId="62BD9E34" w14:textId="77777777" w:rsidR="00016D95" w:rsidRPr="00BE391F" w:rsidRDefault="00016D95" w:rsidP="00C64D60">
            <w:pPr>
              <w:autoSpaceDE w:val="0"/>
              <w:autoSpaceDN w:val="0"/>
              <w:adjustRightInd w:val="0"/>
            </w:pPr>
            <w:r w:rsidRPr="00BE391F">
              <w:t>Observations</w:t>
            </w:r>
          </w:p>
        </w:tc>
        <w:tc>
          <w:tcPr>
            <w:tcW w:w="0" w:type="auto"/>
            <w:gridSpan w:val="3"/>
            <w:tcBorders>
              <w:top w:val="single" w:sz="6" w:space="0" w:color="000000"/>
              <w:bottom w:val="nil"/>
            </w:tcBorders>
            <w:tcMar>
              <w:top w:w="151" w:type="nil"/>
              <w:left w:w="75" w:type="nil"/>
              <w:bottom w:w="75" w:type="nil"/>
              <w:right w:w="151" w:type="nil"/>
            </w:tcMar>
          </w:tcPr>
          <w:p w14:paraId="1F6B275B" w14:textId="77777777" w:rsidR="00016D95" w:rsidRPr="00BE391F" w:rsidRDefault="00016D95" w:rsidP="00C64D60">
            <w:pPr>
              <w:autoSpaceDE w:val="0"/>
              <w:autoSpaceDN w:val="0"/>
              <w:adjustRightInd w:val="0"/>
            </w:pPr>
            <w:r w:rsidRPr="00BE391F">
              <w:t>481</w:t>
            </w:r>
          </w:p>
        </w:tc>
        <w:tc>
          <w:tcPr>
            <w:tcW w:w="0" w:type="auto"/>
            <w:tcBorders>
              <w:top w:val="single" w:sz="6" w:space="0" w:color="000000"/>
              <w:bottom w:val="nil"/>
            </w:tcBorders>
          </w:tcPr>
          <w:p w14:paraId="07A2482C" w14:textId="77777777" w:rsidR="00016D95" w:rsidRPr="00BE391F" w:rsidRDefault="00016D95" w:rsidP="00C64D60">
            <w:pPr>
              <w:autoSpaceDE w:val="0"/>
              <w:autoSpaceDN w:val="0"/>
              <w:adjustRightInd w:val="0"/>
            </w:pPr>
          </w:p>
        </w:tc>
        <w:tc>
          <w:tcPr>
            <w:tcW w:w="0" w:type="auto"/>
            <w:gridSpan w:val="3"/>
            <w:tcBorders>
              <w:top w:val="single" w:sz="6" w:space="0" w:color="000000"/>
              <w:bottom w:val="nil"/>
            </w:tcBorders>
            <w:tcMar>
              <w:top w:w="151" w:type="nil"/>
              <w:left w:w="75" w:type="nil"/>
              <w:bottom w:w="75" w:type="nil"/>
              <w:right w:w="151" w:type="nil"/>
            </w:tcMar>
          </w:tcPr>
          <w:p w14:paraId="1BA736C9" w14:textId="39EE5792" w:rsidR="00016D95" w:rsidRPr="00BE391F" w:rsidRDefault="00016D95" w:rsidP="00C64D60">
            <w:pPr>
              <w:autoSpaceDE w:val="0"/>
              <w:autoSpaceDN w:val="0"/>
              <w:adjustRightInd w:val="0"/>
            </w:pPr>
            <w:r w:rsidRPr="00BE391F">
              <w:t>496</w:t>
            </w:r>
          </w:p>
        </w:tc>
        <w:tc>
          <w:tcPr>
            <w:tcW w:w="0" w:type="auto"/>
            <w:tcBorders>
              <w:top w:val="single" w:sz="6" w:space="0" w:color="000000"/>
              <w:bottom w:val="nil"/>
            </w:tcBorders>
          </w:tcPr>
          <w:p w14:paraId="4756D69C" w14:textId="77777777" w:rsidR="00016D95" w:rsidRPr="00BE391F" w:rsidRDefault="00016D95" w:rsidP="00C64D60">
            <w:pPr>
              <w:autoSpaceDE w:val="0"/>
              <w:autoSpaceDN w:val="0"/>
              <w:adjustRightInd w:val="0"/>
            </w:pPr>
          </w:p>
        </w:tc>
      </w:tr>
      <w:tr w:rsidR="00016D95" w:rsidRPr="00BE391F" w14:paraId="37A7B9D1" w14:textId="6973EC72" w:rsidTr="00A15AF9">
        <w:tc>
          <w:tcPr>
            <w:tcW w:w="0" w:type="auto"/>
            <w:tcBorders>
              <w:top w:val="nil"/>
              <w:bottom w:val="single" w:sz="24" w:space="0" w:color="auto"/>
            </w:tcBorders>
            <w:tcMar>
              <w:top w:w="151" w:type="nil"/>
              <w:left w:w="75" w:type="nil"/>
              <w:bottom w:w="75" w:type="nil"/>
              <w:right w:w="151" w:type="nil"/>
            </w:tcMar>
          </w:tcPr>
          <w:p w14:paraId="4E8F839C" w14:textId="77777777" w:rsidR="00016D95" w:rsidRPr="00BE391F" w:rsidRDefault="00016D95" w:rsidP="00C64D60">
            <w:pPr>
              <w:autoSpaceDE w:val="0"/>
              <w:autoSpaceDN w:val="0"/>
              <w:adjustRightInd w:val="0"/>
            </w:pPr>
            <w:r w:rsidRPr="00BE391F">
              <w:t>R</w:t>
            </w:r>
            <w:r w:rsidRPr="00BE391F">
              <w:rPr>
                <w:vertAlign w:val="superscript"/>
              </w:rPr>
              <w:t>2</w:t>
            </w:r>
            <w:r w:rsidRPr="00BE391F">
              <w:t xml:space="preserve"> / R</w:t>
            </w:r>
            <w:r w:rsidRPr="00BE391F">
              <w:rPr>
                <w:vertAlign w:val="superscript"/>
              </w:rPr>
              <w:t>2</w:t>
            </w:r>
            <w:r w:rsidRPr="00BE391F">
              <w:t xml:space="preserve"> adjusted</w:t>
            </w:r>
          </w:p>
        </w:tc>
        <w:tc>
          <w:tcPr>
            <w:tcW w:w="0" w:type="auto"/>
            <w:gridSpan w:val="3"/>
            <w:tcBorders>
              <w:top w:val="nil"/>
              <w:bottom w:val="single" w:sz="24" w:space="0" w:color="auto"/>
            </w:tcBorders>
            <w:tcMar>
              <w:top w:w="151" w:type="nil"/>
              <w:left w:w="75" w:type="nil"/>
              <w:bottom w:w="75" w:type="nil"/>
              <w:right w:w="151" w:type="nil"/>
            </w:tcMar>
          </w:tcPr>
          <w:p w14:paraId="72B8DF98" w14:textId="2E5D57BE" w:rsidR="00016D95" w:rsidRPr="00BE391F" w:rsidRDefault="00016D95" w:rsidP="00C64D60">
            <w:pPr>
              <w:autoSpaceDE w:val="0"/>
              <w:autoSpaceDN w:val="0"/>
              <w:adjustRightInd w:val="0"/>
            </w:pPr>
            <w:r w:rsidRPr="00BE391F">
              <w:t>0.18 / 0.16</w:t>
            </w:r>
          </w:p>
        </w:tc>
        <w:tc>
          <w:tcPr>
            <w:tcW w:w="0" w:type="auto"/>
            <w:tcBorders>
              <w:top w:val="nil"/>
              <w:bottom w:val="single" w:sz="24" w:space="0" w:color="auto"/>
            </w:tcBorders>
          </w:tcPr>
          <w:p w14:paraId="513A658B" w14:textId="77777777" w:rsidR="00016D95" w:rsidRPr="00BE391F" w:rsidRDefault="00016D95" w:rsidP="00C64D60">
            <w:pPr>
              <w:autoSpaceDE w:val="0"/>
              <w:autoSpaceDN w:val="0"/>
              <w:adjustRightInd w:val="0"/>
            </w:pPr>
          </w:p>
        </w:tc>
        <w:tc>
          <w:tcPr>
            <w:tcW w:w="0" w:type="auto"/>
            <w:gridSpan w:val="3"/>
            <w:tcBorders>
              <w:top w:val="nil"/>
              <w:bottom w:val="single" w:sz="24" w:space="0" w:color="auto"/>
            </w:tcBorders>
            <w:tcMar>
              <w:top w:w="151" w:type="nil"/>
              <w:left w:w="75" w:type="nil"/>
              <w:bottom w:w="75" w:type="nil"/>
              <w:right w:w="151" w:type="nil"/>
            </w:tcMar>
          </w:tcPr>
          <w:p w14:paraId="36815105" w14:textId="77B76213" w:rsidR="00016D95" w:rsidRPr="00BE391F" w:rsidRDefault="00016D95" w:rsidP="00C64D60">
            <w:pPr>
              <w:autoSpaceDE w:val="0"/>
              <w:autoSpaceDN w:val="0"/>
              <w:adjustRightInd w:val="0"/>
            </w:pPr>
            <w:r w:rsidRPr="00BE391F">
              <w:t>0.26 / 0.25</w:t>
            </w:r>
          </w:p>
        </w:tc>
        <w:tc>
          <w:tcPr>
            <w:tcW w:w="0" w:type="auto"/>
            <w:tcBorders>
              <w:top w:val="nil"/>
              <w:bottom w:val="single" w:sz="24" w:space="0" w:color="auto"/>
            </w:tcBorders>
          </w:tcPr>
          <w:p w14:paraId="1F42C016" w14:textId="77777777" w:rsidR="00016D95" w:rsidRPr="00BE391F" w:rsidRDefault="00016D95" w:rsidP="00C64D60">
            <w:pPr>
              <w:autoSpaceDE w:val="0"/>
              <w:autoSpaceDN w:val="0"/>
              <w:adjustRightInd w:val="0"/>
            </w:pPr>
          </w:p>
        </w:tc>
      </w:tr>
    </w:tbl>
    <w:p w14:paraId="417021A3" w14:textId="68751FD8" w:rsidR="00CA5739" w:rsidRPr="00BE391F" w:rsidRDefault="00CA5739" w:rsidP="00C71142">
      <w:pPr>
        <w:jc w:val="center"/>
        <w:sectPr w:rsidR="00CA5739" w:rsidRPr="00BE391F" w:rsidSect="00FD5CA9">
          <w:pgSz w:w="16840" w:h="11901" w:orient="landscape" w:code="9"/>
          <w:pgMar w:top="1440" w:right="1440" w:bottom="1440" w:left="1440" w:header="709" w:footer="709" w:gutter="0"/>
          <w:cols w:space="708"/>
          <w:docGrid w:linePitch="360"/>
        </w:sectPr>
      </w:pPr>
    </w:p>
    <w:p w14:paraId="05C73F30" w14:textId="72FAFD5E" w:rsidR="00C71142" w:rsidRDefault="00C71142" w:rsidP="00C71142">
      <w:pPr>
        <w:jc w:val="center"/>
      </w:pPr>
      <w:r w:rsidRPr="00BE391F">
        <w:lastRenderedPageBreak/>
        <w:t>Figures</w:t>
      </w:r>
    </w:p>
    <w:p w14:paraId="21D6E953" w14:textId="77777777" w:rsidR="00E409CB" w:rsidRPr="00BE391F" w:rsidRDefault="00E409CB" w:rsidP="00C71142">
      <w:pPr>
        <w:jc w:val="center"/>
      </w:pPr>
    </w:p>
    <w:p w14:paraId="39E71C99" w14:textId="353EB563" w:rsidR="00BF65D7" w:rsidRPr="00BE391F" w:rsidRDefault="00E409CB" w:rsidP="00BF65D7">
      <w:r w:rsidRPr="00E409CB">
        <w:rPr>
          <w:b/>
          <w:bCs/>
        </w:rPr>
        <w:t>Figure 1</w:t>
      </w:r>
      <w:r>
        <w:t xml:space="preserve"> Three-way interaction effect of FOMO and degree of active participation dependent on context condition</w:t>
      </w:r>
    </w:p>
    <w:p w14:paraId="16EA6844" w14:textId="41C163D7" w:rsidR="009831AC" w:rsidRPr="009831AC" w:rsidRDefault="00E409CB" w:rsidP="00E409CB">
      <w:pPr>
        <w:jc w:val="center"/>
      </w:pPr>
      <w:r>
        <w:fldChar w:fldCharType="begin"/>
      </w:r>
      <w:r>
        <w:instrText xml:space="preserve"> INCLUDEPICTURE "/var/folders/jg/bs0qd3xd66nbk9_95_0bf5v00000gn/T/com.microsoft.Word/WebArchiveCopyPasteTempFiles/000003.png" \* MERGEFORMATINET </w:instrText>
      </w:r>
      <w:r>
        <w:fldChar w:fldCharType="separate"/>
      </w:r>
      <w:r>
        <w:rPr>
          <w:noProof/>
        </w:rPr>
        <w:drawing>
          <wp:inline distT="0" distB="0" distL="0" distR="0" wp14:anchorId="748B84AC" wp14:editId="0569EDFF">
            <wp:extent cx="7836196" cy="4836589"/>
            <wp:effectExtent l="0" t="0" r="0" b="254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a:picLocks noChangeAspect="1" noChangeArrowheads="1"/>
                    </pic:cNvPicPr>
                  </pic:nvPicPr>
                  <pic:blipFill>
                    <a:blip r:embed="rId43">
                      <a:grayscl/>
                      <a:extLst>
                        <a:ext uri="{28A0092B-C50C-407E-A947-70E740481C1C}">
                          <a14:useLocalDpi xmlns:a14="http://schemas.microsoft.com/office/drawing/2010/main" val="0"/>
                        </a:ext>
                      </a:extLst>
                    </a:blip>
                    <a:srcRect/>
                    <a:stretch>
                      <a:fillRect/>
                    </a:stretch>
                  </pic:blipFill>
                  <pic:spPr bwMode="auto">
                    <a:xfrm>
                      <a:off x="0" y="0"/>
                      <a:ext cx="7842943" cy="4840753"/>
                    </a:xfrm>
                    <a:prstGeom prst="rect">
                      <a:avLst/>
                    </a:prstGeom>
                    <a:noFill/>
                    <a:ln>
                      <a:noFill/>
                    </a:ln>
                  </pic:spPr>
                </pic:pic>
              </a:graphicData>
            </a:graphic>
          </wp:inline>
        </w:drawing>
      </w:r>
      <w:r>
        <w:fldChar w:fldCharType="end"/>
      </w:r>
    </w:p>
    <w:p w14:paraId="6B3205D1" w14:textId="75998138" w:rsidR="00C64D60" w:rsidRPr="00BE391F" w:rsidRDefault="00C64D60" w:rsidP="00C71142">
      <w:pPr>
        <w:sectPr w:rsidR="00C64D60" w:rsidRPr="00BE391F" w:rsidSect="00FD5CA9">
          <w:pgSz w:w="16840" w:h="11901" w:orient="landscape" w:code="9"/>
          <w:pgMar w:top="1440" w:right="1440" w:bottom="1440" w:left="1440" w:header="709" w:footer="709"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0"/>
        <w:gridCol w:w="6980"/>
      </w:tblGrid>
      <w:tr w:rsidR="00C64D60" w:rsidRPr="00BE391F" w14:paraId="737869DB" w14:textId="77777777" w:rsidTr="00C64D60">
        <w:trPr>
          <w:trHeight w:val="161"/>
        </w:trPr>
        <w:tc>
          <w:tcPr>
            <w:tcW w:w="13994" w:type="dxa"/>
            <w:gridSpan w:val="2"/>
          </w:tcPr>
          <w:p w14:paraId="1F58348E" w14:textId="77777777" w:rsidR="00E409CB" w:rsidRPr="00BE391F" w:rsidRDefault="00E409CB" w:rsidP="00E409CB">
            <w:pPr>
              <w:jc w:val="center"/>
            </w:pPr>
          </w:p>
          <w:p w14:paraId="621F89F9" w14:textId="56D76B94" w:rsidR="00C64D60" w:rsidRDefault="00E409CB" w:rsidP="00E409CB">
            <w:pPr>
              <w:ind w:firstLine="0"/>
            </w:pPr>
            <w:r w:rsidRPr="00E409CB">
              <w:rPr>
                <w:b/>
                <w:bCs/>
              </w:rPr>
              <w:t xml:space="preserve">Figure </w:t>
            </w:r>
            <w:r>
              <w:rPr>
                <w:b/>
                <w:bCs/>
              </w:rPr>
              <w:t>2</w:t>
            </w:r>
            <w:r>
              <w:t xml:space="preserve"> Results of Johnson-Neyman technique stratified by context condition</w:t>
            </w:r>
          </w:p>
          <w:p w14:paraId="252ABBEE" w14:textId="3A016229" w:rsidR="00E409CB" w:rsidRPr="00BE391F" w:rsidRDefault="00E409CB" w:rsidP="00E409CB">
            <w:pPr>
              <w:ind w:firstLine="0"/>
            </w:pPr>
          </w:p>
        </w:tc>
      </w:tr>
      <w:tr w:rsidR="00C64D60" w:rsidRPr="00BE391F" w14:paraId="36832AA2" w14:textId="77777777" w:rsidTr="00C64D60">
        <w:trPr>
          <w:trHeight w:val="3914"/>
        </w:trPr>
        <w:tc>
          <w:tcPr>
            <w:tcW w:w="6997" w:type="dxa"/>
          </w:tcPr>
          <w:p w14:paraId="7916D8F5" w14:textId="40277714" w:rsidR="00E409CB" w:rsidRDefault="00E409CB" w:rsidP="00E409CB">
            <w:r>
              <w:fldChar w:fldCharType="begin"/>
            </w:r>
            <w:r>
              <w:instrText xml:space="preserve"> INCLUDEPICTURE "/var/folders/jg/bs0qd3xd66nbk9_95_0bf5v00000gn/T/com.microsoft.Word/WebArchiveCopyPasteTempFiles/000005.png" \* MERGEFORMATINET </w:instrText>
            </w:r>
            <w:r>
              <w:fldChar w:fldCharType="separate"/>
            </w:r>
            <w:r>
              <w:rPr>
                <w:noProof/>
              </w:rPr>
              <w:drawing>
                <wp:inline distT="0" distB="0" distL="0" distR="0" wp14:anchorId="0CC19251" wp14:editId="24CD4C75">
                  <wp:extent cx="4114800"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14800" cy="2542032"/>
                          </a:xfrm>
                          <a:prstGeom prst="rect">
                            <a:avLst/>
                          </a:prstGeom>
                          <a:noFill/>
                          <a:ln>
                            <a:noFill/>
                          </a:ln>
                        </pic:spPr>
                      </pic:pic>
                    </a:graphicData>
                  </a:graphic>
                </wp:inline>
              </w:drawing>
            </w:r>
            <w:r>
              <w:fldChar w:fldCharType="end"/>
            </w:r>
          </w:p>
          <w:p w14:paraId="2D2E0735" w14:textId="56EBB2A0" w:rsidR="009831AC" w:rsidRDefault="009831AC" w:rsidP="009831AC"/>
          <w:p w14:paraId="6D81F2F0" w14:textId="436C0CE4" w:rsidR="00C64D60" w:rsidRPr="00BE391F" w:rsidRDefault="00C64D60" w:rsidP="00C64D60">
            <w:pPr>
              <w:ind w:firstLine="0"/>
            </w:pPr>
          </w:p>
        </w:tc>
        <w:tc>
          <w:tcPr>
            <w:tcW w:w="6997" w:type="dxa"/>
          </w:tcPr>
          <w:p w14:paraId="644DB4AC" w14:textId="53D35755" w:rsidR="00E409CB" w:rsidRDefault="00E409CB" w:rsidP="00E409CB">
            <w:r>
              <w:fldChar w:fldCharType="begin"/>
            </w:r>
            <w:r>
              <w:instrText xml:space="preserve"> INCLUDEPICTURE "/var/folders/jg/bs0qd3xd66nbk9_95_0bf5v00000gn/T/com.microsoft.Word/WebArchiveCopyPasteTempFiles/000007.png" \* MERGEFORMATINET </w:instrText>
            </w:r>
            <w:r>
              <w:fldChar w:fldCharType="separate"/>
            </w:r>
            <w:r>
              <w:rPr>
                <w:noProof/>
              </w:rPr>
              <w:drawing>
                <wp:inline distT="0" distB="0" distL="0" distR="0" wp14:anchorId="3424012C" wp14:editId="29705EA5">
                  <wp:extent cx="4114800" cy="25420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14800" cy="2542032"/>
                          </a:xfrm>
                          <a:prstGeom prst="rect">
                            <a:avLst/>
                          </a:prstGeom>
                          <a:noFill/>
                          <a:ln>
                            <a:noFill/>
                          </a:ln>
                        </pic:spPr>
                      </pic:pic>
                    </a:graphicData>
                  </a:graphic>
                </wp:inline>
              </w:drawing>
            </w:r>
            <w:r>
              <w:fldChar w:fldCharType="end"/>
            </w:r>
          </w:p>
          <w:p w14:paraId="0C0DBF15" w14:textId="4BDC02BD" w:rsidR="009831AC" w:rsidRDefault="009831AC" w:rsidP="009831AC"/>
          <w:p w14:paraId="2D51CF1C" w14:textId="684FBEFC" w:rsidR="00C64D60" w:rsidRPr="00BE391F" w:rsidRDefault="00C64D60" w:rsidP="00C64D60">
            <w:pPr>
              <w:ind w:firstLine="0"/>
            </w:pPr>
          </w:p>
        </w:tc>
      </w:tr>
      <w:tr w:rsidR="00C64D60" w:rsidRPr="00BE391F" w14:paraId="025B9783" w14:textId="77777777" w:rsidTr="00C64D60">
        <w:tc>
          <w:tcPr>
            <w:tcW w:w="13994" w:type="dxa"/>
            <w:gridSpan w:val="2"/>
          </w:tcPr>
          <w:p w14:paraId="6FD2BAF7" w14:textId="77777777" w:rsidR="00C64D60" w:rsidRPr="00BE391F" w:rsidRDefault="00C64D60" w:rsidP="00C64D60">
            <w:pPr>
              <w:ind w:firstLine="0"/>
            </w:pPr>
          </w:p>
        </w:tc>
      </w:tr>
    </w:tbl>
    <w:p w14:paraId="0288D1CA" w14:textId="58A4EE3F" w:rsidR="00224287" w:rsidRPr="00BE391F" w:rsidRDefault="00224287" w:rsidP="00C71142"/>
    <w:sectPr w:rsidR="00224287" w:rsidRPr="00BE391F" w:rsidSect="00FD5CA9">
      <w:pgSz w:w="16840" w:h="11901" w:orient="landscape"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Huddleston, Patricia" w:date="2020-08-18T12:29:00Z" w:initials="HP">
    <w:p w14:paraId="34A39B81" w14:textId="18002818" w:rsidR="00BE2110" w:rsidRDefault="00BE2110">
      <w:pPr>
        <w:pStyle w:val="CommentText"/>
      </w:pPr>
      <w:r>
        <w:rPr>
          <w:rStyle w:val="CommentReference"/>
        </w:rPr>
        <w:annotationRef/>
      </w:r>
      <w:r>
        <w:t>Do we use another theory besides the MODE model? If not, make this singular.</w:t>
      </w:r>
    </w:p>
  </w:comment>
  <w:comment w:id="32" w:author="Huddleston, Patricia" w:date="2020-08-18T12:32:00Z" w:initials="HP">
    <w:p w14:paraId="101DB550" w14:textId="64B8B69A" w:rsidR="00BE2110" w:rsidRDefault="00BE2110">
      <w:pPr>
        <w:pStyle w:val="CommentText"/>
      </w:pPr>
      <w:r>
        <w:rPr>
          <w:rStyle w:val="CommentReference"/>
        </w:rPr>
        <w:annotationRef/>
      </w:r>
      <w:r>
        <w:t>We have already made this clear, so I don’t think we need to repeat.</w:t>
      </w:r>
    </w:p>
  </w:comment>
  <w:comment w:id="34" w:author="Huddleston, Patricia" w:date="2020-08-18T12:33:00Z" w:initials="HP">
    <w:p w14:paraId="1D421561" w14:textId="68546200" w:rsidR="00BE2110" w:rsidRDefault="00BE2110">
      <w:pPr>
        <w:pStyle w:val="CommentText"/>
      </w:pPr>
      <w:r>
        <w:rPr>
          <w:rStyle w:val="CommentReference"/>
        </w:rPr>
        <w:annotationRef/>
      </w:r>
      <w:r>
        <w:t>Does the specific social media platform really represent a literature gap? Or is it the exposure to social media advertising, FOMO and social media participation that represent the gap?</w:t>
      </w:r>
    </w:p>
  </w:comment>
  <w:comment w:id="37" w:author="Huddleston, Patricia" w:date="2020-08-18T12:41:00Z" w:initials="HP">
    <w:p w14:paraId="1B317579" w14:textId="5B3B8776" w:rsidR="00BE2110" w:rsidRDefault="00BE2110">
      <w:pPr>
        <w:pStyle w:val="CommentText"/>
      </w:pPr>
      <w:r>
        <w:rPr>
          <w:rStyle w:val="CommentReference"/>
        </w:rPr>
        <w:annotationRef/>
      </w:r>
      <w:r>
        <w:t xml:space="preserve">I think we need to define attitude accessibility. </w:t>
      </w:r>
    </w:p>
  </w:comment>
  <w:comment w:id="41" w:author="Huddleston, Patricia" w:date="2020-08-18T12:39:00Z" w:initials="HP">
    <w:p w14:paraId="68130CE2" w14:textId="2741E3C4" w:rsidR="00BE2110" w:rsidRDefault="00BE2110">
      <w:pPr>
        <w:pStyle w:val="CommentText"/>
      </w:pPr>
      <w:r>
        <w:rPr>
          <w:rStyle w:val="CommentReference"/>
        </w:rPr>
        <w:annotationRef/>
      </w:r>
      <w:r>
        <w:t xml:space="preserve">How so? </w:t>
      </w:r>
    </w:p>
  </w:comment>
  <w:comment w:id="54" w:author="Huddleston, Patricia" w:date="2020-08-18T12:49:00Z" w:initials="HP">
    <w:p w14:paraId="139E1E38" w14:textId="38C38512" w:rsidR="00BE2110" w:rsidRDefault="00BE2110">
      <w:pPr>
        <w:pStyle w:val="CommentText"/>
      </w:pPr>
      <w:r>
        <w:rPr>
          <w:rStyle w:val="CommentReference"/>
        </w:rPr>
        <w:annotationRef/>
      </w:r>
      <w:proofErr w:type="gramStart"/>
      <w:r>
        <w:t>Than</w:t>
      </w:r>
      <w:proofErr w:type="gramEnd"/>
      <w:r>
        <w:t xml:space="preserve"> what? Absence of exposure?</w:t>
      </w:r>
    </w:p>
  </w:comment>
  <w:comment w:id="55" w:author="Huddleston, Patricia" w:date="2020-08-18T12:50:00Z" w:initials="HP">
    <w:p w14:paraId="5FEF4A0D" w14:textId="25B3EBD7" w:rsidR="00BE2110" w:rsidRDefault="00BE2110">
      <w:pPr>
        <w:pStyle w:val="CommentText"/>
      </w:pPr>
      <w:r>
        <w:rPr>
          <w:rStyle w:val="CommentReference"/>
        </w:rPr>
        <w:annotationRef/>
      </w:r>
      <w:r>
        <w:t>Positive?</w:t>
      </w:r>
    </w:p>
  </w:comment>
  <w:comment w:id="67" w:author="Huddleston, Patricia" w:date="2020-08-18T12:54:00Z" w:initials="HP">
    <w:p w14:paraId="66A84F24" w14:textId="22AA6FFC" w:rsidR="00BE2110" w:rsidRDefault="00BE2110">
      <w:pPr>
        <w:pStyle w:val="CommentText"/>
      </w:pPr>
      <w:r>
        <w:rPr>
          <w:rStyle w:val="CommentReference"/>
        </w:rPr>
        <w:annotationRef/>
      </w:r>
      <w:r>
        <w:t>We need to “connect these dots” more clearly. How do these studies relate to marketing popular brands?</w:t>
      </w:r>
    </w:p>
  </w:comment>
  <w:comment w:id="101" w:author="Huddleston, Patricia" w:date="2020-08-18T13:21:00Z" w:initials="HP">
    <w:p w14:paraId="18DE53FB" w14:textId="6ADF75AB" w:rsidR="00E0765E" w:rsidRDefault="00E0765E">
      <w:pPr>
        <w:pStyle w:val="CommentText"/>
      </w:pPr>
      <w:r>
        <w:rPr>
          <w:rStyle w:val="CommentReference"/>
        </w:rPr>
        <w:annotationRef/>
      </w:r>
      <w:r>
        <w:t>I think we need either research questions or hypotheses.</w:t>
      </w:r>
    </w:p>
  </w:comment>
  <w:comment w:id="104" w:author="Huddleston, Patricia" w:date="2020-08-18T13:17:00Z" w:initials="HP">
    <w:p w14:paraId="4A5711E6" w14:textId="52BB9329" w:rsidR="000A222D" w:rsidRDefault="000A222D">
      <w:pPr>
        <w:pStyle w:val="CommentText"/>
      </w:pPr>
      <w:r>
        <w:rPr>
          <w:rStyle w:val="CommentReference"/>
        </w:rPr>
        <w:annotationRef/>
      </w:r>
      <w:r>
        <w:t xml:space="preserve">I think we should include at least one figure that shows the stimuli. </w:t>
      </w:r>
    </w:p>
  </w:comment>
  <w:comment w:id="108" w:author="Huddleston, Patricia" w:date="2020-08-18T13:17:00Z" w:initials="HP">
    <w:p w14:paraId="55DD1323" w14:textId="40C5B6DB" w:rsidR="00E0765E" w:rsidRDefault="00E0765E">
      <w:pPr>
        <w:pStyle w:val="CommentText"/>
      </w:pPr>
      <w:r>
        <w:rPr>
          <w:rStyle w:val="CommentReference"/>
        </w:rPr>
        <w:annotationRef/>
      </w:r>
      <w:r>
        <w:t>Study 2?</w:t>
      </w:r>
    </w:p>
  </w:comment>
  <w:comment w:id="134" w:author="Huddleston, Patricia" w:date="2020-08-18T13:39:00Z" w:initials="HP">
    <w:p w14:paraId="5E95D740" w14:textId="469E1955" w:rsidR="000D0166" w:rsidRDefault="000D0166">
      <w:pPr>
        <w:pStyle w:val="CommentText"/>
      </w:pPr>
      <w:r>
        <w:rPr>
          <w:rStyle w:val="CommentReference"/>
        </w:rPr>
        <w:annotationRef/>
      </w:r>
      <w:r>
        <w:t>What do you see as the unique contribution of our study? I think we need to highlight this more clearly.</w:t>
      </w:r>
    </w:p>
  </w:comment>
  <w:comment w:id="149" w:author="Huddleston, Patricia" w:date="2020-08-18T13:44:00Z" w:initials="HP">
    <w:p w14:paraId="1D69D643" w14:textId="5DC23045" w:rsidR="000E4EAC" w:rsidRDefault="000E4EAC">
      <w:pPr>
        <w:pStyle w:val="CommentText"/>
      </w:pPr>
      <w:r>
        <w:rPr>
          <w:rStyle w:val="CommentReference"/>
        </w:rPr>
        <w:annotationRef/>
      </w:r>
      <w:r>
        <w:t>What do you mean? Are you referring to users?</w:t>
      </w:r>
    </w:p>
  </w:comment>
  <w:comment w:id="150" w:author="Huddleston, Patricia" w:date="2020-08-18T13:45:00Z" w:initials="HP">
    <w:p w14:paraId="7DC2C252" w14:textId="1C24F5B0" w:rsidR="000E4EAC" w:rsidRDefault="000E4EAC">
      <w:pPr>
        <w:pStyle w:val="CommentText"/>
      </w:pPr>
      <w:r>
        <w:rPr>
          <w:rStyle w:val="CommentReference"/>
        </w:rPr>
        <w:annotationRef/>
      </w:r>
      <w:r>
        <w:t xml:space="preserve">There needs to be some sort of transition between these sentences. What led us to conduct further analysis? </w:t>
      </w:r>
      <w:r w:rsidR="008D2127">
        <w:t>I am pretty sure that a reviewer would ask this question.</w:t>
      </w:r>
    </w:p>
  </w:comment>
  <w:comment w:id="159" w:author="Huddleston, Patricia" w:date="2020-08-18T13:47:00Z" w:initials="HP">
    <w:p w14:paraId="57C3CCEE" w14:textId="6B834B23" w:rsidR="0016059D" w:rsidRDefault="0016059D">
      <w:pPr>
        <w:pStyle w:val="CommentText"/>
      </w:pPr>
      <w:r>
        <w:rPr>
          <w:rStyle w:val="CommentReference"/>
        </w:rPr>
        <w:annotationRef/>
      </w:r>
      <w:r>
        <w:t>We did not measure decision making. Rather, it seems that participations level affects attitude formation.</w:t>
      </w:r>
    </w:p>
  </w:comment>
  <w:comment w:id="166" w:author="Huddleston, Patricia" w:date="2020-08-18T13:50:00Z" w:initials="HP">
    <w:p w14:paraId="643D6753" w14:textId="245D1FAE" w:rsidR="008D2127" w:rsidRDefault="008D2127">
      <w:pPr>
        <w:pStyle w:val="CommentText"/>
      </w:pPr>
      <w:r>
        <w:rPr>
          <w:rStyle w:val="CommentReference"/>
        </w:rPr>
        <w:annotationRef/>
      </w:r>
      <w:r>
        <w:t>This sentence does not logically follow the previous one, which discussed active Instagram users. Are you trying to draw contrasts between these two types?</w:t>
      </w:r>
    </w:p>
  </w:comment>
  <w:comment w:id="179" w:author="Huddleston, Patricia" w:date="2020-08-18T13:55:00Z" w:initials="HP">
    <w:p w14:paraId="15E6E022" w14:textId="0AD8E25A" w:rsidR="00111C81" w:rsidRDefault="00111C81">
      <w:pPr>
        <w:pStyle w:val="CommentText"/>
      </w:pPr>
      <w:r>
        <w:rPr>
          <w:rStyle w:val="CommentReference"/>
        </w:rPr>
        <w:annotationRef/>
      </w:r>
      <w:proofErr w:type="gramStart"/>
      <w:r>
        <w:t>So</w:t>
      </w:r>
      <w:proofErr w:type="gramEnd"/>
      <w:r>
        <w:t xml:space="preserve"> are we saying that this is a “false” positive attitude?</w:t>
      </w:r>
    </w:p>
  </w:comment>
  <w:comment w:id="182" w:author="Huddleston, Patricia" w:date="2020-08-18T13:56:00Z" w:initials="HP">
    <w:p w14:paraId="45050B45" w14:textId="232EC19F" w:rsidR="00E301A1" w:rsidRDefault="00E301A1">
      <w:pPr>
        <w:pStyle w:val="CommentText"/>
      </w:pPr>
      <w:r>
        <w:rPr>
          <w:rStyle w:val="CommentReference"/>
        </w:rPr>
        <w:annotationRef/>
      </w:r>
      <w:r>
        <w:t>Explain the boundary conditions.</w:t>
      </w:r>
    </w:p>
  </w:comment>
  <w:comment w:id="185" w:author="Huddleston, Patricia" w:date="2020-08-18T14:03:00Z" w:initials="HP">
    <w:p w14:paraId="66A05B4F" w14:textId="7F00680F" w:rsidR="00841417" w:rsidRDefault="00841417">
      <w:pPr>
        <w:pStyle w:val="CommentText"/>
      </w:pPr>
      <w:r>
        <w:rPr>
          <w:rStyle w:val="CommentReference"/>
        </w:rPr>
        <w:annotationRef/>
      </w:r>
      <w:r>
        <w:t>This section needs some more thought.</w:t>
      </w:r>
    </w:p>
  </w:comment>
  <w:comment w:id="192" w:author="Huddleston, Patricia" w:date="2020-08-18T13:59:00Z" w:initials="HP">
    <w:p w14:paraId="194BEF80" w14:textId="16E60507" w:rsidR="00763255" w:rsidRDefault="00763255">
      <w:pPr>
        <w:pStyle w:val="CommentText"/>
      </w:pPr>
      <w:r>
        <w:rPr>
          <w:rStyle w:val="CommentReference"/>
        </w:rPr>
        <w:annotationRef/>
      </w:r>
      <w:r>
        <w:t>I don’t think any of our analyses thus far supports this narrative. Didn't we collect data on hedonic/utilitarian perceptions of these products? If so, we might want to mention it here. Otherwise, we are simply speculating.</w:t>
      </w:r>
    </w:p>
  </w:comment>
  <w:comment w:id="202" w:author="Huddleston, Patricia" w:date="2020-08-18T14:21:00Z" w:initials="HP">
    <w:p w14:paraId="6E97951F" w14:textId="35993E5B" w:rsidR="00253441" w:rsidRDefault="00253441">
      <w:pPr>
        <w:pStyle w:val="CommentText"/>
      </w:pPr>
      <w:r>
        <w:rPr>
          <w:rStyle w:val="CommentReference"/>
        </w:rPr>
        <w:annotationRef/>
      </w:r>
      <w:r>
        <w:t>Were our findings in line with the MODE theory? I think this should be addressed.</w:t>
      </w:r>
    </w:p>
  </w:comment>
  <w:comment w:id="212" w:author="Huddleston, Patricia" w:date="2020-08-18T14:05:00Z" w:initials="HP">
    <w:p w14:paraId="1972E749" w14:textId="50FABE9F" w:rsidR="00841417" w:rsidRDefault="00841417">
      <w:pPr>
        <w:pStyle w:val="CommentText"/>
      </w:pPr>
      <w:r>
        <w:rPr>
          <w:rStyle w:val="CommentReference"/>
        </w:rPr>
        <w:annotationRef/>
      </w:r>
      <w:r>
        <w:t xml:space="preserve">Explain example a bit more. </w:t>
      </w:r>
    </w:p>
  </w:comment>
  <w:comment w:id="221" w:author="Huddleston, Patricia" w:date="2020-08-18T14:07:00Z" w:initials="HP">
    <w:p w14:paraId="315A8682" w14:textId="191C4C62" w:rsidR="00841417" w:rsidRDefault="00841417">
      <w:pPr>
        <w:pStyle w:val="CommentText"/>
      </w:pPr>
      <w:r>
        <w:rPr>
          <w:rStyle w:val="CommentReference"/>
        </w:rPr>
        <w:annotationRef/>
      </w:r>
      <w:r>
        <w:t>Were lurkers more predominant in our sample? Not sure where how you draw this conclusion.</w:t>
      </w:r>
    </w:p>
  </w:comment>
  <w:comment w:id="229" w:author="Huddleston, Patricia" w:date="2020-08-18T14:13:00Z" w:initials="HP">
    <w:p w14:paraId="4DE0634C" w14:textId="4AFDC732" w:rsidR="008252A1" w:rsidRDefault="008252A1">
      <w:pPr>
        <w:pStyle w:val="CommentText"/>
      </w:pPr>
      <w:r>
        <w:rPr>
          <w:rStyle w:val="CommentReference"/>
        </w:rPr>
        <w:annotationRef/>
      </w:r>
      <w:r>
        <w:t>Does this capture the point that you are trying to make?</w:t>
      </w:r>
    </w:p>
  </w:comment>
  <w:comment w:id="246" w:author="Huddleston, Patricia" w:date="2020-08-18T14:14:00Z" w:initials="HP">
    <w:p w14:paraId="4F73CCEF" w14:textId="5E73E225" w:rsidR="000F002C" w:rsidRDefault="000F002C">
      <w:pPr>
        <w:pStyle w:val="CommentText"/>
      </w:pPr>
      <w:r>
        <w:rPr>
          <w:rStyle w:val="CommentReference"/>
        </w:rPr>
        <w:annotationRef/>
      </w:r>
      <w:r>
        <w:t>How would marketers be able to differentiate between posters and lurkers or hi/low FOMO consumers?</w:t>
      </w:r>
    </w:p>
  </w:comment>
  <w:comment w:id="270" w:author="Huddleston, Patricia" w:date="2020-08-18T14:20:00Z" w:initials="HP">
    <w:p w14:paraId="58706E8A" w14:textId="2209D75B" w:rsidR="00253441" w:rsidRDefault="00253441">
      <w:pPr>
        <w:pStyle w:val="CommentText"/>
      </w:pPr>
      <w:r>
        <w:rPr>
          <w:rStyle w:val="CommentReference"/>
        </w:rPr>
        <w:annotationRef/>
      </w:r>
      <w:r>
        <w:t>1 theory?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A39B81" w15:done="0"/>
  <w15:commentEx w15:paraId="101DB550" w15:done="0"/>
  <w15:commentEx w15:paraId="1D421561" w15:done="0"/>
  <w15:commentEx w15:paraId="1B317579" w15:done="0"/>
  <w15:commentEx w15:paraId="68130CE2" w15:done="0"/>
  <w15:commentEx w15:paraId="139E1E38" w15:done="0"/>
  <w15:commentEx w15:paraId="5FEF4A0D" w15:done="0"/>
  <w15:commentEx w15:paraId="66A84F24" w15:done="0"/>
  <w15:commentEx w15:paraId="18DE53FB" w15:done="0"/>
  <w15:commentEx w15:paraId="4A5711E6" w15:done="0"/>
  <w15:commentEx w15:paraId="55DD1323" w15:done="0"/>
  <w15:commentEx w15:paraId="5E95D740" w15:done="0"/>
  <w15:commentEx w15:paraId="1D69D643" w15:done="0"/>
  <w15:commentEx w15:paraId="7DC2C252" w15:done="0"/>
  <w15:commentEx w15:paraId="57C3CCEE" w15:done="0"/>
  <w15:commentEx w15:paraId="643D6753" w15:done="0"/>
  <w15:commentEx w15:paraId="15E6E022" w15:done="0"/>
  <w15:commentEx w15:paraId="45050B45" w15:done="0"/>
  <w15:commentEx w15:paraId="66A05B4F" w15:done="0"/>
  <w15:commentEx w15:paraId="194BEF80" w15:done="0"/>
  <w15:commentEx w15:paraId="6E97951F" w15:done="0"/>
  <w15:commentEx w15:paraId="1972E749" w15:done="0"/>
  <w15:commentEx w15:paraId="315A8682" w15:done="0"/>
  <w15:commentEx w15:paraId="4DE0634C" w15:done="0"/>
  <w15:commentEx w15:paraId="4F73CCEF" w15:done="0"/>
  <w15:commentEx w15:paraId="58706E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6480E" w16cex:dateUtc="2020-08-18T16:29:00Z"/>
  <w16cex:commentExtensible w16cex:durableId="22E648CD" w16cex:dateUtc="2020-08-18T16:32:00Z"/>
  <w16cex:commentExtensible w16cex:durableId="22E64903" w16cex:dateUtc="2020-08-18T16:33:00Z"/>
  <w16cex:commentExtensible w16cex:durableId="22E64B08" w16cex:dateUtc="2020-08-18T16:41:00Z"/>
  <w16cex:commentExtensible w16cex:durableId="22E64A67" w16cex:dateUtc="2020-08-18T16:39:00Z"/>
  <w16cex:commentExtensible w16cex:durableId="22E64CE5" w16cex:dateUtc="2020-08-18T16:49:00Z"/>
  <w16cex:commentExtensible w16cex:durableId="22E64D1C" w16cex:dateUtc="2020-08-18T16:50:00Z"/>
  <w16cex:commentExtensible w16cex:durableId="22E64E14" w16cex:dateUtc="2020-08-18T16:54:00Z"/>
  <w16cex:commentExtensible w16cex:durableId="22E6546F" w16cex:dateUtc="2020-08-18T17:21:00Z"/>
  <w16cex:commentExtensible w16cex:durableId="22E6535C" w16cex:dateUtc="2020-08-18T17:17:00Z"/>
  <w16cex:commentExtensible w16cex:durableId="22E65383" w16cex:dateUtc="2020-08-18T17:17:00Z"/>
  <w16cex:commentExtensible w16cex:durableId="22E65879" w16cex:dateUtc="2020-08-18T17:39:00Z"/>
  <w16cex:commentExtensible w16cex:durableId="22E659D5" w16cex:dateUtc="2020-08-18T17:44:00Z"/>
  <w16cex:commentExtensible w16cex:durableId="22E659FD" w16cex:dateUtc="2020-08-18T17:45:00Z"/>
  <w16cex:commentExtensible w16cex:durableId="22E65A79" w16cex:dateUtc="2020-08-18T17:47:00Z"/>
  <w16cex:commentExtensible w16cex:durableId="22E65B38" w16cex:dateUtc="2020-08-18T17:50:00Z"/>
  <w16cex:commentExtensible w16cex:durableId="22E65C42" w16cex:dateUtc="2020-08-18T17:55:00Z"/>
  <w16cex:commentExtensible w16cex:durableId="22E65C97" w16cex:dateUtc="2020-08-18T17:56:00Z"/>
  <w16cex:commentExtensible w16cex:durableId="22E65E16" w16cex:dateUtc="2020-08-18T18:03:00Z"/>
  <w16cex:commentExtensible w16cex:durableId="22E65D55" w16cex:dateUtc="2020-08-18T17:59:00Z"/>
  <w16cex:commentExtensible w16cex:durableId="22E66257" w16cex:dateUtc="2020-08-18T18:21:00Z"/>
  <w16cex:commentExtensible w16cex:durableId="22E65EB3" w16cex:dateUtc="2020-08-18T18:05:00Z"/>
  <w16cex:commentExtensible w16cex:durableId="22E65F11" w16cex:dateUtc="2020-08-18T18:07:00Z"/>
  <w16cex:commentExtensible w16cex:durableId="22E6606C" w16cex:dateUtc="2020-08-18T18:13:00Z"/>
  <w16cex:commentExtensible w16cex:durableId="22E660B6" w16cex:dateUtc="2020-08-18T18:14:00Z"/>
  <w16cex:commentExtensible w16cex:durableId="22E66224" w16cex:dateUtc="2020-08-18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A39B81" w16cid:durableId="22E6480E"/>
  <w16cid:commentId w16cid:paraId="101DB550" w16cid:durableId="22E648CD"/>
  <w16cid:commentId w16cid:paraId="1D421561" w16cid:durableId="22E64903"/>
  <w16cid:commentId w16cid:paraId="1B317579" w16cid:durableId="22E64B08"/>
  <w16cid:commentId w16cid:paraId="68130CE2" w16cid:durableId="22E64A67"/>
  <w16cid:commentId w16cid:paraId="139E1E38" w16cid:durableId="22E64CE5"/>
  <w16cid:commentId w16cid:paraId="5FEF4A0D" w16cid:durableId="22E64D1C"/>
  <w16cid:commentId w16cid:paraId="66A84F24" w16cid:durableId="22E64E14"/>
  <w16cid:commentId w16cid:paraId="18DE53FB" w16cid:durableId="22E6546F"/>
  <w16cid:commentId w16cid:paraId="4A5711E6" w16cid:durableId="22E6535C"/>
  <w16cid:commentId w16cid:paraId="55DD1323" w16cid:durableId="22E65383"/>
  <w16cid:commentId w16cid:paraId="5E95D740" w16cid:durableId="22E65879"/>
  <w16cid:commentId w16cid:paraId="1D69D643" w16cid:durableId="22E659D5"/>
  <w16cid:commentId w16cid:paraId="7DC2C252" w16cid:durableId="22E659FD"/>
  <w16cid:commentId w16cid:paraId="57C3CCEE" w16cid:durableId="22E65A79"/>
  <w16cid:commentId w16cid:paraId="643D6753" w16cid:durableId="22E65B38"/>
  <w16cid:commentId w16cid:paraId="15E6E022" w16cid:durableId="22E65C42"/>
  <w16cid:commentId w16cid:paraId="45050B45" w16cid:durableId="22E65C97"/>
  <w16cid:commentId w16cid:paraId="66A05B4F" w16cid:durableId="22E65E16"/>
  <w16cid:commentId w16cid:paraId="194BEF80" w16cid:durableId="22E65D55"/>
  <w16cid:commentId w16cid:paraId="6E97951F" w16cid:durableId="22E66257"/>
  <w16cid:commentId w16cid:paraId="1972E749" w16cid:durableId="22E65EB3"/>
  <w16cid:commentId w16cid:paraId="315A8682" w16cid:durableId="22E65F11"/>
  <w16cid:commentId w16cid:paraId="4DE0634C" w16cid:durableId="22E6606C"/>
  <w16cid:commentId w16cid:paraId="4F73CCEF" w16cid:durableId="22E660B6"/>
  <w16cid:commentId w16cid:paraId="58706E8A" w16cid:durableId="22E662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6F7C0" w14:textId="77777777" w:rsidR="00B51E92" w:rsidRDefault="00B51E92" w:rsidP="00AF2C92">
      <w:r>
        <w:separator/>
      </w:r>
    </w:p>
  </w:endnote>
  <w:endnote w:type="continuationSeparator" w:id="0">
    <w:p w14:paraId="623D585E" w14:textId="77777777" w:rsidR="00B51E92" w:rsidRDefault="00B51E92"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0428723"/>
      <w:docPartObj>
        <w:docPartGallery w:val="Page Numbers (Bottom of Page)"/>
        <w:docPartUnique/>
      </w:docPartObj>
    </w:sdtPr>
    <w:sdtEndPr>
      <w:rPr>
        <w:rStyle w:val="PageNumber"/>
      </w:rPr>
    </w:sdtEndPr>
    <w:sdtContent>
      <w:p w14:paraId="5DC1FF81" w14:textId="58F801BF" w:rsidR="00BE2110" w:rsidRDefault="00BE2110" w:rsidP="00BE21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F5AB86" w14:textId="77777777" w:rsidR="00BE2110" w:rsidRDefault="00BE2110" w:rsidP="00FD5C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2061459"/>
      <w:docPartObj>
        <w:docPartGallery w:val="Page Numbers (Bottom of Page)"/>
        <w:docPartUnique/>
      </w:docPartObj>
    </w:sdtPr>
    <w:sdtEndPr>
      <w:rPr>
        <w:rStyle w:val="PageNumber"/>
      </w:rPr>
    </w:sdtEndPr>
    <w:sdtContent>
      <w:p w14:paraId="3555B26F" w14:textId="782CF63B" w:rsidR="00BE2110" w:rsidRDefault="00BE2110" w:rsidP="00BE21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4BADC2" w14:textId="77777777" w:rsidR="00BE2110" w:rsidRDefault="00BE2110" w:rsidP="00FD5C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43B92" w14:textId="77777777" w:rsidR="00B51E92" w:rsidRDefault="00B51E92" w:rsidP="00AF2C92">
      <w:r>
        <w:separator/>
      </w:r>
    </w:p>
  </w:footnote>
  <w:footnote w:type="continuationSeparator" w:id="0">
    <w:p w14:paraId="4F6F9BE0" w14:textId="77777777" w:rsidR="00B51E92" w:rsidRDefault="00B51E92"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1A560FD"/>
    <w:multiLevelType w:val="hybridMultilevel"/>
    <w:tmpl w:val="C304E82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ddleston, Patricia">
    <w15:presenceInfo w15:providerId="AD" w15:userId="S::huddles2@msu.edu::026ee711-959a-473c-9b01-83df8da30a4b"/>
  </w15:person>
  <w15:person w15:author="Neumann, Dominik">
    <w15:presenceInfo w15:providerId="AD" w15:userId="S::neuman69@msu.edu::c7ab4cc5-3bce-4a95-92a3-0e05b1de3e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1&lt;/HyperlinksVisible&gt;&lt;EnableBibliographyCategories&gt;0&lt;/EnableBibliographyCategories&gt;&lt;/ENLayout&gt;"/>
    <w:docVar w:name="EN.Libraries" w:val="&lt;Libraries&gt;&lt;item db-id=&quot;vvte5pdvdpf5rwea9agpx0rpdd2f0zdw00pv&quot;&gt;My EndNote Library&lt;record-ids&gt;&lt;item&gt;1&lt;/item&gt;&lt;item&gt;2&lt;/item&gt;&lt;item&gt;3&lt;/item&gt;&lt;item&gt;4&lt;/item&gt;&lt;item&gt;5&lt;/item&gt;&lt;item&gt;6&lt;/item&gt;&lt;item&gt;7&lt;/item&gt;&lt;item&gt;8&lt;/item&gt;&lt;item&gt;9&lt;/item&gt;&lt;item&gt;10&lt;/item&gt;&lt;item&gt;11&lt;/item&gt;&lt;item&gt;13&lt;/item&gt;&lt;item&gt;15&lt;/item&gt;&lt;item&gt;16&lt;/item&gt;&lt;item&gt;17&lt;/item&gt;&lt;item&gt;20&lt;/item&gt;&lt;item&gt;21&lt;/item&gt;&lt;item&gt;24&lt;/item&gt;&lt;item&gt;25&lt;/item&gt;&lt;item&gt;26&lt;/item&gt;&lt;item&gt;27&lt;/item&gt;&lt;item&gt;28&lt;/item&gt;&lt;item&gt;29&lt;/item&gt;&lt;item&gt;30&lt;/item&gt;&lt;item&gt;31&lt;/item&gt;&lt;item&gt;32&lt;/item&gt;&lt;item&gt;33&lt;/item&gt;&lt;item&gt;35&lt;/item&gt;&lt;item&gt;36&lt;/item&gt;&lt;item&gt;37&lt;/item&gt;&lt;item&gt;38&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146&lt;/item&gt;&lt;item&gt;154&lt;/item&gt;&lt;item&gt;224&lt;/item&gt;&lt;item&gt;228&lt;/item&gt;&lt;item&gt;231&lt;/item&gt;&lt;item&gt;234&lt;/item&gt;&lt;item&gt;382&lt;/item&gt;&lt;item&gt;826&lt;/item&gt;&lt;/record-ids&gt;&lt;/item&gt;&lt;/Libraries&gt;"/>
  </w:docVars>
  <w:rsids>
    <w:rsidRoot w:val="00F17E5C"/>
    <w:rsid w:val="00001899"/>
    <w:rsid w:val="00001D56"/>
    <w:rsid w:val="000049AD"/>
    <w:rsid w:val="0000681B"/>
    <w:rsid w:val="000133C0"/>
    <w:rsid w:val="000137C5"/>
    <w:rsid w:val="00014C4E"/>
    <w:rsid w:val="00016D95"/>
    <w:rsid w:val="00017107"/>
    <w:rsid w:val="000202E2"/>
    <w:rsid w:val="00022441"/>
    <w:rsid w:val="0002261E"/>
    <w:rsid w:val="00024839"/>
    <w:rsid w:val="00026871"/>
    <w:rsid w:val="0003187C"/>
    <w:rsid w:val="00037A98"/>
    <w:rsid w:val="000427FB"/>
    <w:rsid w:val="0004455E"/>
    <w:rsid w:val="00047CB5"/>
    <w:rsid w:val="00051FAA"/>
    <w:rsid w:val="000572A9"/>
    <w:rsid w:val="00061325"/>
    <w:rsid w:val="000733AC"/>
    <w:rsid w:val="00074B81"/>
    <w:rsid w:val="00074D22"/>
    <w:rsid w:val="00075081"/>
    <w:rsid w:val="0007528A"/>
    <w:rsid w:val="000771FF"/>
    <w:rsid w:val="000811AB"/>
    <w:rsid w:val="00083C5F"/>
    <w:rsid w:val="000861D5"/>
    <w:rsid w:val="0009172C"/>
    <w:rsid w:val="000927A7"/>
    <w:rsid w:val="000930EC"/>
    <w:rsid w:val="000947C2"/>
    <w:rsid w:val="00095E61"/>
    <w:rsid w:val="000966C1"/>
    <w:rsid w:val="000970AC"/>
    <w:rsid w:val="000A1167"/>
    <w:rsid w:val="000A222D"/>
    <w:rsid w:val="000A4428"/>
    <w:rsid w:val="000A6D40"/>
    <w:rsid w:val="000A7BC3"/>
    <w:rsid w:val="000B1661"/>
    <w:rsid w:val="000B1D9A"/>
    <w:rsid w:val="000B1F0B"/>
    <w:rsid w:val="000B2E88"/>
    <w:rsid w:val="000B4603"/>
    <w:rsid w:val="000B7F6D"/>
    <w:rsid w:val="000C09BE"/>
    <w:rsid w:val="000C1380"/>
    <w:rsid w:val="000C141E"/>
    <w:rsid w:val="000C554F"/>
    <w:rsid w:val="000D0166"/>
    <w:rsid w:val="000D04A6"/>
    <w:rsid w:val="000D0DC5"/>
    <w:rsid w:val="000D15FF"/>
    <w:rsid w:val="000D28DF"/>
    <w:rsid w:val="000D488B"/>
    <w:rsid w:val="000D68DF"/>
    <w:rsid w:val="000D6AC3"/>
    <w:rsid w:val="000E138D"/>
    <w:rsid w:val="000E187A"/>
    <w:rsid w:val="000E2D61"/>
    <w:rsid w:val="000E450E"/>
    <w:rsid w:val="000E4EAC"/>
    <w:rsid w:val="000E6259"/>
    <w:rsid w:val="000F002C"/>
    <w:rsid w:val="000F4677"/>
    <w:rsid w:val="000F5BE0"/>
    <w:rsid w:val="00100587"/>
    <w:rsid w:val="0010284E"/>
    <w:rsid w:val="00103122"/>
    <w:rsid w:val="0010336A"/>
    <w:rsid w:val="001050F1"/>
    <w:rsid w:val="00105AEA"/>
    <w:rsid w:val="00106DAF"/>
    <w:rsid w:val="00111C81"/>
    <w:rsid w:val="00114ABE"/>
    <w:rsid w:val="00116023"/>
    <w:rsid w:val="00134A51"/>
    <w:rsid w:val="00140727"/>
    <w:rsid w:val="001463CA"/>
    <w:rsid w:val="0016059D"/>
    <w:rsid w:val="00160628"/>
    <w:rsid w:val="00161344"/>
    <w:rsid w:val="00162195"/>
    <w:rsid w:val="0016322A"/>
    <w:rsid w:val="00165A21"/>
    <w:rsid w:val="001705CE"/>
    <w:rsid w:val="0017714B"/>
    <w:rsid w:val="001804DF"/>
    <w:rsid w:val="00181BDC"/>
    <w:rsid w:val="00181DB0"/>
    <w:rsid w:val="001829E3"/>
    <w:rsid w:val="001924C0"/>
    <w:rsid w:val="00195205"/>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67E"/>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3CF7"/>
    <w:rsid w:val="0021620C"/>
    <w:rsid w:val="00216E78"/>
    <w:rsid w:val="00217275"/>
    <w:rsid w:val="002211DD"/>
    <w:rsid w:val="00224287"/>
    <w:rsid w:val="00236F4B"/>
    <w:rsid w:val="00241002"/>
    <w:rsid w:val="002411C2"/>
    <w:rsid w:val="00242B0D"/>
    <w:rsid w:val="002467C6"/>
    <w:rsid w:val="0024692A"/>
    <w:rsid w:val="00252BBA"/>
    <w:rsid w:val="00253123"/>
    <w:rsid w:val="00253441"/>
    <w:rsid w:val="00254341"/>
    <w:rsid w:val="00264001"/>
    <w:rsid w:val="00266354"/>
    <w:rsid w:val="00267A18"/>
    <w:rsid w:val="00273462"/>
    <w:rsid w:val="0027395B"/>
    <w:rsid w:val="00275854"/>
    <w:rsid w:val="00283B41"/>
    <w:rsid w:val="00285F28"/>
    <w:rsid w:val="00286398"/>
    <w:rsid w:val="002A3C42"/>
    <w:rsid w:val="002A5D75"/>
    <w:rsid w:val="002B17FF"/>
    <w:rsid w:val="002B1B1A"/>
    <w:rsid w:val="002B4846"/>
    <w:rsid w:val="002B5A37"/>
    <w:rsid w:val="002B7228"/>
    <w:rsid w:val="002C53EE"/>
    <w:rsid w:val="002D24F7"/>
    <w:rsid w:val="002D2799"/>
    <w:rsid w:val="002D2CD7"/>
    <w:rsid w:val="002D4DDC"/>
    <w:rsid w:val="002D4F75"/>
    <w:rsid w:val="002D6493"/>
    <w:rsid w:val="002D7AB6"/>
    <w:rsid w:val="002E06D0"/>
    <w:rsid w:val="002E3C27"/>
    <w:rsid w:val="002E403A"/>
    <w:rsid w:val="002E5F15"/>
    <w:rsid w:val="002E7F3A"/>
    <w:rsid w:val="002F4EDB"/>
    <w:rsid w:val="002F6054"/>
    <w:rsid w:val="00310E13"/>
    <w:rsid w:val="00315713"/>
    <w:rsid w:val="0031686C"/>
    <w:rsid w:val="00316FE0"/>
    <w:rsid w:val="003204D2"/>
    <w:rsid w:val="003220D7"/>
    <w:rsid w:val="0032605E"/>
    <w:rsid w:val="003275D1"/>
    <w:rsid w:val="00330B2A"/>
    <w:rsid w:val="00331E17"/>
    <w:rsid w:val="00333063"/>
    <w:rsid w:val="003342E7"/>
    <w:rsid w:val="003408E3"/>
    <w:rsid w:val="0034250E"/>
    <w:rsid w:val="00343480"/>
    <w:rsid w:val="00345E89"/>
    <w:rsid w:val="003522A1"/>
    <w:rsid w:val="0035254B"/>
    <w:rsid w:val="00353555"/>
    <w:rsid w:val="003565D4"/>
    <w:rsid w:val="003569C8"/>
    <w:rsid w:val="003607FB"/>
    <w:rsid w:val="00360FD5"/>
    <w:rsid w:val="0036340D"/>
    <w:rsid w:val="003634A5"/>
    <w:rsid w:val="00366868"/>
    <w:rsid w:val="00367506"/>
    <w:rsid w:val="00370085"/>
    <w:rsid w:val="003744A7"/>
    <w:rsid w:val="00376235"/>
    <w:rsid w:val="00381FB6"/>
    <w:rsid w:val="003836D3"/>
    <w:rsid w:val="00383A52"/>
    <w:rsid w:val="00391652"/>
    <w:rsid w:val="0039253F"/>
    <w:rsid w:val="0039507F"/>
    <w:rsid w:val="003A1260"/>
    <w:rsid w:val="003A295F"/>
    <w:rsid w:val="003A41DD"/>
    <w:rsid w:val="003A7033"/>
    <w:rsid w:val="003B47FE"/>
    <w:rsid w:val="003B5673"/>
    <w:rsid w:val="003B6287"/>
    <w:rsid w:val="003B62C9"/>
    <w:rsid w:val="003C3414"/>
    <w:rsid w:val="003C7176"/>
    <w:rsid w:val="003D0929"/>
    <w:rsid w:val="003D2F9E"/>
    <w:rsid w:val="003D4729"/>
    <w:rsid w:val="003D7DD6"/>
    <w:rsid w:val="003E0B6B"/>
    <w:rsid w:val="003E5AAF"/>
    <w:rsid w:val="003E600D"/>
    <w:rsid w:val="003E64DF"/>
    <w:rsid w:val="003E6A5D"/>
    <w:rsid w:val="003F193A"/>
    <w:rsid w:val="003F4207"/>
    <w:rsid w:val="003F4A19"/>
    <w:rsid w:val="003F5C46"/>
    <w:rsid w:val="003F7CBB"/>
    <w:rsid w:val="003F7D34"/>
    <w:rsid w:val="00410349"/>
    <w:rsid w:val="00412C8E"/>
    <w:rsid w:val="0041518D"/>
    <w:rsid w:val="004165C8"/>
    <w:rsid w:val="0042221D"/>
    <w:rsid w:val="0042388A"/>
    <w:rsid w:val="00424DD3"/>
    <w:rsid w:val="004269C5"/>
    <w:rsid w:val="00435939"/>
    <w:rsid w:val="00437CC7"/>
    <w:rsid w:val="00442B9C"/>
    <w:rsid w:val="00443509"/>
    <w:rsid w:val="00445EFA"/>
    <w:rsid w:val="0044738A"/>
    <w:rsid w:val="004473D3"/>
    <w:rsid w:val="00452231"/>
    <w:rsid w:val="004525A4"/>
    <w:rsid w:val="00457817"/>
    <w:rsid w:val="00460C13"/>
    <w:rsid w:val="00463228"/>
    <w:rsid w:val="00463782"/>
    <w:rsid w:val="004667E0"/>
    <w:rsid w:val="00467331"/>
    <w:rsid w:val="0046760E"/>
    <w:rsid w:val="00470E10"/>
    <w:rsid w:val="00477A97"/>
    <w:rsid w:val="00481343"/>
    <w:rsid w:val="0048549E"/>
    <w:rsid w:val="004855BF"/>
    <w:rsid w:val="004930C6"/>
    <w:rsid w:val="00493347"/>
    <w:rsid w:val="00496092"/>
    <w:rsid w:val="004A0495"/>
    <w:rsid w:val="004A08DB"/>
    <w:rsid w:val="004A25D0"/>
    <w:rsid w:val="004A37E8"/>
    <w:rsid w:val="004A7549"/>
    <w:rsid w:val="004A768B"/>
    <w:rsid w:val="004A777B"/>
    <w:rsid w:val="004B09D4"/>
    <w:rsid w:val="004B309D"/>
    <w:rsid w:val="004B330A"/>
    <w:rsid w:val="004B7C8E"/>
    <w:rsid w:val="004C194F"/>
    <w:rsid w:val="004C36F6"/>
    <w:rsid w:val="004C3D3C"/>
    <w:rsid w:val="004D0EDC"/>
    <w:rsid w:val="004D1220"/>
    <w:rsid w:val="004D14B3"/>
    <w:rsid w:val="004D1529"/>
    <w:rsid w:val="004D2253"/>
    <w:rsid w:val="004D5514"/>
    <w:rsid w:val="004D56C3"/>
    <w:rsid w:val="004E0338"/>
    <w:rsid w:val="004E3C70"/>
    <w:rsid w:val="004E4FF3"/>
    <w:rsid w:val="004E56A8"/>
    <w:rsid w:val="004F3B55"/>
    <w:rsid w:val="004F428E"/>
    <w:rsid w:val="004F4E46"/>
    <w:rsid w:val="004F6B7D"/>
    <w:rsid w:val="005015F6"/>
    <w:rsid w:val="005023D5"/>
    <w:rsid w:val="005030C4"/>
    <w:rsid w:val="005031C5"/>
    <w:rsid w:val="0050438E"/>
    <w:rsid w:val="00504FDC"/>
    <w:rsid w:val="005120CC"/>
    <w:rsid w:val="00512B7B"/>
    <w:rsid w:val="00514AFB"/>
    <w:rsid w:val="00514EA1"/>
    <w:rsid w:val="0051798B"/>
    <w:rsid w:val="00521F5A"/>
    <w:rsid w:val="00525E06"/>
    <w:rsid w:val="00526454"/>
    <w:rsid w:val="00531823"/>
    <w:rsid w:val="00534ECC"/>
    <w:rsid w:val="0053720D"/>
    <w:rsid w:val="00540EF5"/>
    <w:rsid w:val="00541BF3"/>
    <w:rsid w:val="00541CD3"/>
    <w:rsid w:val="005476FA"/>
    <w:rsid w:val="005525C9"/>
    <w:rsid w:val="0055595E"/>
    <w:rsid w:val="00557988"/>
    <w:rsid w:val="00562C49"/>
    <w:rsid w:val="00562DEF"/>
    <w:rsid w:val="0056321A"/>
    <w:rsid w:val="00563A35"/>
    <w:rsid w:val="00566596"/>
    <w:rsid w:val="005741E9"/>
    <w:rsid w:val="005748CF"/>
    <w:rsid w:val="00584270"/>
    <w:rsid w:val="00584738"/>
    <w:rsid w:val="005920B0"/>
    <w:rsid w:val="0059380D"/>
    <w:rsid w:val="00593DD7"/>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699"/>
    <w:rsid w:val="005C3F41"/>
    <w:rsid w:val="005D1885"/>
    <w:rsid w:val="005D4A38"/>
    <w:rsid w:val="005E1A56"/>
    <w:rsid w:val="005E2EEA"/>
    <w:rsid w:val="005E3708"/>
    <w:rsid w:val="005E3CCD"/>
    <w:rsid w:val="005E3D6B"/>
    <w:rsid w:val="005E4C26"/>
    <w:rsid w:val="005E5B55"/>
    <w:rsid w:val="005E5E4A"/>
    <w:rsid w:val="005E693D"/>
    <w:rsid w:val="005E75BF"/>
    <w:rsid w:val="005F3ED6"/>
    <w:rsid w:val="005F57BA"/>
    <w:rsid w:val="005F61E6"/>
    <w:rsid w:val="005F6C45"/>
    <w:rsid w:val="00603211"/>
    <w:rsid w:val="00605A69"/>
    <w:rsid w:val="00606C54"/>
    <w:rsid w:val="00614375"/>
    <w:rsid w:val="00615B0A"/>
    <w:rsid w:val="006168CF"/>
    <w:rsid w:val="0062011B"/>
    <w:rsid w:val="00625E58"/>
    <w:rsid w:val="00626DE0"/>
    <w:rsid w:val="00630901"/>
    <w:rsid w:val="00631BB8"/>
    <w:rsid w:val="00631F8E"/>
    <w:rsid w:val="00636EE9"/>
    <w:rsid w:val="00640950"/>
    <w:rsid w:val="00641AE7"/>
    <w:rsid w:val="00642629"/>
    <w:rsid w:val="0064782B"/>
    <w:rsid w:val="0065293D"/>
    <w:rsid w:val="00653EFC"/>
    <w:rsid w:val="00654021"/>
    <w:rsid w:val="00661045"/>
    <w:rsid w:val="00666DA8"/>
    <w:rsid w:val="00670FF3"/>
    <w:rsid w:val="00671057"/>
    <w:rsid w:val="00675AAF"/>
    <w:rsid w:val="0068031A"/>
    <w:rsid w:val="00681919"/>
    <w:rsid w:val="00681B2F"/>
    <w:rsid w:val="0068335F"/>
    <w:rsid w:val="00687217"/>
    <w:rsid w:val="006917D2"/>
    <w:rsid w:val="00693302"/>
    <w:rsid w:val="0069640B"/>
    <w:rsid w:val="006A1B83"/>
    <w:rsid w:val="006A21CD"/>
    <w:rsid w:val="006A50D0"/>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445E"/>
    <w:rsid w:val="006F6B55"/>
    <w:rsid w:val="006F788D"/>
    <w:rsid w:val="006F78E1"/>
    <w:rsid w:val="00701072"/>
    <w:rsid w:val="00702054"/>
    <w:rsid w:val="00702B50"/>
    <w:rsid w:val="007035A4"/>
    <w:rsid w:val="00711799"/>
    <w:rsid w:val="00712B78"/>
    <w:rsid w:val="0071393B"/>
    <w:rsid w:val="00713EE2"/>
    <w:rsid w:val="007177FC"/>
    <w:rsid w:val="00720C5E"/>
    <w:rsid w:val="00721701"/>
    <w:rsid w:val="00722AFF"/>
    <w:rsid w:val="00731835"/>
    <w:rsid w:val="007341F8"/>
    <w:rsid w:val="00734372"/>
    <w:rsid w:val="00734EB8"/>
    <w:rsid w:val="00735F8B"/>
    <w:rsid w:val="0074090B"/>
    <w:rsid w:val="00742D1F"/>
    <w:rsid w:val="00743EBA"/>
    <w:rsid w:val="00744C8E"/>
    <w:rsid w:val="0074707E"/>
    <w:rsid w:val="00747AF7"/>
    <w:rsid w:val="007516DC"/>
    <w:rsid w:val="00752E58"/>
    <w:rsid w:val="00754B80"/>
    <w:rsid w:val="0075668B"/>
    <w:rsid w:val="007579A0"/>
    <w:rsid w:val="00761918"/>
    <w:rsid w:val="00762F03"/>
    <w:rsid w:val="00763255"/>
    <w:rsid w:val="0076413B"/>
    <w:rsid w:val="007648AE"/>
    <w:rsid w:val="00764BF8"/>
    <w:rsid w:val="0076514D"/>
    <w:rsid w:val="0077362E"/>
    <w:rsid w:val="00773D59"/>
    <w:rsid w:val="00781003"/>
    <w:rsid w:val="007911FD"/>
    <w:rsid w:val="0079305E"/>
    <w:rsid w:val="00793930"/>
    <w:rsid w:val="00793DD1"/>
    <w:rsid w:val="00794FEC"/>
    <w:rsid w:val="007A003E"/>
    <w:rsid w:val="007A1965"/>
    <w:rsid w:val="007A2ED1"/>
    <w:rsid w:val="007A4BE6"/>
    <w:rsid w:val="007B0DC6"/>
    <w:rsid w:val="007B1094"/>
    <w:rsid w:val="007B1762"/>
    <w:rsid w:val="007B3320"/>
    <w:rsid w:val="007B7E7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252A1"/>
    <w:rsid w:val="00831A50"/>
    <w:rsid w:val="00831B3C"/>
    <w:rsid w:val="00831C89"/>
    <w:rsid w:val="00832114"/>
    <w:rsid w:val="00834C46"/>
    <w:rsid w:val="00835C87"/>
    <w:rsid w:val="00837E3E"/>
    <w:rsid w:val="0084093E"/>
    <w:rsid w:val="00841417"/>
    <w:rsid w:val="00841CE1"/>
    <w:rsid w:val="008473D8"/>
    <w:rsid w:val="00852532"/>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2127"/>
    <w:rsid w:val="008D357D"/>
    <w:rsid w:val="008D435A"/>
    <w:rsid w:val="008E387B"/>
    <w:rsid w:val="008E6087"/>
    <w:rsid w:val="008E758D"/>
    <w:rsid w:val="008F10A7"/>
    <w:rsid w:val="008F4582"/>
    <w:rsid w:val="008F755D"/>
    <w:rsid w:val="008F7A39"/>
    <w:rsid w:val="009021E8"/>
    <w:rsid w:val="00904677"/>
    <w:rsid w:val="00905EE2"/>
    <w:rsid w:val="00911440"/>
    <w:rsid w:val="00911712"/>
    <w:rsid w:val="00911A11"/>
    <w:rsid w:val="00911B27"/>
    <w:rsid w:val="009170BE"/>
    <w:rsid w:val="00920B55"/>
    <w:rsid w:val="009262C9"/>
    <w:rsid w:val="00930EB9"/>
    <w:rsid w:val="00933DC7"/>
    <w:rsid w:val="009418F4"/>
    <w:rsid w:val="00942BBC"/>
    <w:rsid w:val="00944180"/>
    <w:rsid w:val="00944AA0"/>
    <w:rsid w:val="00947DA2"/>
    <w:rsid w:val="00951177"/>
    <w:rsid w:val="009673E8"/>
    <w:rsid w:val="00970BB6"/>
    <w:rsid w:val="00973886"/>
    <w:rsid w:val="00974DB8"/>
    <w:rsid w:val="00980661"/>
    <w:rsid w:val="0098093B"/>
    <w:rsid w:val="009831AC"/>
    <w:rsid w:val="009876D4"/>
    <w:rsid w:val="009914A5"/>
    <w:rsid w:val="0099548E"/>
    <w:rsid w:val="00996456"/>
    <w:rsid w:val="00996A12"/>
    <w:rsid w:val="00997B0F"/>
    <w:rsid w:val="009A0CC3"/>
    <w:rsid w:val="009A1936"/>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D745B"/>
    <w:rsid w:val="009E1FD4"/>
    <w:rsid w:val="009E3B07"/>
    <w:rsid w:val="009E51D1"/>
    <w:rsid w:val="009E5531"/>
    <w:rsid w:val="009F171E"/>
    <w:rsid w:val="009F3D2F"/>
    <w:rsid w:val="009F7052"/>
    <w:rsid w:val="00A02668"/>
    <w:rsid w:val="00A02801"/>
    <w:rsid w:val="00A06A39"/>
    <w:rsid w:val="00A07F58"/>
    <w:rsid w:val="00A131CB"/>
    <w:rsid w:val="00A14847"/>
    <w:rsid w:val="00A15AF9"/>
    <w:rsid w:val="00A15E24"/>
    <w:rsid w:val="00A16D6D"/>
    <w:rsid w:val="00A21383"/>
    <w:rsid w:val="00A2199F"/>
    <w:rsid w:val="00A21B31"/>
    <w:rsid w:val="00A2360E"/>
    <w:rsid w:val="00A24B06"/>
    <w:rsid w:val="00A26E0C"/>
    <w:rsid w:val="00A32FCB"/>
    <w:rsid w:val="00A34C25"/>
    <w:rsid w:val="00A3507D"/>
    <w:rsid w:val="00A3717A"/>
    <w:rsid w:val="00A4088C"/>
    <w:rsid w:val="00A4456B"/>
    <w:rsid w:val="00A448D4"/>
    <w:rsid w:val="00A452E0"/>
    <w:rsid w:val="00A4575C"/>
    <w:rsid w:val="00A506DF"/>
    <w:rsid w:val="00A51EA5"/>
    <w:rsid w:val="00A53742"/>
    <w:rsid w:val="00A557A1"/>
    <w:rsid w:val="00A63059"/>
    <w:rsid w:val="00A63AE3"/>
    <w:rsid w:val="00A651A4"/>
    <w:rsid w:val="00A71361"/>
    <w:rsid w:val="00A746E2"/>
    <w:rsid w:val="00A81FF2"/>
    <w:rsid w:val="00A83904"/>
    <w:rsid w:val="00A90A79"/>
    <w:rsid w:val="00A90E48"/>
    <w:rsid w:val="00A938D3"/>
    <w:rsid w:val="00A96B30"/>
    <w:rsid w:val="00AA442D"/>
    <w:rsid w:val="00AA59B5"/>
    <w:rsid w:val="00AA7777"/>
    <w:rsid w:val="00AA7B84"/>
    <w:rsid w:val="00AB1A80"/>
    <w:rsid w:val="00AB345C"/>
    <w:rsid w:val="00AC0B4C"/>
    <w:rsid w:val="00AC1164"/>
    <w:rsid w:val="00AC1806"/>
    <w:rsid w:val="00AC2296"/>
    <w:rsid w:val="00AC2754"/>
    <w:rsid w:val="00AC48B0"/>
    <w:rsid w:val="00AC4ACD"/>
    <w:rsid w:val="00AC5DFB"/>
    <w:rsid w:val="00AD13DC"/>
    <w:rsid w:val="00AD24C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2FCC"/>
    <w:rsid w:val="00B25BD5"/>
    <w:rsid w:val="00B34079"/>
    <w:rsid w:val="00B3793A"/>
    <w:rsid w:val="00B401BA"/>
    <w:rsid w:val="00B407E4"/>
    <w:rsid w:val="00B425B6"/>
    <w:rsid w:val="00B42A72"/>
    <w:rsid w:val="00B441AE"/>
    <w:rsid w:val="00B45A65"/>
    <w:rsid w:val="00B45F33"/>
    <w:rsid w:val="00B46D50"/>
    <w:rsid w:val="00B51E92"/>
    <w:rsid w:val="00B53170"/>
    <w:rsid w:val="00B548B9"/>
    <w:rsid w:val="00B56DBE"/>
    <w:rsid w:val="00B61B5C"/>
    <w:rsid w:val="00B62999"/>
    <w:rsid w:val="00B63BE3"/>
    <w:rsid w:val="00B64885"/>
    <w:rsid w:val="00B64FA3"/>
    <w:rsid w:val="00B66810"/>
    <w:rsid w:val="00B7022F"/>
    <w:rsid w:val="00B72BE3"/>
    <w:rsid w:val="00B73B80"/>
    <w:rsid w:val="00B770C7"/>
    <w:rsid w:val="00B80F26"/>
    <w:rsid w:val="00B822BD"/>
    <w:rsid w:val="00B842F4"/>
    <w:rsid w:val="00B84301"/>
    <w:rsid w:val="00B91A7B"/>
    <w:rsid w:val="00B9235F"/>
    <w:rsid w:val="00B929DD"/>
    <w:rsid w:val="00B93AF6"/>
    <w:rsid w:val="00B95203"/>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E2110"/>
    <w:rsid w:val="00BE391F"/>
    <w:rsid w:val="00BF4849"/>
    <w:rsid w:val="00BF4EA7"/>
    <w:rsid w:val="00BF6525"/>
    <w:rsid w:val="00BF6561"/>
    <w:rsid w:val="00BF65D7"/>
    <w:rsid w:val="00C00EDB"/>
    <w:rsid w:val="00C02863"/>
    <w:rsid w:val="00C0383A"/>
    <w:rsid w:val="00C067FF"/>
    <w:rsid w:val="00C12862"/>
    <w:rsid w:val="00C13D28"/>
    <w:rsid w:val="00C14585"/>
    <w:rsid w:val="00C165A0"/>
    <w:rsid w:val="00C216CE"/>
    <w:rsid w:val="00C2184F"/>
    <w:rsid w:val="00C21E44"/>
    <w:rsid w:val="00C22A78"/>
    <w:rsid w:val="00C23C7E"/>
    <w:rsid w:val="00C246C5"/>
    <w:rsid w:val="00C25A82"/>
    <w:rsid w:val="00C30A2A"/>
    <w:rsid w:val="00C33993"/>
    <w:rsid w:val="00C36142"/>
    <w:rsid w:val="00C4069E"/>
    <w:rsid w:val="00C41ADC"/>
    <w:rsid w:val="00C44149"/>
    <w:rsid w:val="00C44410"/>
    <w:rsid w:val="00C44A15"/>
    <w:rsid w:val="00C4630A"/>
    <w:rsid w:val="00C523F0"/>
    <w:rsid w:val="00C526D2"/>
    <w:rsid w:val="00C53A91"/>
    <w:rsid w:val="00C56C86"/>
    <w:rsid w:val="00C5794E"/>
    <w:rsid w:val="00C60968"/>
    <w:rsid w:val="00C63D39"/>
    <w:rsid w:val="00C63EDD"/>
    <w:rsid w:val="00C64D60"/>
    <w:rsid w:val="00C65B36"/>
    <w:rsid w:val="00C71142"/>
    <w:rsid w:val="00C7292E"/>
    <w:rsid w:val="00C74E88"/>
    <w:rsid w:val="00C80924"/>
    <w:rsid w:val="00C8286B"/>
    <w:rsid w:val="00C907AC"/>
    <w:rsid w:val="00C947F8"/>
    <w:rsid w:val="00C9515F"/>
    <w:rsid w:val="00C963C5"/>
    <w:rsid w:val="00CA030C"/>
    <w:rsid w:val="00CA1F41"/>
    <w:rsid w:val="00CA24C7"/>
    <w:rsid w:val="00CA32EE"/>
    <w:rsid w:val="00CA5739"/>
    <w:rsid w:val="00CA5771"/>
    <w:rsid w:val="00CA6A1A"/>
    <w:rsid w:val="00CC1E75"/>
    <w:rsid w:val="00CC2E0E"/>
    <w:rsid w:val="00CC361C"/>
    <w:rsid w:val="00CC474B"/>
    <w:rsid w:val="00CC658C"/>
    <w:rsid w:val="00CC67BF"/>
    <w:rsid w:val="00CD0843"/>
    <w:rsid w:val="00CD4E31"/>
    <w:rsid w:val="00CD5A78"/>
    <w:rsid w:val="00CD7345"/>
    <w:rsid w:val="00CE2D78"/>
    <w:rsid w:val="00CE372E"/>
    <w:rsid w:val="00CF0A1B"/>
    <w:rsid w:val="00CF19F6"/>
    <w:rsid w:val="00CF2F4F"/>
    <w:rsid w:val="00CF536D"/>
    <w:rsid w:val="00D02E9D"/>
    <w:rsid w:val="00D10CB8"/>
    <w:rsid w:val="00D12806"/>
    <w:rsid w:val="00D12D44"/>
    <w:rsid w:val="00D15018"/>
    <w:rsid w:val="00D15479"/>
    <w:rsid w:val="00D158AC"/>
    <w:rsid w:val="00D1694C"/>
    <w:rsid w:val="00D20F5E"/>
    <w:rsid w:val="00D23B76"/>
    <w:rsid w:val="00D24B4A"/>
    <w:rsid w:val="00D32836"/>
    <w:rsid w:val="00D379A3"/>
    <w:rsid w:val="00D41F03"/>
    <w:rsid w:val="00D45FF3"/>
    <w:rsid w:val="00D472B1"/>
    <w:rsid w:val="00D512CF"/>
    <w:rsid w:val="00D528B9"/>
    <w:rsid w:val="00D53186"/>
    <w:rsid w:val="00D5487D"/>
    <w:rsid w:val="00D60140"/>
    <w:rsid w:val="00D6024A"/>
    <w:rsid w:val="00D608B5"/>
    <w:rsid w:val="00D64739"/>
    <w:rsid w:val="00D702E1"/>
    <w:rsid w:val="00D70596"/>
    <w:rsid w:val="00D71F99"/>
    <w:rsid w:val="00D73CA4"/>
    <w:rsid w:val="00D73D71"/>
    <w:rsid w:val="00D74396"/>
    <w:rsid w:val="00D75089"/>
    <w:rsid w:val="00D80284"/>
    <w:rsid w:val="00D81F71"/>
    <w:rsid w:val="00D8642D"/>
    <w:rsid w:val="00D90A5E"/>
    <w:rsid w:val="00D91A68"/>
    <w:rsid w:val="00D95A68"/>
    <w:rsid w:val="00DA0D53"/>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4BF7"/>
    <w:rsid w:val="00DF5B84"/>
    <w:rsid w:val="00DF6D5B"/>
    <w:rsid w:val="00DF771B"/>
    <w:rsid w:val="00DF7EE2"/>
    <w:rsid w:val="00E0177B"/>
    <w:rsid w:val="00E01BAA"/>
    <w:rsid w:val="00E0282A"/>
    <w:rsid w:val="00E02F9B"/>
    <w:rsid w:val="00E0765E"/>
    <w:rsid w:val="00E07E14"/>
    <w:rsid w:val="00E14F94"/>
    <w:rsid w:val="00E17336"/>
    <w:rsid w:val="00E17D15"/>
    <w:rsid w:val="00E22B95"/>
    <w:rsid w:val="00E301A1"/>
    <w:rsid w:val="00E30331"/>
    <w:rsid w:val="00E30BB8"/>
    <w:rsid w:val="00E31F9C"/>
    <w:rsid w:val="00E40488"/>
    <w:rsid w:val="00E409CB"/>
    <w:rsid w:val="00E50367"/>
    <w:rsid w:val="00E51ABA"/>
    <w:rsid w:val="00E524CB"/>
    <w:rsid w:val="00E65456"/>
    <w:rsid w:val="00E65A91"/>
    <w:rsid w:val="00E66188"/>
    <w:rsid w:val="00E664FB"/>
    <w:rsid w:val="00E672F0"/>
    <w:rsid w:val="00E70373"/>
    <w:rsid w:val="00E7040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E61AD"/>
    <w:rsid w:val="00EF0F45"/>
    <w:rsid w:val="00EF7463"/>
    <w:rsid w:val="00EF7971"/>
    <w:rsid w:val="00F002EF"/>
    <w:rsid w:val="00F01EE9"/>
    <w:rsid w:val="00F021F9"/>
    <w:rsid w:val="00F04900"/>
    <w:rsid w:val="00F065A4"/>
    <w:rsid w:val="00F10363"/>
    <w:rsid w:val="00F126B9"/>
    <w:rsid w:val="00F12715"/>
    <w:rsid w:val="00F144D5"/>
    <w:rsid w:val="00F146F0"/>
    <w:rsid w:val="00F15039"/>
    <w:rsid w:val="00F17E5C"/>
    <w:rsid w:val="00F20FF3"/>
    <w:rsid w:val="00F2190B"/>
    <w:rsid w:val="00F228B5"/>
    <w:rsid w:val="00F2389C"/>
    <w:rsid w:val="00F240A3"/>
    <w:rsid w:val="00F25C67"/>
    <w:rsid w:val="00F30DFF"/>
    <w:rsid w:val="00F32B80"/>
    <w:rsid w:val="00F340EB"/>
    <w:rsid w:val="00F35285"/>
    <w:rsid w:val="00F43B9D"/>
    <w:rsid w:val="00F44D5E"/>
    <w:rsid w:val="00F53A35"/>
    <w:rsid w:val="00F54BCB"/>
    <w:rsid w:val="00F55A3D"/>
    <w:rsid w:val="00F5744B"/>
    <w:rsid w:val="00F61209"/>
    <w:rsid w:val="00F61C69"/>
    <w:rsid w:val="00F6259E"/>
    <w:rsid w:val="00F65DD4"/>
    <w:rsid w:val="00F672B2"/>
    <w:rsid w:val="00F755C8"/>
    <w:rsid w:val="00F834C4"/>
    <w:rsid w:val="00F83973"/>
    <w:rsid w:val="00F87FA3"/>
    <w:rsid w:val="00F93D8C"/>
    <w:rsid w:val="00F9588E"/>
    <w:rsid w:val="00FA3102"/>
    <w:rsid w:val="00FA48D4"/>
    <w:rsid w:val="00FA54FA"/>
    <w:rsid w:val="00FA6D39"/>
    <w:rsid w:val="00FB227E"/>
    <w:rsid w:val="00FB3D61"/>
    <w:rsid w:val="00FB44CE"/>
    <w:rsid w:val="00FB5009"/>
    <w:rsid w:val="00FB76AB"/>
    <w:rsid w:val="00FC4339"/>
    <w:rsid w:val="00FD03FE"/>
    <w:rsid w:val="00FD126E"/>
    <w:rsid w:val="00FD3C36"/>
    <w:rsid w:val="00FD4D81"/>
    <w:rsid w:val="00FD5CA9"/>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254B6"/>
  <w14:defaultImageDpi w14:val="330"/>
  <w15:docId w15:val="{0A78489D-9C39-1E4B-8EB3-2F0A6CF8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09CB"/>
    <w:rPr>
      <w:sz w:val="24"/>
      <w:szCs w:val="24"/>
      <w:lang w:val="en-US" w:eastAsia="en-US"/>
    </w:rPr>
  </w:style>
  <w:style w:type="paragraph" w:styleId="Heading1">
    <w:name w:val="heading 1"/>
    <w:basedOn w:val="Normal"/>
    <w:next w:val="Paragraph"/>
    <w:link w:val="Heading1Char"/>
    <w:qFormat/>
    <w:rsid w:val="00FD5CA9"/>
    <w:pPr>
      <w:keepNext/>
      <w:spacing w:before="240" w:after="240" w:line="480" w:lineRule="auto"/>
      <w:ind w:right="562"/>
      <w:contextualSpacing/>
      <w:jc w:val="center"/>
      <w:outlineLvl w:val="0"/>
    </w:pPr>
    <w:rPr>
      <w:rFonts w:cs="Arial"/>
      <w:b/>
      <w:bCs/>
      <w:kern w:val="32"/>
      <w:szCs w:val="32"/>
    </w:rPr>
  </w:style>
  <w:style w:type="paragraph" w:styleId="Heading2">
    <w:name w:val="heading 2"/>
    <w:basedOn w:val="Normal"/>
    <w:next w:val="Paragraph"/>
    <w:link w:val="Heading2Char"/>
    <w:qFormat/>
    <w:rsid w:val="00FD5CA9"/>
    <w:pPr>
      <w:keepNext/>
      <w:spacing w:before="120" w:after="120" w:line="480" w:lineRule="auto"/>
      <w:ind w:right="562"/>
      <w:contextualSpacing/>
      <w:outlineLvl w:val="1"/>
    </w:pPr>
    <w:rPr>
      <w:rFonts w:cs="Arial"/>
      <w:b/>
      <w:bCs/>
      <w:i/>
      <w:iCs/>
      <w:szCs w:val="28"/>
    </w:rPr>
  </w:style>
  <w:style w:type="paragraph" w:styleId="Heading3">
    <w:name w:val="heading 3"/>
    <w:basedOn w:val="Normal"/>
    <w:next w:val="Paragraph"/>
    <w:link w:val="Heading3Char"/>
    <w:qFormat/>
    <w:rsid w:val="00FD5CA9"/>
    <w:pPr>
      <w:keepNext/>
      <w:spacing w:before="120" w:line="480" w:lineRule="auto"/>
      <w:ind w:firstLine="360"/>
      <w:contextualSpacing/>
      <w:outlineLvl w:val="2"/>
    </w:pPr>
    <w:rPr>
      <w:rFonts w:cs="Arial"/>
      <w:b/>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34250E"/>
    <w:pPr>
      <w:tabs>
        <w:tab w:val="left" w:pos="1077"/>
        <w:tab w:val="left" w:pos="1440"/>
        <w:tab w:val="left" w:pos="1797"/>
        <w:tab w:val="left" w:pos="2155"/>
        <w:tab w:val="left" w:pos="2512"/>
      </w:tabs>
      <w:spacing w:before="240" w:after="360"/>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link w:val="ParagraphChar"/>
    <w:qFormat/>
    <w:rsid w:val="00FD5CA9"/>
    <w:pPr>
      <w:widowControl w:val="0"/>
      <w:spacing w:line="480" w:lineRule="auto"/>
      <w:ind w:firstLine="720"/>
    </w:pPr>
  </w:style>
  <w:style w:type="paragraph" w:customStyle="1" w:styleId="Newparagraph">
    <w:name w:val="New paragraph"/>
    <w:basedOn w:val="Normal"/>
    <w:qFormat/>
    <w:rsid w:val="00FD5CA9"/>
    <w:pPr>
      <w:spacing w:line="480" w:lineRule="auto"/>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FD5CA9"/>
    <w:rPr>
      <w:rFonts w:cs="Arial"/>
      <w:b/>
      <w:bCs/>
      <w:i/>
      <w:iCs/>
      <w:sz w:val="24"/>
      <w:szCs w:val="28"/>
      <w:lang w:val="en-US" w:eastAsia="en-US"/>
    </w:rPr>
  </w:style>
  <w:style w:type="character" w:customStyle="1" w:styleId="Heading1Char">
    <w:name w:val="Heading 1 Char"/>
    <w:basedOn w:val="DefaultParagraphFont"/>
    <w:link w:val="Heading1"/>
    <w:rsid w:val="00FD5CA9"/>
    <w:rPr>
      <w:rFonts w:cs="Arial"/>
      <w:b/>
      <w:bCs/>
      <w:kern w:val="32"/>
      <w:sz w:val="24"/>
      <w:szCs w:val="32"/>
      <w:lang w:val="en-US" w:eastAsia="en-US"/>
    </w:rPr>
  </w:style>
  <w:style w:type="character" w:customStyle="1" w:styleId="Heading3Char">
    <w:name w:val="Heading 3 Char"/>
    <w:basedOn w:val="DefaultParagraphFont"/>
    <w:link w:val="Heading3"/>
    <w:rsid w:val="00FD5CA9"/>
    <w:rPr>
      <w:rFonts w:cs="Arial"/>
      <w:b/>
      <w:bCs/>
      <w:i/>
      <w:sz w:val="24"/>
      <w:szCs w:val="26"/>
      <w:lang w:val="en-US" w:eastAsia="en-US"/>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iPriority w:val="99"/>
    <w:unhideWhenUsed/>
    <w:rsid w:val="00F17E5C"/>
    <w:rPr>
      <w:color w:val="0000FF" w:themeColor="hyperlink"/>
      <w:u w:val="single"/>
    </w:rPr>
  </w:style>
  <w:style w:type="character" w:styleId="UnresolvedMention">
    <w:name w:val="Unresolved Mention"/>
    <w:basedOn w:val="DefaultParagraphFont"/>
    <w:uiPriority w:val="99"/>
    <w:semiHidden/>
    <w:unhideWhenUsed/>
    <w:rsid w:val="00F17E5C"/>
    <w:rPr>
      <w:color w:val="605E5C"/>
      <w:shd w:val="clear" w:color="auto" w:fill="E1DFDD"/>
    </w:rPr>
  </w:style>
  <w:style w:type="table" w:styleId="TableGrid">
    <w:name w:val="Table Grid"/>
    <w:basedOn w:val="TableNormal"/>
    <w:uiPriority w:val="39"/>
    <w:rsid w:val="003D2F9E"/>
    <w:pPr>
      <w:ind w:firstLine="720"/>
    </w:pPr>
    <w:rPr>
      <w:rFonts w:eastAsia="SimSun"/>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15E24"/>
    <w:pPr>
      <w:spacing w:before="100" w:beforeAutospacing="1" w:after="100" w:afterAutospacing="1"/>
    </w:pPr>
  </w:style>
  <w:style w:type="character" w:styleId="PlaceholderText">
    <w:name w:val="Placeholder Text"/>
    <w:basedOn w:val="DefaultParagraphFont"/>
    <w:semiHidden/>
    <w:rsid w:val="004855BF"/>
    <w:rPr>
      <w:color w:val="808080"/>
    </w:rPr>
  </w:style>
  <w:style w:type="paragraph" w:customStyle="1" w:styleId="EndNoteBibliographyTitle">
    <w:name w:val="EndNote Bibliography Title"/>
    <w:basedOn w:val="Normal"/>
    <w:link w:val="EndNoteBibliographyTitleChar"/>
    <w:rsid w:val="000D04A6"/>
    <w:pPr>
      <w:jc w:val="center"/>
    </w:pPr>
  </w:style>
  <w:style w:type="character" w:customStyle="1" w:styleId="ParagraphChar">
    <w:name w:val="Paragraph Char"/>
    <w:basedOn w:val="DefaultParagraphFont"/>
    <w:link w:val="Paragraph"/>
    <w:rsid w:val="00FD5CA9"/>
    <w:rPr>
      <w:sz w:val="24"/>
      <w:szCs w:val="24"/>
      <w:lang w:val="en-US" w:eastAsia="en-US"/>
    </w:rPr>
  </w:style>
  <w:style w:type="character" w:customStyle="1" w:styleId="EndNoteBibliographyTitleChar">
    <w:name w:val="EndNote Bibliography Title Char"/>
    <w:basedOn w:val="ParagraphChar"/>
    <w:link w:val="EndNoteBibliographyTitle"/>
    <w:rsid w:val="000D04A6"/>
    <w:rPr>
      <w:sz w:val="24"/>
      <w:szCs w:val="24"/>
      <w:lang w:val="en-US" w:eastAsia="en-US"/>
    </w:rPr>
  </w:style>
  <w:style w:type="paragraph" w:customStyle="1" w:styleId="EndNoteBibliography">
    <w:name w:val="EndNote Bibliography"/>
    <w:basedOn w:val="Normal"/>
    <w:link w:val="EndNoteBibliographyChar"/>
    <w:rsid w:val="000D04A6"/>
    <w:pPr>
      <w:spacing w:line="480" w:lineRule="auto"/>
      <w:jc w:val="center"/>
    </w:pPr>
  </w:style>
  <w:style w:type="character" w:customStyle="1" w:styleId="EndNoteBibliographyChar">
    <w:name w:val="EndNote Bibliography Char"/>
    <w:basedOn w:val="ParagraphChar"/>
    <w:link w:val="EndNoteBibliography"/>
    <w:rsid w:val="000D04A6"/>
    <w:rPr>
      <w:sz w:val="24"/>
      <w:szCs w:val="24"/>
      <w:lang w:val="en-US" w:eastAsia="en-US"/>
    </w:rPr>
  </w:style>
  <w:style w:type="character" w:styleId="FollowedHyperlink">
    <w:name w:val="FollowedHyperlink"/>
    <w:basedOn w:val="DefaultParagraphFont"/>
    <w:semiHidden/>
    <w:unhideWhenUsed/>
    <w:rsid w:val="006917D2"/>
    <w:rPr>
      <w:color w:val="800080" w:themeColor="followedHyperlink"/>
      <w:u w:val="single"/>
    </w:rPr>
  </w:style>
  <w:style w:type="character" w:styleId="PageNumber">
    <w:name w:val="page number"/>
    <w:basedOn w:val="DefaultParagraphFont"/>
    <w:semiHidden/>
    <w:unhideWhenUsed/>
    <w:rsid w:val="00FD5CA9"/>
  </w:style>
  <w:style w:type="paragraph" w:styleId="BalloonText">
    <w:name w:val="Balloon Text"/>
    <w:basedOn w:val="Normal"/>
    <w:link w:val="BalloonTextChar"/>
    <w:semiHidden/>
    <w:unhideWhenUsed/>
    <w:rsid w:val="0077362E"/>
    <w:rPr>
      <w:sz w:val="18"/>
      <w:szCs w:val="18"/>
    </w:rPr>
  </w:style>
  <w:style w:type="character" w:customStyle="1" w:styleId="BalloonTextChar">
    <w:name w:val="Balloon Text Char"/>
    <w:basedOn w:val="DefaultParagraphFont"/>
    <w:link w:val="BalloonText"/>
    <w:semiHidden/>
    <w:rsid w:val="0077362E"/>
    <w:rPr>
      <w:sz w:val="18"/>
      <w:szCs w:val="18"/>
      <w:lang w:val="en-US" w:eastAsia="en-US"/>
    </w:rPr>
  </w:style>
  <w:style w:type="character" w:styleId="CommentReference">
    <w:name w:val="annotation reference"/>
    <w:basedOn w:val="DefaultParagraphFont"/>
    <w:semiHidden/>
    <w:unhideWhenUsed/>
    <w:rsid w:val="000B7F6D"/>
    <w:rPr>
      <w:sz w:val="16"/>
      <w:szCs w:val="16"/>
    </w:rPr>
  </w:style>
  <w:style w:type="paragraph" w:styleId="CommentText">
    <w:name w:val="annotation text"/>
    <w:basedOn w:val="Normal"/>
    <w:link w:val="CommentTextChar"/>
    <w:semiHidden/>
    <w:unhideWhenUsed/>
    <w:rsid w:val="000B7F6D"/>
    <w:rPr>
      <w:sz w:val="20"/>
      <w:szCs w:val="20"/>
    </w:rPr>
  </w:style>
  <w:style w:type="character" w:customStyle="1" w:styleId="CommentTextChar">
    <w:name w:val="Comment Text Char"/>
    <w:basedOn w:val="DefaultParagraphFont"/>
    <w:link w:val="CommentText"/>
    <w:semiHidden/>
    <w:rsid w:val="000B7F6D"/>
    <w:rPr>
      <w:lang w:val="en-US" w:eastAsia="en-US"/>
    </w:rPr>
  </w:style>
  <w:style w:type="paragraph" w:styleId="CommentSubject">
    <w:name w:val="annotation subject"/>
    <w:basedOn w:val="CommentText"/>
    <w:next w:val="CommentText"/>
    <w:link w:val="CommentSubjectChar"/>
    <w:semiHidden/>
    <w:unhideWhenUsed/>
    <w:rsid w:val="000B7F6D"/>
    <w:rPr>
      <w:b/>
      <w:bCs/>
    </w:rPr>
  </w:style>
  <w:style w:type="character" w:customStyle="1" w:styleId="CommentSubjectChar">
    <w:name w:val="Comment Subject Char"/>
    <w:basedOn w:val="CommentTextChar"/>
    <w:link w:val="CommentSubject"/>
    <w:semiHidden/>
    <w:rsid w:val="000B7F6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577">
      <w:bodyDiv w:val="1"/>
      <w:marLeft w:val="0"/>
      <w:marRight w:val="0"/>
      <w:marTop w:val="0"/>
      <w:marBottom w:val="0"/>
      <w:divBdr>
        <w:top w:val="none" w:sz="0" w:space="0" w:color="auto"/>
        <w:left w:val="none" w:sz="0" w:space="0" w:color="auto"/>
        <w:bottom w:val="none" w:sz="0" w:space="0" w:color="auto"/>
        <w:right w:val="none" w:sz="0" w:space="0" w:color="auto"/>
      </w:divBdr>
      <w:divsChild>
        <w:div w:id="881478685">
          <w:marLeft w:val="0"/>
          <w:marRight w:val="0"/>
          <w:marTop w:val="0"/>
          <w:marBottom w:val="0"/>
          <w:divBdr>
            <w:top w:val="none" w:sz="0" w:space="0" w:color="auto"/>
            <w:left w:val="none" w:sz="0" w:space="0" w:color="auto"/>
            <w:bottom w:val="none" w:sz="0" w:space="0" w:color="auto"/>
            <w:right w:val="none" w:sz="0" w:space="0" w:color="auto"/>
          </w:divBdr>
          <w:divsChild>
            <w:div w:id="1312367656">
              <w:marLeft w:val="0"/>
              <w:marRight w:val="0"/>
              <w:marTop w:val="0"/>
              <w:marBottom w:val="0"/>
              <w:divBdr>
                <w:top w:val="none" w:sz="0" w:space="0" w:color="auto"/>
                <w:left w:val="none" w:sz="0" w:space="0" w:color="auto"/>
                <w:bottom w:val="none" w:sz="0" w:space="0" w:color="auto"/>
                <w:right w:val="none" w:sz="0" w:space="0" w:color="auto"/>
              </w:divBdr>
              <w:divsChild>
                <w:div w:id="1732581139">
                  <w:marLeft w:val="0"/>
                  <w:marRight w:val="0"/>
                  <w:marTop w:val="0"/>
                  <w:marBottom w:val="0"/>
                  <w:divBdr>
                    <w:top w:val="none" w:sz="0" w:space="0" w:color="auto"/>
                    <w:left w:val="none" w:sz="0" w:space="0" w:color="auto"/>
                    <w:bottom w:val="none" w:sz="0" w:space="0" w:color="auto"/>
                    <w:right w:val="none" w:sz="0" w:space="0" w:color="auto"/>
                  </w:divBdr>
                  <w:divsChild>
                    <w:div w:id="6709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4784">
      <w:bodyDiv w:val="1"/>
      <w:marLeft w:val="0"/>
      <w:marRight w:val="0"/>
      <w:marTop w:val="0"/>
      <w:marBottom w:val="0"/>
      <w:divBdr>
        <w:top w:val="none" w:sz="0" w:space="0" w:color="auto"/>
        <w:left w:val="none" w:sz="0" w:space="0" w:color="auto"/>
        <w:bottom w:val="none" w:sz="0" w:space="0" w:color="auto"/>
        <w:right w:val="none" w:sz="0" w:space="0" w:color="auto"/>
      </w:divBdr>
      <w:divsChild>
        <w:div w:id="748575684">
          <w:marLeft w:val="0"/>
          <w:marRight w:val="0"/>
          <w:marTop w:val="0"/>
          <w:marBottom w:val="0"/>
          <w:divBdr>
            <w:top w:val="none" w:sz="0" w:space="0" w:color="auto"/>
            <w:left w:val="none" w:sz="0" w:space="0" w:color="auto"/>
            <w:bottom w:val="none" w:sz="0" w:space="0" w:color="auto"/>
            <w:right w:val="none" w:sz="0" w:space="0" w:color="auto"/>
          </w:divBdr>
          <w:divsChild>
            <w:div w:id="1417433145">
              <w:marLeft w:val="0"/>
              <w:marRight w:val="0"/>
              <w:marTop w:val="0"/>
              <w:marBottom w:val="0"/>
              <w:divBdr>
                <w:top w:val="none" w:sz="0" w:space="0" w:color="auto"/>
                <w:left w:val="none" w:sz="0" w:space="0" w:color="auto"/>
                <w:bottom w:val="none" w:sz="0" w:space="0" w:color="auto"/>
                <w:right w:val="none" w:sz="0" w:space="0" w:color="auto"/>
              </w:divBdr>
              <w:divsChild>
                <w:div w:id="1039358244">
                  <w:marLeft w:val="0"/>
                  <w:marRight w:val="0"/>
                  <w:marTop w:val="0"/>
                  <w:marBottom w:val="0"/>
                  <w:divBdr>
                    <w:top w:val="none" w:sz="0" w:space="0" w:color="auto"/>
                    <w:left w:val="none" w:sz="0" w:space="0" w:color="auto"/>
                    <w:bottom w:val="none" w:sz="0" w:space="0" w:color="auto"/>
                    <w:right w:val="none" w:sz="0" w:space="0" w:color="auto"/>
                  </w:divBdr>
                  <w:divsChild>
                    <w:div w:id="1633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7900">
      <w:bodyDiv w:val="1"/>
      <w:marLeft w:val="0"/>
      <w:marRight w:val="0"/>
      <w:marTop w:val="0"/>
      <w:marBottom w:val="0"/>
      <w:divBdr>
        <w:top w:val="none" w:sz="0" w:space="0" w:color="auto"/>
        <w:left w:val="none" w:sz="0" w:space="0" w:color="auto"/>
        <w:bottom w:val="none" w:sz="0" w:space="0" w:color="auto"/>
        <w:right w:val="none" w:sz="0" w:space="0" w:color="auto"/>
      </w:divBdr>
      <w:divsChild>
        <w:div w:id="1802721066">
          <w:marLeft w:val="0"/>
          <w:marRight w:val="0"/>
          <w:marTop w:val="0"/>
          <w:marBottom w:val="0"/>
          <w:divBdr>
            <w:top w:val="none" w:sz="0" w:space="0" w:color="auto"/>
            <w:left w:val="none" w:sz="0" w:space="0" w:color="auto"/>
            <w:bottom w:val="none" w:sz="0" w:space="0" w:color="auto"/>
            <w:right w:val="none" w:sz="0" w:space="0" w:color="auto"/>
          </w:divBdr>
          <w:divsChild>
            <w:div w:id="1707094723">
              <w:marLeft w:val="0"/>
              <w:marRight w:val="0"/>
              <w:marTop w:val="0"/>
              <w:marBottom w:val="0"/>
              <w:divBdr>
                <w:top w:val="none" w:sz="0" w:space="0" w:color="auto"/>
                <w:left w:val="none" w:sz="0" w:space="0" w:color="auto"/>
                <w:bottom w:val="none" w:sz="0" w:space="0" w:color="auto"/>
                <w:right w:val="none" w:sz="0" w:space="0" w:color="auto"/>
              </w:divBdr>
              <w:divsChild>
                <w:div w:id="1879508912">
                  <w:marLeft w:val="0"/>
                  <w:marRight w:val="0"/>
                  <w:marTop w:val="0"/>
                  <w:marBottom w:val="0"/>
                  <w:divBdr>
                    <w:top w:val="none" w:sz="0" w:space="0" w:color="auto"/>
                    <w:left w:val="none" w:sz="0" w:space="0" w:color="auto"/>
                    <w:bottom w:val="none" w:sz="0" w:space="0" w:color="auto"/>
                    <w:right w:val="none" w:sz="0" w:space="0" w:color="auto"/>
                  </w:divBdr>
                  <w:divsChild>
                    <w:div w:id="17043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71098">
      <w:bodyDiv w:val="1"/>
      <w:marLeft w:val="0"/>
      <w:marRight w:val="0"/>
      <w:marTop w:val="0"/>
      <w:marBottom w:val="0"/>
      <w:divBdr>
        <w:top w:val="none" w:sz="0" w:space="0" w:color="auto"/>
        <w:left w:val="none" w:sz="0" w:space="0" w:color="auto"/>
        <w:bottom w:val="none" w:sz="0" w:space="0" w:color="auto"/>
        <w:right w:val="none" w:sz="0" w:space="0" w:color="auto"/>
      </w:divBdr>
      <w:divsChild>
        <w:div w:id="1320767453">
          <w:marLeft w:val="0"/>
          <w:marRight w:val="0"/>
          <w:marTop w:val="0"/>
          <w:marBottom w:val="0"/>
          <w:divBdr>
            <w:top w:val="none" w:sz="0" w:space="0" w:color="auto"/>
            <w:left w:val="none" w:sz="0" w:space="0" w:color="auto"/>
            <w:bottom w:val="none" w:sz="0" w:space="0" w:color="auto"/>
            <w:right w:val="none" w:sz="0" w:space="0" w:color="auto"/>
          </w:divBdr>
          <w:divsChild>
            <w:div w:id="1596399570">
              <w:marLeft w:val="0"/>
              <w:marRight w:val="0"/>
              <w:marTop w:val="0"/>
              <w:marBottom w:val="0"/>
              <w:divBdr>
                <w:top w:val="none" w:sz="0" w:space="0" w:color="auto"/>
                <w:left w:val="none" w:sz="0" w:space="0" w:color="auto"/>
                <w:bottom w:val="none" w:sz="0" w:space="0" w:color="auto"/>
                <w:right w:val="none" w:sz="0" w:space="0" w:color="auto"/>
              </w:divBdr>
              <w:divsChild>
                <w:div w:id="60904543">
                  <w:marLeft w:val="0"/>
                  <w:marRight w:val="0"/>
                  <w:marTop w:val="0"/>
                  <w:marBottom w:val="0"/>
                  <w:divBdr>
                    <w:top w:val="none" w:sz="0" w:space="0" w:color="auto"/>
                    <w:left w:val="none" w:sz="0" w:space="0" w:color="auto"/>
                    <w:bottom w:val="none" w:sz="0" w:space="0" w:color="auto"/>
                    <w:right w:val="none" w:sz="0" w:space="0" w:color="auto"/>
                  </w:divBdr>
                  <w:divsChild>
                    <w:div w:id="9930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3678">
      <w:bodyDiv w:val="1"/>
      <w:marLeft w:val="0"/>
      <w:marRight w:val="0"/>
      <w:marTop w:val="0"/>
      <w:marBottom w:val="0"/>
      <w:divBdr>
        <w:top w:val="none" w:sz="0" w:space="0" w:color="auto"/>
        <w:left w:val="none" w:sz="0" w:space="0" w:color="auto"/>
        <w:bottom w:val="none" w:sz="0" w:space="0" w:color="auto"/>
        <w:right w:val="none" w:sz="0" w:space="0" w:color="auto"/>
      </w:divBdr>
    </w:div>
    <w:div w:id="114564439">
      <w:bodyDiv w:val="1"/>
      <w:marLeft w:val="0"/>
      <w:marRight w:val="0"/>
      <w:marTop w:val="0"/>
      <w:marBottom w:val="0"/>
      <w:divBdr>
        <w:top w:val="none" w:sz="0" w:space="0" w:color="auto"/>
        <w:left w:val="none" w:sz="0" w:space="0" w:color="auto"/>
        <w:bottom w:val="none" w:sz="0" w:space="0" w:color="auto"/>
        <w:right w:val="none" w:sz="0" w:space="0" w:color="auto"/>
      </w:divBdr>
      <w:divsChild>
        <w:div w:id="1932813876">
          <w:marLeft w:val="0"/>
          <w:marRight w:val="0"/>
          <w:marTop w:val="0"/>
          <w:marBottom w:val="0"/>
          <w:divBdr>
            <w:top w:val="none" w:sz="0" w:space="0" w:color="auto"/>
            <w:left w:val="none" w:sz="0" w:space="0" w:color="auto"/>
            <w:bottom w:val="none" w:sz="0" w:space="0" w:color="auto"/>
            <w:right w:val="none" w:sz="0" w:space="0" w:color="auto"/>
          </w:divBdr>
          <w:divsChild>
            <w:div w:id="1718553951">
              <w:marLeft w:val="0"/>
              <w:marRight w:val="0"/>
              <w:marTop w:val="0"/>
              <w:marBottom w:val="0"/>
              <w:divBdr>
                <w:top w:val="none" w:sz="0" w:space="0" w:color="auto"/>
                <w:left w:val="none" w:sz="0" w:space="0" w:color="auto"/>
                <w:bottom w:val="none" w:sz="0" w:space="0" w:color="auto"/>
                <w:right w:val="none" w:sz="0" w:space="0" w:color="auto"/>
              </w:divBdr>
              <w:divsChild>
                <w:div w:id="89814264">
                  <w:marLeft w:val="0"/>
                  <w:marRight w:val="0"/>
                  <w:marTop w:val="0"/>
                  <w:marBottom w:val="0"/>
                  <w:divBdr>
                    <w:top w:val="none" w:sz="0" w:space="0" w:color="auto"/>
                    <w:left w:val="none" w:sz="0" w:space="0" w:color="auto"/>
                    <w:bottom w:val="none" w:sz="0" w:space="0" w:color="auto"/>
                    <w:right w:val="none" w:sz="0" w:space="0" w:color="auto"/>
                  </w:divBdr>
                  <w:divsChild>
                    <w:div w:id="20296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7275">
      <w:bodyDiv w:val="1"/>
      <w:marLeft w:val="0"/>
      <w:marRight w:val="0"/>
      <w:marTop w:val="0"/>
      <w:marBottom w:val="0"/>
      <w:divBdr>
        <w:top w:val="none" w:sz="0" w:space="0" w:color="auto"/>
        <w:left w:val="none" w:sz="0" w:space="0" w:color="auto"/>
        <w:bottom w:val="none" w:sz="0" w:space="0" w:color="auto"/>
        <w:right w:val="none" w:sz="0" w:space="0" w:color="auto"/>
      </w:divBdr>
      <w:divsChild>
        <w:div w:id="1729064037">
          <w:marLeft w:val="0"/>
          <w:marRight w:val="0"/>
          <w:marTop w:val="0"/>
          <w:marBottom w:val="0"/>
          <w:divBdr>
            <w:top w:val="none" w:sz="0" w:space="0" w:color="auto"/>
            <w:left w:val="none" w:sz="0" w:space="0" w:color="auto"/>
            <w:bottom w:val="none" w:sz="0" w:space="0" w:color="auto"/>
            <w:right w:val="none" w:sz="0" w:space="0" w:color="auto"/>
          </w:divBdr>
          <w:divsChild>
            <w:div w:id="1373964928">
              <w:marLeft w:val="0"/>
              <w:marRight w:val="0"/>
              <w:marTop w:val="0"/>
              <w:marBottom w:val="0"/>
              <w:divBdr>
                <w:top w:val="none" w:sz="0" w:space="0" w:color="auto"/>
                <w:left w:val="none" w:sz="0" w:space="0" w:color="auto"/>
                <w:bottom w:val="none" w:sz="0" w:space="0" w:color="auto"/>
                <w:right w:val="none" w:sz="0" w:space="0" w:color="auto"/>
              </w:divBdr>
              <w:divsChild>
                <w:div w:id="514661337">
                  <w:marLeft w:val="0"/>
                  <w:marRight w:val="0"/>
                  <w:marTop w:val="0"/>
                  <w:marBottom w:val="0"/>
                  <w:divBdr>
                    <w:top w:val="none" w:sz="0" w:space="0" w:color="auto"/>
                    <w:left w:val="none" w:sz="0" w:space="0" w:color="auto"/>
                    <w:bottom w:val="none" w:sz="0" w:space="0" w:color="auto"/>
                    <w:right w:val="none" w:sz="0" w:space="0" w:color="auto"/>
                  </w:divBdr>
                  <w:divsChild>
                    <w:div w:id="649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3113">
      <w:bodyDiv w:val="1"/>
      <w:marLeft w:val="0"/>
      <w:marRight w:val="0"/>
      <w:marTop w:val="0"/>
      <w:marBottom w:val="0"/>
      <w:divBdr>
        <w:top w:val="none" w:sz="0" w:space="0" w:color="auto"/>
        <w:left w:val="none" w:sz="0" w:space="0" w:color="auto"/>
        <w:bottom w:val="none" w:sz="0" w:space="0" w:color="auto"/>
        <w:right w:val="none" w:sz="0" w:space="0" w:color="auto"/>
      </w:divBdr>
    </w:div>
    <w:div w:id="187180252">
      <w:bodyDiv w:val="1"/>
      <w:marLeft w:val="0"/>
      <w:marRight w:val="0"/>
      <w:marTop w:val="0"/>
      <w:marBottom w:val="0"/>
      <w:divBdr>
        <w:top w:val="none" w:sz="0" w:space="0" w:color="auto"/>
        <w:left w:val="none" w:sz="0" w:space="0" w:color="auto"/>
        <w:bottom w:val="none" w:sz="0" w:space="0" w:color="auto"/>
        <w:right w:val="none" w:sz="0" w:space="0" w:color="auto"/>
      </w:divBdr>
      <w:divsChild>
        <w:div w:id="612321892">
          <w:marLeft w:val="0"/>
          <w:marRight w:val="0"/>
          <w:marTop w:val="0"/>
          <w:marBottom w:val="0"/>
          <w:divBdr>
            <w:top w:val="none" w:sz="0" w:space="0" w:color="auto"/>
            <w:left w:val="none" w:sz="0" w:space="0" w:color="auto"/>
            <w:bottom w:val="none" w:sz="0" w:space="0" w:color="auto"/>
            <w:right w:val="none" w:sz="0" w:space="0" w:color="auto"/>
          </w:divBdr>
          <w:divsChild>
            <w:div w:id="902065034">
              <w:marLeft w:val="0"/>
              <w:marRight w:val="0"/>
              <w:marTop w:val="0"/>
              <w:marBottom w:val="0"/>
              <w:divBdr>
                <w:top w:val="none" w:sz="0" w:space="0" w:color="auto"/>
                <w:left w:val="none" w:sz="0" w:space="0" w:color="auto"/>
                <w:bottom w:val="none" w:sz="0" w:space="0" w:color="auto"/>
                <w:right w:val="none" w:sz="0" w:space="0" w:color="auto"/>
              </w:divBdr>
              <w:divsChild>
                <w:div w:id="603151127">
                  <w:marLeft w:val="0"/>
                  <w:marRight w:val="0"/>
                  <w:marTop w:val="0"/>
                  <w:marBottom w:val="0"/>
                  <w:divBdr>
                    <w:top w:val="none" w:sz="0" w:space="0" w:color="auto"/>
                    <w:left w:val="none" w:sz="0" w:space="0" w:color="auto"/>
                    <w:bottom w:val="none" w:sz="0" w:space="0" w:color="auto"/>
                    <w:right w:val="none" w:sz="0" w:space="0" w:color="auto"/>
                  </w:divBdr>
                  <w:divsChild>
                    <w:div w:id="5800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578">
      <w:bodyDiv w:val="1"/>
      <w:marLeft w:val="0"/>
      <w:marRight w:val="0"/>
      <w:marTop w:val="0"/>
      <w:marBottom w:val="0"/>
      <w:divBdr>
        <w:top w:val="none" w:sz="0" w:space="0" w:color="auto"/>
        <w:left w:val="none" w:sz="0" w:space="0" w:color="auto"/>
        <w:bottom w:val="none" w:sz="0" w:space="0" w:color="auto"/>
        <w:right w:val="none" w:sz="0" w:space="0" w:color="auto"/>
      </w:divBdr>
      <w:divsChild>
        <w:div w:id="886993691">
          <w:marLeft w:val="0"/>
          <w:marRight w:val="0"/>
          <w:marTop w:val="0"/>
          <w:marBottom w:val="0"/>
          <w:divBdr>
            <w:top w:val="none" w:sz="0" w:space="0" w:color="auto"/>
            <w:left w:val="none" w:sz="0" w:space="0" w:color="auto"/>
            <w:bottom w:val="none" w:sz="0" w:space="0" w:color="auto"/>
            <w:right w:val="none" w:sz="0" w:space="0" w:color="auto"/>
          </w:divBdr>
          <w:divsChild>
            <w:div w:id="931354468">
              <w:marLeft w:val="0"/>
              <w:marRight w:val="0"/>
              <w:marTop w:val="0"/>
              <w:marBottom w:val="0"/>
              <w:divBdr>
                <w:top w:val="none" w:sz="0" w:space="0" w:color="auto"/>
                <w:left w:val="none" w:sz="0" w:space="0" w:color="auto"/>
                <w:bottom w:val="none" w:sz="0" w:space="0" w:color="auto"/>
                <w:right w:val="none" w:sz="0" w:space="0" w:color="auto"/>
              </w:divBdr>
              <w:divsChild>
                <w:div w:id="996685579">
                  <w:marLeft w:val="0"/>
                  <w:marRight w:val="0"/>
                  <w:marTop w:val="0"/>
                  <w:marBottom w:val="0"/>
                  <w:divBdr>
                    <w:top w:val="none" w:sz="0" w:space="0" w:color="auto"/>
                    <w:left w:val="none" w:sz="0" w:space="0" w:color="auto"/>
                    <w:bottom w:val="none" w:sz="0" w:space="0" w:color="auto"/>
                    <w:right w:val="none" w:sz="0" w:space="0" w:color="auto"/>
                  </w:divBdr>
                  <w:divsChild>
                    <w:div w:id="9409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4952">
      <w:bodyDiv w:val="1"/>
      <w:marLeft w:val="0"/>
      <w:marRight w:val="0"/>
      <w:marTop w:val="0"/>
      <w:marBottom w:val="0"/>
      <w:divBdr>
        <w:top w:val="none" w:sz="0" w:space="0" w:color="auto"/>
        <w:left w:val="none" w:sz="0" w:space="0" w:color="auto"/>
        <w:bottom w:val="none" w:sz="0" w:space="0" w:color="auto"/>
        <w:right w:val="none" w:sz="0" w:space="0" w:color="auto"/>
      </w:divBdr>
      <w:divsChild>
        <w:div w:id="509682724">
          <w:marLeft w:val="0"/>
          <w:marRight w:val="0"/>
          <w:marTop w:val="0"/>
          <w:marBottom w:val="0"/>
          <w:divBdr>
            <w:top w:val="none" w:sz="0" w:space="0" w:color="auto"/>
            <w:left w:val="none" w:sz="0" w:space="0" w:color="auto"/>
            <w:bottom w:val="none" w:sz="0" w:space="0" w:color="auto"/>
            <w:right w:val="none" w:sz="0" w:space="0" w:color="auto"/>
          </w:divBdr>
          <w:divsChild>
            <w:div w:id="565453724">
              <w:marLeft w:val="0"/>
              <w:marRight w:val="0"/>
              <w:marTop w:val="0"/>
              <w:marBottom w:val="0"/>
              <w:divBdr>
                <w:top w:val="none" w:sz="0" w:space="0" w:color="auto"/>
                <w:left w:val="none" w:sz="0" w:space="0" w:color="auto"/>
                <w:bottom w:val="none" w:sz="0" w:space="0" w:color="auto"/>
                <w:right w:val="none" w:sz="0" w:space="0" w:color="auto"/>
              </w:divBdr>
              <w:divsChild>
                <w:div w:id="1316567085">
                  <w:marLeft w:val="0"/>
                  <w:marRight w:val="0"/>
                  <w:marTop w:val="0"/>
                  <w:marBottom w:val="0"/>
                  <w:divBdr>
                    <w:top w:val="none" w:sz="0" w:space="0" w:color="auto"/>
                    <w:left w:val="none" w:sz="0" w:space="0" w:color="auto"/>
                    <w:bottom w:val="none" w:sz="0" w:space="0" w:color="auto"/>
                    <w:right w:val="none" w:sz="0" w:space="0" w:color="auto"/>
                  </w:divBdr>
                  <w:divsChild>
                    <w:div w:id="16962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147">
      <w:bodyDiv w:val="1"/>
      <w:marLeft w:val="0"/>
      <w:marRight w:val="0"/>
      <w:marTop w:val="0"/>
      <w:marBottom w:val="0"/>
      <w:divBdr>
        <w:top w:val="none" w:sz="0" w:space="0" w:color="auto"/>
        <w:left w:val="none" w:sz="0" w:space="0" w:color="auto"/>
        <w:bottom w:val="none" w:sz="0" w:space="0" w:color="auto"/>
        <w:right w:val="none" w:sz="0" w:space="0" w:color="auto"/>
      </w:divBdr>
      <w:divsChild>
        <w:div w:id="1713262945">
          <w:marLeft w:val="0"/>
          <w:marRight w:val="0"/>
          <w:marTop w:val="0"/>
          <w:marBottom w:val="0"/>
          <w:divBdr>
            <w:top w:val="none" w:sz="0" w:space="0" w:color="auto"/>
            <w:left w:val="none" w:sz="0" w:space="0" w:color="auto"/>
            <w:bottom w:val="none" w:sz="0" w:space="0" w:color="auto"/>
            <w:right w:val="none" w:sz="0" w:space="0" w:color="auto"/>
          </w:divBdr>
          <w:divsChild>
            <w:div w:id="746616362">
              <w:marLeft w:val="0"/>
              <w:marRight w:val="0"/>
              <w:marTop w:val="0"/>
              <w:marBottom w:val="0"/>
              <w:divBdr>
                <w:top w:val="none" w:sz="0" w:space="0" w:color="auto"/>
                <w:left w:val="none" w:sz="0" w:space="0" w:color="auto"/>
                <w:bottom w:val="none" w:sz="0" w:space="0" w:color="auto"/>
                <w:right w:val="none" w:sz="0" w:space="0" w:color="auto"/>
              </w:divBdr>
              <w:divsChild>
                <w:div w:id="978610908">
                  <w:marLeft w:val="0"/>
                  <w:marRight w:val="0"/>
                  <w:marTop w:val="0"/>
                  <w:marBottom w:val="0"/>
                  <w:divBdr>
                    <w:top w:val="none" w:sz="0" w:space="0" w:color="auto"/>
                    <w:left w:val="none" w:sz="0" w:space="0" w:color="auto"/>
                    <w:bottom w:val="none" w:sz="0" w:space="0" w:color="auto"/>
                    <w:right w:val="none" w:sz="0" w:space="0" w:color="auto"/>
                  </w:divBdr>
                  <w:divsChild>
                    <w:div w:id="2239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4449">
      <w:bodyDiv w:val="1"/>
      <w:marLeft w:val="0"/>
      <w:marRight w:val="0"/>
      <w:marTop w:val="0"/>
      <w:marBottom w:val="0"/>
      <w:divBdr>
        <w:top w:val="none" w:sz="0" w:space="0" w:color="auto"/>
        <w:left w:val="none" w:sz="0" w:space="0" w:color="auto"/>
        <w:bottom w:val="none" w:sz="0" w:space="0" w:color="auto"/>
        <w:right w:val="none" w:sz="0" w:space="0" w:color="auto"/>
      </w:divBdr>
      <w:divsChild>
        <w:div w:id="887032569">
          <w:marLeft w:val="0"/>
          <w:marRight w:val="0"/>
          <w:marTop w:val="0"/>
          <w:marBottom w:val="0"/>
          <w:divBdr>
            <w:top w:val="none" w:sz="0" w:space="0" w:color="auto"/>
            <w:left w:val="none" w:sz="0" w:space="0" w:color="auto"/>
            <w:bottom w:val="none" w:sz="0" w:space="0" w:color="auto"/>
            <w:right w:val="none" w:sz="0" w:space="0" w:color="auto"/>
          </w:divBdr>
          <w:divsChild>
            <w:div w:id="970405910">
              <w:marLeft w:val="0"/>
              <w:marRight w:val="0"/>
              <w:marTop w:val="0"/>
              <w:marBottom w:val="0"/>
              <w:divBdr>
                <w:top w:val="none" w:sz="0" w:space="0" w:color="auto"/>
                <w:left w:val="none" w:sz="0" w:space="0" w:color="auto"/>
                <w:bottom w:val="none" w:sz="0" w:space="0" w:color="auto"/>
                <w:right w:val="none" w:sz="0" w:space="0" w:color="auto"/>
              </w:divBdr>
              <w:divsChild>
                <w:div w:id="1783763043">
                  <w:marLeft w:val="0"/>
                  <w:marRight w:val="0"/>
                  <w:marTop w:val="0"/>
                  <w:marBottom w:val="0"/>
                  <w:divBdr>
                    <w:top w:val="none" w:sz="0" w:space="0" w:color="auto"/>
                    <w:left w:val="none" w:sz="0" w:space="0" w:color="auto"/>
                    <w:bottom w:val="none" w:sz="0" w:space="0" w:color="auto"/>
                    <w:right w:val="none" w:sz="0" w:space="0" w:color="auto"/>
                  </w:divBdr>
                  <w:divsChild>
                    <w:div w:id="10290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46289">
      <w:bodyDiv w:val="1"/>
      <w:marLeft w:val="0"/>
      <w:marRight w:val="0"/>
      <w:marTop w:val="0"/>
      <w:marBottom w:val="0"/>
      <w:divBdr>
        <w:top w:val="none" w:sz="0" w:space="0" w:color="auto"/>
        <w:left w:val="none" w:sz="0" w:space="0" w:color="auto"/>
        <w:bottom w:val="none" w:sz="0" w:space="0" w:color="auto"/>
        <w:right w:val="none" w:sz="0" w:space="0" w:color="auto"/>
      </w:divBdr>
      <w:divsChild>
        <w:div w:id="1649288839">
          <w:marLeft w:val="0"/>
          <w:marRight w:val="0"/>
          <w:marTop w:val="0"/>
          <w:marBottom w:val="0"/>
          <w:divBdr>
            <w:top w:val="none" w:sz="0" w:space="0" w:color="auto"/>
            <w:left w:val="none" w:sz="0" w:space="0" w:color="auto"/>
            <w:bottom w:val="none" w:sz="0" w:space="0" w:color="auto"/>
            <w:right w:val="none" w:sz="0" w:space="0" w:color="auto"/>
          </w:divBdr>
          <w:divsChild>
            <w:div w:id="943881861">
              <w:marLeft w:val="0"/>
              <w:marRight w:val="0"/>
              <w:marTop w:val="0"/>
              <w:marBottom w:val="0"/>
              <w:divBdr>
                <w:top w:val="none" w:sz="0" w:space="0" w:color="auto"/>
                <w:left w:val="none" w:sz="0" w:space="0" w:color="auto"/>
                <w:bottom w:val="none" w:sz="0" w:space="0" w:color="auto"/>
                <w:right w:val="none" w:sz="0" w:space="0" w:color="auto"/>
              </w:divBdr>
              <w:divsChild>
                <w:div w:id="1551720299">
                  <w:marLeft w:val="0"/>
                  <w:marRight w:val="0"/>
                  <w:marTop w:val="0"/>
                  <w:marBottom w:val="0"/>
                  <w:divBdr>
                    <w:top w:val="none" w:sz="0" w:space="0" w:color="auto"/>
                    <w:left w:val="none" w:sz="0" w:space="0" w:color="auto"/>
                    <w:bottom w:val="none" w:sz="0" w:space="0" w:color="auto"/>
                    <w:right w:val="none" w:sz="0" w:space="0" w:color="auto"/>
                  </w:divBdr>
                  <w:divsChild>
                    <w:div w:id="13320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51344">
      <w:bodyDiv w:val="1"/>
      <w:marLeft w:val="0"/>
      <w:marRight w:val="0"/>
      <w:marTop w:val="0"/>
      <w:marBottom w:val="0"/>
      <w:divBdr>
        <w:top w:val="none" w:sz="0" w:space="0" w:color="auto"/>
        <w:left w:val="none" w:sz="0" w:space="0" w:color="auto"/>
        <w:bottom w:val="none" w:sz="0" w:space="0" w:color="auto"/>
        <w:right w:val="none" w:sz="0" w:space="0" w:color="auto"/>
      </w:divBdr>
    </w:div>
    <w:div w:id="280263697">
      <w:bodyDiv w:val="1"/>
      <w:marLeft w:val="0"/>
      <w:marRight w:val="0"/>
      <w:marTop w:val="0"/>
      <w:marBottom w:val="0"/>
      <w:divBdr>
        <w:top w:val="none" w:sz="0" w:space="0" w:color="auto"/>
        <w:left w:val="none" w:sz="0" w:space="0" w:color="auto"/>
        <w:bottom w:val="none" w:sz="0" w:space="0" w:color="auto"/>
        <w:right w:val="none" w:sz="0" w:space="0" w:color="auto"/>
      </w:divBdr>
      <w:divsChild>
        <w:div w:id="1673874431">
          <w:marLeft w:val="0"/>
          <w:marRight w:val="0"/>
          <w:marTop w:val="0"/>
          <w:marBottom w:val="0"/>
          <w:divBdr>
            <w:top w:val="none" w:sz="0" w:space="0" w:color="auto"/>
            <w:left w:val="none" w:sz="0" w:space="0" w:color="auto"/>
            <w:bottom w:val="none" w:sz="0" w:space="0" w:color="auto"/>
            <w:right w:val="none" w:sz="0" w:space="0" w:color="auto"/>
          </w:divBdr>
          <w:divsChild>
            <w:div w:id="1402555557">
              <w:marLeft w:val="0"/>
              <w:marRight w:val="0"/>
              <w:marTop w:val="0"/>
              <w:marBottom w:val="0"/>
              <w:divBdr>
                <w:top w:val="none" w:sz="0" w:space="0" w:color="auto"/>
                <w:left w:val="none" w:sz="0" w:space="0" w:color="auto"/>
                <w:bottom w:val="none" w:sz="0" w:space="0" w:color="auto"/>
                <w:right w:val="none" w:sz="0" w:space="0" w:color="auto"/>
              </w:divBdr>
              <w:divsChild>
                <w:div w:id="1998336960">
                  <w:marLeft w:val="0"/>
                  <w:marRight w:val="0"/>
                  <w:marTop w:val="0"/>
                  <w:marBottom w:val="0"/>
                  <w:divBdr>
                    <w:top w:val="none" w:sz="0" w:space="0" w:color="auto"/>
                    <w:left w:val="none" w:sz="0" w:space="0" w:color="auto"/>
                    <w:bottom w:val="none" w:sz="0" w:space="0" w:color="auto"/>
                    <w:right w:val="none" w:sz="0" w:space="0" w:color="auto"/>
                  </w:divBdr>
                  <w:divsChild>
                    <w:div w:id="20264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79580">
      <w:bodyDiv w:val="1"/>
      <w:marLeft w:val="0"/>
      <w:marRight w:val="0"/>
      <w:marTop w:val="0"/>
      <w:marBottom w:val="0"/>
      <w:divBdr>
        <w:top w:val="none" w:sz="0" w:space="0" w:color="auto"/>
        <w:left w:val="none" w:sz="0" w:space="0" w:color="auto"/>
        <w:bottom w:val="none" w:sz="0" w:space="0" w:color="auto"/>
        <w:right w:val="none" w:sz="0" w:space="0" w:color="auto"/>
      </w:divBdr>
      <w:divsChild>
        <w:div w:id="859272824">
          <w:marLeft w:val="0"/>
          <w:marRight w:val="0"/>
          <w:marTop w:val="0"/>
          <w:marBottom w:val="0"/>
          <w:divBdr>
            <w:top w:val="none" w:sz="0" w:space="0" w:color="auto"/>
            <w:left w:val="none" w:sz="0" w:space="0" w:color="auto"/>
            <w:bottom w:val="none" w:sz="0" w:space="0" w:color="auto"/>
            <w:right w:val="none" w:sz="0" w:space="0" w:color="auto"/>
          </w:divBdr>
          <w:divsChild>
            <w:div w:id="1190489774">
              <w:marLeft w:val="0"/>
              <w:marRight w:val="0"/>
              <w:marTop w:val="0"/>
              <w:marBottom w:val="0"/>
              <w:divBdr>
                <w:top w:val="none" w:sz="0" w:space="0" w:color="auto"/>
                <w:left w:val="none" w:sz="0" w:space="0" w:color="auto"/>
                <w:bottom w:val="none" w:sz="0" w:space="0" w:color="auto"/>
                <w:right w:val="none" w:sz="0" w:space="0" w:color="auto"/>
              </w:divBdr>
              <w:divsChild>
                <w:div w:id="779105536">
                  <w:marLeft w:val="0"/>
                  <w:marRight w:val="0"/>
                  <w:marTop w:val="0"/>
                  <w:marBottom w:val="0"/>
                  <w:divBdr>
                    <w:top w:val="none" w:sz="0" w:space="0" w:color="auto"/>
                    <w:left w:val="none" w:sz="0" w:space="0" w:color="auto"/>
                    <w:bottom w:val="none" w:sz="0" w:space="0" w:color="auto"/>
                    <w:right w:val="none" w:sz="0" w:space="0" w:color="auto"/>
                  </w:divBdr>
                  <w:divsChild>
                    <w:div w:id="5256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12348">
      <w:bodyDiv w:val="1"/>
      <w:marLeft w:val="0"/>
      <w:marRight w:val="0"/>
      <w:marTop w:val="0"/>
      <w:marBottom w:val="0"/>
      <w:divBdr>
        <w:top w:val="none" w:sz="0" w:space="0" w:color="auto"/>
        <w:left w:val="none" w:sz="0" w:space="0" w:color="auto"/>
        <w:bottom w:val="none" w:sz="0" w:space="0" w:color="auto"/>
        <w:right w:val="none" w:sz="0" w:space="0" w:color="auto"/>
      </w:divBdr>
    </w:div>
    <w:div w:id="360521943">
      <w:bodyDiv w:val="1"/>
      <w:marLeft w:val="0"/>
      <w:marRight w:val="0"/>
      <w:marTop w:val="0"/>
      <w:marBottom w:val="0"/>
      <w:divBdr>
        <w:top w:val="none" w:sz="0" w:space="0" w:color="auto"/>
        <w:left w:val="none" w:sz="0" w:space="0" w:color="auto"/>
        <w:bottom w:val="none" w:sz="0" w:space="0" w:color="auto"/>
        <w:right w:val="none" w:sz="0" w:space="0" w:color="auto"/>
      </w:divBdr>
      <w:divsChild>
        <w:div w:id="1962374726">
          <w:marLeft w:val="0"/>
          <w:marRight w:val="0"/>
          <w:marTop w:val="0"/>
          <w:marBottom w:val="0"/>
          <w:divBdr>
            <w:top w:val="none" w:sz="0" w:space="0" w:color="auto"/>
            <w:left w:val="none" w:sz="0" w:space="0" w:color="auto"/>
            <w:bottom w:val="none" w:sz="0" w:space="0" w:color="auto"/>
            <w:right w:val="none" w:sz="0" w:space="0" w:color="auto"/>
          </w:divBdr>
          <w:divsChild>
            <w:div w:id="1556086874">
              <w:marLeft w:val="0"/>
              <w:marRight w:val="0"/>
              <w:marTop w:val="0"/>
              <w:marBottom w:val="0"/>
              <w:divBdr>
                <w:top w:val="none" w:sz="0" w:space="0" w:color="auto"/>
                <w:left w:val="none" w:sz="0" w:space="0" w:color="auto"/>
                <w:bottom w:val="none" w:sz="0" w:space="0" w:color="auto"/>
                <w:right w:val="none" w:sz="0" w:space="0" w:color="auto"/>
              </w:divBdr>
              <w:divsChild>
                <w:div w:id="2045054739">
                  <w:marLeft w:val="0"/>
                  <w:marRight w:val="0"/>
                  <w:marTop w:val="0"/>
                  <w:marBottom w:val="0"/>
                  <w:divBdr>
                    <w:top w:val="none" w:sz="0" w:space="0" w:color="auto"/>
                    <w:left w:val="none" w:sz="0" w:space="0" w:color="auto"/>
                    <w:bottom w:val="none" w:sz="0" w:space="0" w:color="auto"/>
                    <w:right w:val="none" w:sz="0" w:space="0" w:color="auto"/>
                  </w:divBdr>
                  <w:divsChild>
                    <w:div w:id="14959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7461">
      <w:bodyDiv w:val="1"/>
      <w:marLeft w:val="0"/>
      <w:marRight w:val="0"/>
      <w:marTop w:val="0"/>
      <w:marBottom w:val="0"/>
      <w:divBdr>
        <w:top w:val="none" w:sz="0" w:space="0" w:color="auto"/>
        <w:left w:val="none" w:sz="0" w:space="0" w:color="auto"/>
        <w:bottom w:val="none" w:sz="0" w:space="0" w:color="auto"/>
        <w:right w:val="none" w:sz="0" w:space="0" w:color="auto"/>
      </w:divBdr>
      <w:divsChild>
        <w:div w:id="1947999425">
          <w:marLeft w:val="0"/>
          <w:marRight w:val="0"/>
          <w:marTop w:val="0"/>
          <w:marBottom w:val="0"/>
          <w:divBdr>
            <w:top w:val="none" w:sz="0" w:space="0" w:color="auto"/>
            <w:left w:val="none" w:sz="0" w:space="0" w:color="auto"/>
            <w:bottom w:val="none" w:sz="0" w:space="0" w:color="auto"/>
            <w:right w:val="none" w:sz="0" w:space="0" w:color="auto"/>
          </w:divBdr>
          <w:divsChild>
            <w:div w:id="1395855357">
              <w:marLeft w:val="0"/>
              <w:marRight w:val="0"/>
              <w:marTop w:val="0"/>
              <w:marBottom w:val="0"/>
              <w:divBdr>
                <w:top w:val="none" w:sz="0" w:space="0" w:color="auto"/>
                <w:left w:val="none" w:sz="0" w:space="0" w:color="auto"/>
                <w:bottom w:val="none" w:sz="0" w:space="0" w:color="auto"/>
                <w:right w:val="none" w:sz="0" w:space="0" w:color="auto"/>
              </w:divBdr>
              <w:divsChild>
                <w:div w:id="276177160">
                  <w:marLeft w:val="0"/>
                  <w:marRight w:val="0"/>
                  <w:marTop w:val="0"/>
                  <w:marBottom w:val="0"/>
                  <w:divBdr>
                    <w:top w:val="none" w:sz="0" w:space="0" w:color="auto"/>
                    <w:left w:val="none" w:sz="0" w:space="0" w:color="auto"/>
                    <w:bottom w:val="none" w:sz="0" w:space="0" w:color="auto"/>
                    <w:right w:val="none" w:sz="0" w:space="0" w:color="auto"/>
                  </w:divBdr>
                  <w:divsChild>
                    <w:div w:id="19590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80170">
      <w:bodyDiv w:val="1"/>
      <w:marLeft w:val="0"/>
      <w:marRight w:val="0"/>
      <w:marTop w:val="0"/>
      <w:marBottom w:val="0"/>
      <w:divBdr>
        <w:top w:val="none" w:sz="0" w:space="0" w:color="auto"/>
        <w:left w:val="none" w:sz="0" w:space="0" w:color="auto"/>
        <w:bottom w:val="none" w:sz="0" w:space="0" w:color="auto"/>
        <w:right w:val="none" w:sz="0" w:space="0" w:color="auto"/>
      </w:divBdr>
    </w:div>
    <w:div w:id="385106605">
      <w:bodyDiv w:val="1"/>
      <w:marLeft w:val="0"/>
      <w:marRight w:val="0"/>
      <w:marTop w:val="0"/>
      <w:marBottom w:val="0"/>
      <w:divBdr>
        <w:top w:val="none" w:sz="0" w:space="0" w:color="auto"/>
        <w:left w:val="none" w:sz="0" w:space="0" w:color="auto"/>
        <w:bottom w:val="none" w:sz="0" w:space="0" w:color="auto"/>
        <w:right w:val="none" w:sz="0" w:space="0" w:color="auto"/>
      </w:divBdr>
      <w:divsChild>
        <w:div w:id="211356133">
          <w:marLeft w:val="0"/>
          <w:marRight w:val="0"/>
          <w:marTop w:val="0"/>
          <w:marBottom w:val="0"/>
          <w:divBdr>
            <w:top w:val="none" w:sz="0" w:space="0" w:color="auto"/>
            <w:left w:val="none" w:sz="0" w:space="0" w:color="auto"/>
            <w:bottom w:val="none" w:sz="0" w:space="0" w:color="auto"/>
            <w:right w:val="none" w:sz="0" w:space="0" w:color="auto"/>
          </w:divBdr>
          <w:divsChild>
            <w:div w:id="1252928302">
              <w:marLeft w:val="0"/>
              <w:marRight w:val="0"/>
              <w:marTop w:val="0"/>
              <w:marBottom w:val="0"/>
              <w:divBdr>
                <w:top w:val="none" w:sz="0" w:space="0" w:color="auto"/>
                <w:left w:val="none" w:sz="0" w:space="0" w:color="auto"/>
                <w:bottom w:val="none" w:sz="0" w:space="0" w:color="auto"/>
                <w:right w:val="none" w:sz="0" w:space="0" w:color="auto"/>
              </w:divBdr>
              <w:divsChild>
                <w:div w:id="1306860401">
                  <w:marLeft w:val="0"/>
                  <w:marRight w:val="0"/>
                  <w:marTop w:val="0"/>
                  <w:marBottom w:val="0"/>
                  <w:divBdr>
                    <w:top w:val="none" w:sz="0" w:space="0" w:color="auto"/>
                    <w:left w:val="none" w:sz="0" w:space="0" w:color="auto"/>
                    <w:bottom w:val="none" w:sz="0" w:space="0" w:color="auto"/>
                    <w:right w:val="none" w:sz="0" w:space="0" w:color="auto"/>
                  </w:divBdr>
                  <w:divsChild>
                    <w:div w:id="11098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158725">
      <w:bodyDiv w:val="1"/>
      <w:marLeft w:val="0"/>
      <w:marRight w:val="0"/>
      <w:marTop w:val="0"/>
      <w:marBottom w:val="0"/>
      <w:divBdr>
        <w:top w:val="none" w:sz="0" w:space="0" w:color="auto"/>
        <w:left w:val="none" w:sz="0" w:space="0" w:color="auto"/>
        <w:bottom w:val="none" w:sz="0" w:space="0" w:color="auto"/>
        <w:right w:val="none" w:sz="0" w:space="0" w:color="auto"/>
      </w:divBdr>
      <w:divsChild>
        <w:div w:id="1270577938">
          <w:marLeft w:val="0"/>
          <w:marRight w:val="0"/>
          <w:marTop w:val="0"/>
          <w:marBottom w:val="0"/>
          <w:divBdr>
            <w:top w:val="none" w:sz="0" w:space="0" w:color="auto"/>
            <w:left w:val="none" w:sz="0" w:space="0" w:color="auto"/>
            <w:bottom w:val="none" w:sz="0" w:space="0" w:color="auto"/>
            <w:right w:val="none" w:sz="0" w:space="0" w:color="auto"/>
          </w:divBdr>
          <w:divsChild>
            <w:div w:id="762578463">
              <w:marLeft w:val="0"/>
              <w:marRight w:val="0"/>
              <w:marTop w:val="0"/>
              <w:marBottom w:val="0"/>
              <w:divBdr>
                <w:top w:val="none" w:sz="0" w:space="0" w:color="auto"/>
                <w:left w:val="none" w:sz="0" w:space="0" w:color="auto"/>
                <w:bottom w:val="none" w:sz="0" w:space="0" w:color="auto"/>
                <w:right w:val="none" w:sz="0" w:space="0" w:color="auto"/>
              </w:divBdr>
              <w:divsChild>
                <w:div w:id="1921940813">
                  <w:marLeft w:val="0"/>
                  <w:marRight w:val="0"/>
                  <w:marTop w:val="0"/>
                  <w:marBottom w:val="0"/>
                  <w:divBdr>
                    <w:top w:val="none" w:sz="0" w:space="0" w:color="auto"/>
                    <w:left w:val="none" w:sz="0" w:space="0" w:color="auto"/>
                    <w:bottom w:val="none" w:sz="0" w:space="0" w:color="auto"/>
                    <w:right w:val="none" w:sz="0" w:space="0" w:color="auto"/>
                  </w:divBdr>
                  <w:divsChild>
                    <w:div w:id="4910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9390">
      <w:bodyDiv w:val="1"/>
      <w:marLeft w:val="0"/>
      <w:marRight w:val="0"/>
      <w:marTop w:val="0"/>
      <w:marBottom w:val="0"/>
      <w:divBdr>
        <w:top w:val="none" w:sz="0" w:space="0" w:color="auto"/>
        <w:left w:val="none" w:sz="0" w:space="0" w:color="auto"/>
        <w:bottom w:val="none" w:sz="0" w:space="0" w:color="auto"/>
        <w:right w:val="none" w:sz="0" w:space="0" w:color="auto"/>
      </w:divBdr>
      <w:divsChild>
        <w:div w:id="200171537">
          <w:marLeft w:val="0"/>
          <w:marRight w:val="0"/>
          <w:marTop w:val="0"/>
          <w:marBottom w:val="0"/>
          <w:divBdr>
            <w:top w:val="none" w:sz="0" w:space="0" w:color="auto"/>
            <w:left w:val="none" w:sz="0" w:space="0" w:color="auto"/>
            <w:bottom w:val="none" w:sz="0" w:space="0" w:color="auto"/>
            <w:right w:val="none" w:sz="0" w:space="0" w:color="auto"/>
          </w:divBdr>
          <w:divsChild>
            <w:div w:id="1066881774">
              <w:marLeft w:val="0"/>
              <w:marRight w:val="0"/>
              <w:marTop w:val="0"/>
              <w:marBottom w:val="0"/>
              <w:divBdr>
                <w:top w:val="none" w:sz="0" w:space="0" w:color="auto"/>
                <w:left w:val="none" w:sz="0" w:space="0" w:color="auto"/>
                <w:bottom w:val="none" w:sz="0" w:space="0" w:color="auto"/>
                <w:right w:val="none" w:sz="0" w:space="0" w:color="auto"/>
              </w:divBdr>
              <w:divsChild>
                <w:div w:id="590359510">
                  <w:marLeft w:val="0"/>
                  <w:marRight w:val="0"/>
                  <w:marTop w:val="0"/>
                  <w:marBottom w:val="0"/>
                  <w:divBdr>
                    <w:top w:val="none" w:sz="0" w:space="0" w:color="auto"/>
                    <w:left w:val="none" w:sz="0" w:space="0" w:color="auto"/>
                    <w:bottom w:val="none" w:sz="0" w:space="0" w:color="auto"/>
                    <w:right w:val="none" w:sz="0" w:space="0" w:color="auto"/>
                  </w:divBdr>
                  <w:divsChild>
                    <w:div w:id="11445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82629">
      <w:bodyDiv w:val="1"/>
      <w:marLeft w:val="0"/>
      <w:marRight w:val="0"/>
      <w:marTop w:val="0"/>
      <w:marBottom w:val="0"/>
      <w:divBdr>
        <w:top w:val="none" w:sz="0" w:space="0" w:color="auto"/>
        <w:left w:val="none" w:sz="0" w:space="0" w:color="auto"/>
        <w:bottom w:val="none" w:sz="0" w:space="0" w:color="auto"/>
        <w:right w:val="none" w:sz="0" w:space="0" w:color="auto"/>
      </w:divBdr>
      <w:divsChild>
        <w:div w:id="1060248925">
          <w:marLeft w:val="0"/>
          <w:marRight w:val="0"/>
          <w:marTop w:val="0"/>
          <w:marBottom w:val="0"/>
          <w:divBdr>
            <w:top w:val="none" w:sz="0" w:space="0" w:color="auto"/>
            <w:left w:val="none" w:sz="0" w:space="0" w:color="auto"/>
            <w:bottom w:val="none" w:sz="0" w:space="0" w:color="auto"/>
            <w:right w:val="none" w:sz="0" w:space="0" w:color="auto"/>
          </w:divBdr>
          <w:divsChild>
            <w:div w:id="597107462">
              <w:marLeft w:val="0"/>
              <w:marRight w:val="0"/>
              <w:marTop w:val="0"/>
              <w:marBottom w:val="0"/>
              <w:divBdr>
                <w:top w:val="none" w:sz="0" w:space="0" w:color="auto"/>
                <w:left w:val="none" w:sz="0" w:space="0" w:color="auto"/>
                <w:bottom w:val="none" w:sz="0" w:space="0" w:color="auto"/>
                <w:right w:val="none" w:sz="0" w:space="0" w:color="auto"/>
              </w:divBdr>
              <w:divsChild>
                <w:div w:id="2064256052">
                  <w:marLeft w:val="0"/>
                  <w:marRight w:val="0"/>
                  <w:marTop w:val="0"/>
                  <w:marBottom w:val="0"/>
                  <w:divBdr>
                    <w:top w:val="none" w:sz="0" w:space="0" w:color="auto"/>
                    <w:left w:val="none" w:sz="0" w:space="0" w:color="auto"/>
                    <w:bottom w:val="none" w:sz="0" w:space="0" w:color="auto"/>
                    <w:right w:val="none" w:sz="0" w:space="0" w:color="auto"/>
                  </w:divBdr>
                  <w:divsChild>
                    <w:div w:id="13779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40459">
      <w:bodyDiv w:val="1"/>
      <w:marLeft w:val="0"/>
      <w:marRight w:val="0"/>
      <w:marTop w:val="0"/>
      <w:marBottom w:val="0"/>
      <w:divBdr>
        <w:top w:val="none" w:sz="0" w:space="0" w:color="auto"/>
        <w:left w:val="none" w:sz="0" w:space="0" w:color="auto"/>
        <w:bottom w:val="none" w:sz="0" w:space="0" w:color="auto"/>
        <w:right w:val="none" w:sz="0" w:space="0" w:color="auto"/>
      </w:divBdr>
      <w:divsChild>
        <w:div w:id="1072195622">
          <w:marLeft w:val="0"/>
          <w:marRight w:val="0"/>
          <w:marTop w:val="0"/>
          <w:marBottom w:val="0"/>
          <w:divBdr>
            <w:top w:val="none" w:sz="0" w:space="0" w:color="auto"/>
            <w:left w:val="none" w:sz="0" w:space="0" w:color="auto"/>
            <w:bottom w:val="none" w:sz="0" w:space="0" w:color="auto"/>
            <w:right w:val="none" w:sz="0" w:space="0" w:color="auto"/>
          </w:divBdr>
          <w:divsChild>
            <w:div w:id="1395729">
              <w:marLeft w:val="0"/>
              <w:marRight w:val="0"/>
              <w:marTop w:val="0"/>
              <w:marBottom w:val="0"/>
              <w:divBdr>
                <w:top w:val="none" w:sz="0" w:space="0" w:color="auto"/>
                <w:left w:val="none" w:sz="0" w:space="0" w:color="auto"/>
                <w:bottom w:val="none" w:sz="0" w:space="0" w:color="auto"/>
                <w:right w:val="none" w:sz="0" w:space="0" w:color="auto"/>
              </w:divBdr>
              <w:divsChild>
                <w:div w:id="1072004989">
                  <w:marLeft w:val="0"/>
                  <w:marRight w:val="0"/>
                  <w:marTop w:val="0"/>
                  <w:marBottom w:val="0"/>
                  <w:divBdr>
                    <w:top w:val="none" w:sz="0" w:space="0" w:color="auto"/>
                    <w:left w:val="none" w:sz="0" w:space="0" w:color="auto"/>
                    <w:bottom w:val="none" w:sz="0" w:space="0" w:color="auto"/>
                    <w:right w:val="none" w:sz="0" w:space="0" w:color="auto"/>
                  </w:divBdr>
                  <w:divsChild>
                    <w:div w:id="10698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261434">
      <w:bodyDiv w:val="1"/>
      <w:marLeft w:val="0"/>
      <w:marRight w:val="0"/>
      <w:marTop w:val="0"/>
      <w:marBottom w:val="0"/>
      <w:divBdr>
        <w:top w:val="none" w:sz="0" w:space="0" w:color="auto"/>
        <w:left w:val="none" w:sz="0" w:space="0" w:color="auto"/>
        <w:bottom w:val="none" w:sz="0" w:space="0" w:color="auto"/>
        <w:right w:val="none" w:sz="0" w:space="0" w:color="auto"/>
      </w:divBdr>
      <w:divsChild>
        <w:div w:id="966739810">
          <w:marLeft w:val="0"/>
          <w:marRight w:val="0"/>
          <w:marTop w:val="0"/>
          <w:marBottom w:val="0"/>
          <w:divBdr>
            <w:top w:val="none" w:sz="0" w:space="0" w:color="auto"/>
            <w:left w:val="none" w:sz="0" w:space="0" w:color="auto"/>
            <w:bottom w:val="none" w:sz="0" w:space="0" w:color="auto"/>
            <w:right w:val="none" w:sz="0" w:space="0" w:color="auto"/>
          </w:divBdr>
          <w:divsChild>
            <w:div w:id="1708069060">
              <w:marLeft w:val="0"/>
              <w:marRight w:val="0"/>
              <w:marTop w:val="0"/>
              <w:marBottom w:val="0"/>
              <w:divBdr>
                <w:top w:val="none" w:sz="0" w:space="0" w:color="auto"/>
                <w:left w:val="none" w:sz="0" w:space="0" w:color="auto"/>
                <w:bottom w:val="none" w:sz="0" w:space="0" w:color="auto"/>
                <w:right w:val="none" w:sz="0" w:space="0" w:color="auto"/>
              </w:divBdr>
              <w:divsChild>
                <w:div w:id="629022484">
                  <w:marLeft w:val="0"/>
                  <w:marRight w:val="0"/>
                  <w:marTop w:val="0"/>
                  <w:marBottom w:val="0"/>
                  <w:divBdr>
                    <w:top w:val="none" w:sz="0" w:space="0" w:color="auto"/>
                    <w:left w:val="none" w:sz="0" w:space="0" w:color="auto"/>
                    <w:bottom w:val="none" w:sz="0" w:space="0" w:color="auto"/>
                    <w:right w:val="none" w:sz="0" w:space="0" w:color="auto"/>
                  </w:divBdr>
                  <w:divsChild>
                    <w:div w:id="7776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88038">
      <w:bodyDiv w:val="1"/>
      <w:marLeft w:val="0"/>
      <w:marRight w:val="0"/>
      <w:marTop w:val="0"/>
      <w:marBottom w:val="0"/>
      <w:divBdr>
        <w:top w:val="none" w:sz="0" w:space="0" w:color="auto"/>
        <w:left w:val="none" w:sz="0" w:space="0" w:color="auto"/>
        <w:bottom w:val="none" w:sz="0" w:space="0" w:color="auto"/>
        <w:right w:val="none" w:sz="0" w:space="0" w:color="auto"/>
      </w:divBdr>
      <w:divsChild>
        <w:div w:id="111361249">
          <w:marLeft w:val="0"/>
          <w:marRight w:val="0"/>
          <w:marTop w:val="0"/>
          <w:marBottom w:val="0"/>
          <w:divBdr>
            <w:top w:val="none" w:sz="0" w:space="0" w:color="auto"/>
            <w:left w:val="none" w:sz="0" w:space="0" w:color="auto"/>
            <w:bottom w:val="none" w:sz="0" w:space="0" w:color="auto"/>
            <w:right w:val="none" w:sz="0" w:space="0" w:color="auto"/>
          </w:divBdr>
          <w:divsChild>
            <w:div w:id="1271471760">
              <w:marLeft w:val="0"/>
              <w:marRight w:val="0"/>
              <w:marTop w:val="0"/>
              <w:marBottom w:val="0"/>
              <w:divBdr>
                <w:top w:val="none" w:sz="0" w:space="0" w:color="auto"/>
                <w:left w:val="none" w:sz="0" w:space="0" w:color="auto"/>
                <w:bottom w:val="none" w:sz="0" w:space="0" w:color="auto"/>
                <w:right w:val="none" w:sz="0" w:space="0" w:color="auto"/>
              </w:divBdr>
              <w:divsChild>
                <w:div w:id="1181167891">
                  <w:marLeft w:val="0"/>
                  <w:marRight w:val="0"/>
                  <w:marTop w:val="0"/>
                  <w:marBottom w:val="0"/>
                  <w:divBdr>
                    <w:top w:val="none" w:sz="0" w:space="0" w:color="auto"/>
                    <w:left w:val="none" w:sz="0" w:space="0" w:color="auto"/>
                    <w:bottom w:val="none" w:sz="0" w:space="0" w:color="auto"/>
                    <w:right w:val="none" w:sz="0" w:space="0" w:color="auto"/>
                  </w:divBdr>
                  <w:divsChild>
                    <w:div w:id="1918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756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579">
          <w:marLeft w:val="0"/>
          <w:marRight w:val="0"/>
          <w:marTop w:val="0"/>
          <w:marBottom w:val="0"/>
          <w:divBdr>
            <w:top w:val="none" w:sz="0" w:space="0" w:color="auto"/>
            <w:left w:val="none" w:sz="0" w:space="0" w:color="auto"/>
            <w:bottom w:val="none" w:sz="0" w:space="0" w:color="auto"/>
            <w:right w:val="none" w:sz="0" w:space="0" w:color="auto"/>
          </w:divBdr>
          <w:divsChild>
            <w:div w:id="1007823931">
              <w:marLeft w:val="0"/>
              <w:marRight w:val="0"/>
              <w:marTop w:val="0"/>
              <w:marBottom w:val="0"/>
              <w:divBdr>
                <w:top w:val="none" w:sz="0" w:space="0" w:color="auto"/>
                <w:left w:val="none" w:sz="0" w:space="0" w:color="auto"/>
                <w:bottom w:val="none" w:sz="0" w:space="0" w:color="auto"/>
                <w:right w:val="none" w:sz="0" w:space="0" w:color="auto"/>
              </w:divBdr>
              <w:divsChild>
                <w:div w:id="896207180">
                  <w:marLeft w:val="0"/>
                  <w:marRight w:val="0"/>
                  <w:marTop w:val="0"/>
                  <w:marBottom w:val="0"/>
                  <w:divBdr>
                    <w:top w:val="none" w:sz="0" w:space="0" w:color="auto"/>
                    <w:left w:val="none" w:sz="0" w:space="0" w:color="auto"/>
                    <w:bottom w:val="none" w:sz="0" w:space="0" w:color="auto"/>
                    <w:right w:val="none" w:sz="0" w:space="0" w:color="auto"/>
                  </w:divBdr>
                  <w:divsChild>
                    <w:div w:id="7488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63820">
      <w:bodyDiv w:val="1"/>
      <w:marLeft w:val="0"/>
      <w:marRight w:val="0"/>
      <w:marTop w:val="0"/>
      <w:marBottom w:val="0"/>
      <w:divBdr>
        <w:top w:val="none" w:sz="0" w:space="0" w:color="auto"/>
        <w:left w:val="none" w:sz="0" w:space="0" w:color="auto"/>
        <w:bottom w:val="none" w:sz="0" w:space="0" w:color="auto"/>
        <w:right w:val="none" w:sz="0" w:space="0" w:color="auto"/>
      </w:divBdr>
    </w:div>
    <w:div w:id="618757152">
      <w:bodyDiv w:val="1"/>
      <w:marLeft w:val="0"/>
      <w:marRight w:val="0"/>
      <w:marTop w:val="0"/>
      <w:marBottom w:val="0"/>
      <w:divBdr>
        <w:top w:val="none" w:sz="0" w:space="0" w:color="auto"/>
        <w:left w:val="none" w:sz="0" w:space="0" w:color="auto"/>
        <w:bottom w:val="none" w:sz="0" w:space="0" w:color="auto"/>
        <w:right w:val="none" w:sz="0" w:space="0" w:color="auto"/>
      </w:divBdr>
      <w:divsChild>
        <w:div w:id="500313389">
          <w:marLeft w:val="0"/>
          <w:marRight w:val="0"/>
          <w:marTop w:val="0"/>
          <w:marBottom w:val="0"/>
          <w:divBdr>
            <w:top w:val="none" w:sz="0" w:space="0" w:color="auto"/>
            <w:left w:val="none" w:sz="0" w:space="0" w:color="auto"/>
            <w:bottom w:val="none" w:sz="0" w:space="0" w:color="auto"/>
            <w:right w:val="none" w:sz="0" w:space="0" w:color="auto"/>
          </w:divBdr>
          <w:divsChild>
            <w:div w:id="1263804549">
              <w:marLeft w:val="0"/>
              <w:marRight w:val="0"/>
              <w:marTop w:val="0"/>
              <w:marBottom w:val="0"/>
              <w:divBdr>
                <w:top w:val="none" w:sz="0" w:space="0" w:color="auto"/>
                <w:left w:val="none" w:sz="0" w:space="0" w:color="auto"/>
                <w:bottom w:val="none" w:sz="0" w:space="0" w:color="auto"/>
                <w:right w:val="none" w:sz="0" w:space="0" w:color="auto"/>
              </w:divBdr>
              <w:divsChild>
                <w:div w:id="1882860399">
                  <w:marLeft w:val="0"/>
                  <w:marRight w:val="0"/>
                  <w:marTop w:val="0"/>
                  <w:marBottom w:val="0"/>
                  <w:divBdr>
                    <w:top w:val="none" w:sz="0" w:space="0" w:color="auto"/>
                    <w:left w:val="none" w:sz="0" w:space="0" w:color="auto"/>
                    <w:bottom w:val="none" w:sz="0" w:space="0" w:color="auto"/>
                    <w:right w:val="none" w:sz="0" w:space="0" w:color="auto"/>
                  </w:divBdr>
                  <w:divsChild>
                    <w:div w:id="6747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60047">
      <w:bodyDiv w:val="1"/>
      <w:marLeft w:val="0"/>
      <w:marRight w:val="0"/>
      <w:marTop w:val="0"/>
      <w:marBottom w:val="0"/>
      <w:divBdr>
        <w:top w:val="none" w:sz="0" w:space="0" w:color="auto"/>
        <w:left w:val="none" w:sz="0" w:space="0" w:color="auto"/>
        <w:bottom w:val="none" w:sz="0" w:space="0" w:color="auto"/>
        <w:right w:val="none" w:sz="0" w:space="0" w:color="auto"/>
      </w:divBdr>
      <w:divsChild>
        <w:div w:id="1704138748">
          <w:marLeft w:val="0"/>
          <w:marRight w:val="0"/>
          <w:marTop w:val="0"/>
          <w:marBottom w:val="0"/>
          <w:divBdr>
            <w:top w:val="none" w:sz="0" w:space="0" w:color="auto"/>
            <w:left w:val="none" w:sz="0" w:space="0" w:color="auto"/>
            <w:bottom w:val="none" w:sz="0" w:space="0" w:color="auto"/>
            <w:right w:val="none" w:sz="0" w:space="0" w:color="auto"/>
          </w:divBdr>
          <w:divsChild>
            <w:div w:id="2128160113">
              <w:marLeft w:val="0"/>
              <w:marRight w:val="0"/>
              <w:marTop w:val="0"/>
              <w:marBottom w:val="0"/>
              <w:divBdr>
                <w:top w:val="none" w:sz="0" w:space="0" w:color="auto"/>
                <w:left w:val="none" w:sz="0" w:space="0" w:color="auto"/>
                <w:bottom w:val="none" w:sz="0" w:space="0" w:color="auto"/>
                <w:right w:val="none" w:sz="0" w:space="0" w:color="auto"/>
              </w:divBdr>
              <w:divsChild>
                <w:div w:id="685256330">
                  <w:marLeft w:val="0"/>
                  <w:marRight w:val="0"/>
                  <w:marTop w:val="0"/>
                  <w:marBottom w:val="0"/>
                  <w:divBdr>
                    <w:top w:val="none" w:sz="0" w:space="0" w:color="auto"/>
                    <w:left w:val="none" w:sz="0" w:space="0" w:color="auto"/>
                    <w:bottom w:val="none" w:sz="0" w:space="0" w:color="auto"/>
                    <w:right w:val="none" w:sz="0" w:space="0" w:color="auto"/>
                  </w:divBdr>
                  <w:divsChild>
                    <w:div w:id="18097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74724">
      <w:bodyDiv w:val="1"/>
      <w:marLeft w:val="0"/>
      <w:marRight w:val="0"/>
      <w:marTop w:val="0"/>
      <w:marBottom w:val="0"/>
      <w:divBdr>
        <w:top w:val="none" w:sz="0" w:space="0" w:color="auto"/>
        <w:left w:val="none" w:sz="0" w:space="0" w:color="auto"/>
        <w:bottom w:val="none" w:sz="0" w:space="0" w:color="auto"/>
        <w:right w:val="none" w:sz="0" w:space="0" w:color="auto"/>
      </w:divBdr>
      <w:divsChild>
        <w:div w:id="6641604">
          <w:marLeft w:val="0"/>
          <w:marRight w:val="0"/>
          <w:marTop w:val="0"/>
          <w:marBottom w:val="0"/>
          <w:divBdr>
            <w:top w:val="none" w:sz="0" w:space="0" w:color="auto"/>
            <w:left w:val="none" w:sz="0" w:space="0" w:color="auto"/>
            <w:bottom w:val="none" w:sz="0" w:space="0" w:color="auto"/>
            <w:right w:val="none" w:sz="0" w:space="0" w:color="auto"/>
          </w:divBdr>
          <w:divsChild>
            <w:div w:id="1895651978">
              <w:marLeft w:val="0"/>
              <w:marRight w:val="0"/>
              <w:marTop w:val="0"/>
              <w:marBottom w:val="0"/>
              <w:divBdr>
                <w:top w:val="none" w:sz="0" w:space="0" w:color="auto"/>
                <w:left w:val="none" w:sz="0" w:space="0" w:color="auto"/>
                <w:bottom w:val="none" w:sz="0" w:space="0" w:color="auto"/>
                <w:right w:val="none" w:sz="0" w:space="0" w:color="auto"/>
              </w:divBdr>
              <w:divsChild>
                <w:div w:id="1687630921">
                  <w:marLeft w:val="0"/>
                  <w:marRight w:val="0"/>
                  <w:marTop w:val="0"/>
                  <w:marBottom w:val="0"/>
                  <w:divBdr>
                    <w:top w:val="none" w:sz="0" w:space="0" w:color="auto"/>
                    <w:left w:val="none" w:sz="0" w:space="0" w:color="auto"/>
                    <w:bottom w:val="none" w:sz="0" w:space="0" w:color="auto"/>
                    <w:right w:val="none" w:sz="0" w:space="0" w:color="auto"/>
                  </w:divBdr>
                  <w:divsChild>
                    <w:div w:id="20318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12336">
      <w:bodyDiv w:val="1"/>
      <w:marLeft w:val="0"/>
      <w:marRight w:val="0"/>
      <w:marTop w:val="0"/>
      <w:marBottom w:val="0"/>
      <w:divBdr>
        <w:top w:val="none" w:sz="0" w:space="0" w:color="auto"/>
        <w:left w:val="none" w:sz="0" w:space="0" w:color="auto"/>
        <w:bottom w:val="none" w:sz="0" w:space="0" w:color="auto"/>
        <w:right w:val="none" w:sz="0" w:space="0" w:color="auto"/>
      </w:divBdr>
      <w:divsChild>
        <w:div w:id="656498916">
          <w:marLeft w:val="0"/>
          <w:marRight w:val="0"/>
          <w:marTop w:val="0"/>
          <w:marBottom w:val="0"/>
          <w:divBdr>
            <w:top w:val="none" w:sz="0" w:space="0" w:color="auto"/>
            <w:left w:val="none" w:sz="0" w:space="0" w:color="auto"/>
            <w:bottom w:val="none" w:sz="0" w:space="0" w:color="auto"/>
            <w:right w:val="none" w:sz="0" w:space="0" w:color="auto"/>
          </w:divBdr>
          <w:divsChild>
            <w:div w:id="1916357618">
              <w:marLeft w:val="0"/>
              <w:marRight w:val="0"/>
              <w:marTop w:val="0"/>
              <w:marBottom w:val="0"/>
              <w:divBdr>
                <w:top w:val="none" w:sz="0" w:space="0" w:color="auto"/>
                <w:left w:val="none" w:sz="0" w:space="0" w:color="auto"/>
                <w:bottom w:val="none" w:sz="0" w:space="0" w:color="auto"/>
                <w:right w:val="none" w:sz="0" w:space="0" w:color="auto"/>
              </w:divBdr>
              <w:divsChild>
                <w:div w:id="819493456">
                  <w:marLeft w:val="0"/>
                  <w:marRight w:val="0"/>
                  <w:marTop w:val="0"/>
                  <w:marBottom w:val="0"/>
                  <w:divBdr>
                    <w:top w:val="none" w:sz="0" w:space="0" w:color="auto"/>
                    <w:left w:val="none" w:sz="0" w:space="0" w:color="auto"/>
                    <w:bottom w:val="none" w:sz="0" w:space="0" w:color="auto"/>
                    <w:right w:val="none" w:sz="0" w:space="0" w:color="auto"/>
                  </w:divBdr>
                  <w:divsChild>
                    <w:div w:id="17340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83922">
      <w:bodyDiv w:val="1"/>
      <w:marLeft w:val="0"/>
      <w:marRight w:val="0"/>
      <w:marTop w:val="0"/>
      <w:marBottom w:val="0"/>
      <w:divBdr>
        <w:top w:val="none" w:sz="0" w:space="0" w:color="auto"/>
        <w:left w:val="none" w:sz="0" w:space="0" w:color="auto"/>
        <w:bottom w:val="none" w:sz="0" w:space="0" w:color="auto"/>
        <w:right w:val="none" w:sz="0" w:space="0" w:color="auto"/>
      </w:divBdr>
    </w:div>
    <w:div w:id="721757130">
      <w:bodyDiv w:val="1"/>
      <w:marLeft w:val="0"/>
      <w:marRight w:val="0"/>
      <w:marTop w:val="0"/>
      <w:marBottom w:val="0"/>
      <w:divBdr>
        <w:top w:val="none" w:sz="0" w:space="0" w:color="auto"/>
        <w:left w:val="none" w:sz="0" w:space="0" w:color="auto"/>
        <w:bottom w:val="none" w:sz="0" w:space="0" w:color="auto"/>
        <w:right w:val="none" w:sz="0" w:space="0" w:color="auto"/>
      </w:divBdr>
    </w:div>
    <w:div w:id="765031119">
      <w:bodyDiv w:val="1"/>
      <w:marLeft w:val="0"/>
      <w:marRight w:val="0"/>
      <w:marTop w:val="0"/>
      <w:marBottom w:val="0"/>
      <w:divBdr>
        <w:top w:val="none" w:sz="0" w:space="0" w:color="auto"/>
        <w:left w:val="none" w:sz="0" w:space="0" w:color="auto"/>
        <w:bottom w:val="none" w:sz="0" w:space="0" w:color="auto"/>
        <w:right w:val="none" w:sz="0" w:space="0" w:color="auto"/>
      </w:divBdr>
      <w:divsChild>
        <w:div w:id="1281112966">
          <w:marLeft w:val="0"/>
          <w:marRight w:val="0"/>
          <w:marTop w:val="0"/>
          <w:marBottom w:val="0"/>
          <w:divBdr>
            <w:top w:val="none" w:sz="0" w:space="0" w:color="auto"/>
            <w:left w:val="none" w:sz="0" w:space="0" w:color="auto"/>
            <w:bottom w:val="none" w:sz="0" w:space="0" w:color="auto"/>
            <w:right w:val="none" w:sz="0" w:space="0" w:color="auto"/>
          </w:divBdr>
          <w:divsChild>
            <w:div w:id="460853952">
              <w:marLeft w:val="0"/>
              <w:marRight w:val="0"/>
              <w:marTop w:val="0"/>
              <w:marBottom w:val="0"/>
              <w:divBdr>
                <w:top w:val="none" w:sz="0" w:space="0" w:color="auto"/>
                <w:left w:val="none" w:sz="0" w:space="0" w:color="auto"/>
                <w:bottom w:val="none" w:sz="0" w:space="0" w:color="auto"/>
                <w:right w:val="none" w:sz="0" w:space="0" w:color="auto"/>
              </w:divBdr>
              <w:divsChild>
                <w:div w:id="1907835936">
                  <w:marLeft w:val="0"/>
                  <w:marRight w:val="0"/>
                  <w:marTop w:val="0"/>
                  <w:marBottom w:val="0"/>
                  <w:divBdr>
                    <w:top w:val="none" w:sz="0" w:space="0" w:color="auto"/>
                    <w:left w:val="none" w:sz="0" w:space="0" w:color="auto"/>
                    <w:bottom w:val="none" w:sz="0" w:space="0" w:color="auto"/>
                    <w:right w:val="none" w:sz="0" w:space="0" w:color="auto"/>
                  </w:divBdr>
                  <w:divsChild>
                    <w:div w:id="8068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7460">
      <w:bodyDiv w:val="1"/>
      <w:marLeft w:val="0"/>
      <w:marRight w:val="0"/>
      <w:marTop w:val="0"/>
      <w:marBottom w:val="0"/>
      <w:divBdr>
        <w:top w:val="none" w:sz="0" w:space="0" w:color="auto"/>
        <w:left w:val="none" w:sz="0" w:space="0" w:color="auto"/>
        <w:bottom w:val="none" w:sz="0" w:space="0" w:color="auto"/>
        <w:right w:val="none" w:sz="0" w:space="0" w:color="auto"/>
      </w:divBdr>
      <w:divsChild>
        <w:div w:id="715465942">
          <w:marLeft w:val="0"/>
          <w:marRight w:val="0"/>
          <w:marTop w:val="0"/>
          <w:marBottom w:val="0"/>
          <w:divBdr>
            <w:top w:val="none" w:sz="0" w:space="0" w:color="auto"/>
            <w:left w:val="none" w:sz="0" w:space="0" w:color="auto"/>
            <w:bottom w:val="none" w:sz="0" w:space="0" w:color="auto"/>
            <w:right w:val="none" w:sz="0" w:space="0" w:color="auto"/>
          </w:divBdr>
          <w:divsChild>
            <w:div w:id="332533005">
              <w:marLeft w:val="0"/>
              <w:marRight w:val="0"/>
              <w:marTop w:val="0"/>
              <w:marBottom w:val="0"/>
              <w:divBdr>
                <w:top w:val="none" w:sz="0" w:space="0" w:color="auto"/>
                <w:left w:val="none" w:sz="0" w:space="0" w:color="auto"/>
                <w:bottom w:val="none" w:sz="0" w:space="0" w:color="auto"/>
                <w:right w:val="none" w:sz="0" w:space="0" w:color="auto"/>
              </w:divBdr>
              <w:divsChild>
                <w:div w:id="1370833561">
                  <w:marLeft w:val="0"/>
                  <w:marRight w:val="0"/>
                  <w:marTop w:val="0"/>
                  <w:marBottom w:val="0"/>
                  <w:divBdr>
                    <w:top w:val="none" w:sz="0" w:space="0" w:color="auto"/>
                    <w:left w:val="none" w:sz="0" w:space="0" w:color="auto"/>
                    <w:bottom w:val="none" w:sz="0" w:space="0" w:color="auto"/>
                    <w:right w:val="none" w:sz="0" w:space="0" w:color="auto"/>
                  </w:divBdr>
                  <w:divsChild>
                    <w:div w:id="5376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15604">
      <w:bodyDiv w:val="1"/>
      <w:marLeft w:val="0"/>
      <w:marRight w:val="0"/>
      <w:marTop w:val="0"/>
      <w:marBottom w:val="0"/>
      <w:divBdr>
        <w:top w:val="none" w:sz="0" w:space="0" w:color="auto"/>
        <w:left w:val="none" w:sz="0" w:space="0" w:color="auto"/>
        <w:bottom w:val="none" w:sz="0" w:space="0" w:color="auto"/>
        <w:right w:val="none" w:sz="0" w:space="0" w:color="auto"/>
      </w:divBdr>
      <w:divsChild>
        <w:div w:id="1159925205">
          <w:marLeft w:val="0"/>
          <w:marRight w:val="0"/>
          <w:marTop w:val="0"/>
          <w:marBottom w:val="0"/>
          <w:divBdr>
            <w:top w:val="none" w:sz="0" w:space="0" w:color="auto"/>
            <w:left w:val="none" w:sz="0" w:space="0" w:color="auto"/>
            <w:bottom w:val="none" w:sz="0" w:space="0" w:color="auto"/>
            <w:right w:val="none" w:sz="0" w:space="0" w:color="auto"/>
          </w:divBdr>
          <w:divsChild>
            <w:div w:id="2030140970">
              <w:marLeft w:val="0"/>
              <w:marRight w:val="0"/>
              <w:marTop w:val="0"/>
              <w:marBottom w:val="0"/>
              <w:divBdr>
                <w:top w:val="none" w:sz="0" w:space="0" w:color="auto"/>
                <w:left w:val="none" w:sz="0" w:space="0" w:color="auto"/>
                <w:bottom w:val="none" w:sz="0" w:space="0" w:color="auto"/>
                <w:right w:val="none" w:sz="0" w:space="0" w:color="auto"/>
              </w:divBdr>
              <w:divsChild>
                <w:div w:id="1032220926">
                  <w:marLeft w:val="0"/>
                  <w:marRight w:val="0"/>
                  <w:marTop w:val="0"/>
                  <w:marBottom w:val="0"/>
                  <w:divBdr>
                    <w:top w:val="none" w:sz="0" w:space="0" w:color="auto"/>
                    <w:left w:val="none" w:sz="0" w:space="0" w:color="auto"/>
                    <w:bottom w:val="none" w:sz="0" w:space="0" w:color="auto"/>
                    <w:right w:val="none" w:sz="0" w:space="0" w:color="auto"/>
                  </w:divBdr>
                  <w:divsChild>
                    <w:div w:id="8902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146095">
      <w:bodyDiv w:val="1"/>
      <w:marLeft w:val="0"/>
      <w:marRight w:val="0"/>
      <w:marTop w:val="0"/>
      <w:marBottom w:val="0"/>
      <w:divBdr>
        <w:top w:val="none" w:sz="0" w:space="0" w:color="auto"/>
        <w:left w:val="none" w:sz="0" w:space="0" w:color="auto"/>
        <w:bottom w:val="none" w:sz="0" w:space="0" w:color="auto"/>
        <w:right w:val="none" w:sz="0" w:space="0" w:color="auto"/>
      </w:divBdr>
      <w:divsChild>
        <w:div w:id="1287421835">
          <w:marLeft w:val="0"/>
          <w:marRight w:val="0"/>
          <w:marTop w:val="0"/>
          <w:marBottom w:val="0"/>
          <w:divBdr>
            <w:top w:val="none" w:sz="0" w:space="0" w:color="auto"/>
            <w:left w:val="none" w:sz="0" w:space="0" w:color="auto"/>
            <w:bottom w:val="none" w:sz="0" w:space="0" w:color="auto"/>
            <w:right w:val="none" w:sz="0" w:space="0" w:color="auto"/>
          </w:divBdr>
          <w:divsChild>
            <w:div w:id="195778214">
              <w:marLeft w:val="0"/>
              <w:marRight w:val="0"/>
              <w:marTop w:val="0"/>
              <w:marBottom w:val="0"/>
              <w:divBdr>
                <w:top w:val="none" w:sz="0" w:space="0" w:color="auto"/>
                <w:left w:val="none" w:sz="0" w:space="0" w:color="auto"/>
                <w:bottom w:val="none" w:sz="0" w:space="0" w:color="auto"/>
                <w:right w:val="none" w:sz="0" w:space="0" w:color="auto"/>
              </w:divBdr>
              <w:divsChild>
                <w:div w:id="1839298722">
                  <w:marLeft w:val="0"/>
                  <w:marRight w:val="0"/>
                  <w:marTop w:val="0"/>
                  <w:marBottom w:val="0"/>
                  <w:divBdr>
                    <w:top w:val="none" w:sz="0" w:space="0" w:color="auto"/>
                    <w:left w:val="none" w:sz="0" w:space="0" w:color="auto"/>
                    <w:bottom w:val="none" w:sz="0" w:space="0" w:color="auto"/>
                    <w:right w:val="none" w:sz="0" w:space="0" w:color="auto"/>
                  </w:divBdr>
                  <w:divsChild>
                    <w:div w:id="18517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9407018">
      <w:bodyDiv w:val="1"/>
      <w:marLeft w:val="0"/>
      <w:marRight w:val="0"/>
      <w:marTop w:val="0"/>
      <w:marBottom w:val="0"/>
      <w:divBdr>
        <w:top w:val="none" w:sz="0" w:space="0" w:color="auto"/>
        <w:left w:val="none" w:sz="0" w:space="0" w:color="auto"/>
        <w:bottom w:val="none" w:sz="0" w:space="0" w:color="auto"/>
        <w:right w:val="none" w:sz="0" w:space="0" w:color="auto"/>
      </w:divBdr>
    </w:div>
    <w:div w:id="954556270">
      <w:bodyDiv w:val="1"/>
      <w:marLeft w:val="0"/>
      <w:marRight w:val="0"/>
      <w:marTop w:val="0"/>
      <w:marBottom w:val="0"/>
      <w:divBdr>
        <w:top w:val="none" w:sz="0" w:space="0" w:color="auto"/>
        <w:left w:val="none" w:sz="0" w:space="0" w:color="auto"/>
        <w:bottom w:val="none" w:sz="0" w:space="0" w:color="auto"/>
        <w:right w:val="none" w:sz="0" w:space="0" w:color="auto"/>
      </w:divBdr>
      <w:divsChild>
        <w:div w:id="1000616972">
          <w:marLeft w:val="0"/>
          <w:marRight w:val="0"/>
          <w:marTop w:val="0"/>
          <w:marBottom w:val="0"/>
          <w:divBdr>
            <w:top w:val="none" w:sz="0" w:space="0" w:color="auto"/>
            <w:left w:val="none" w:sz="0" w:space="0" w:color="auto"/>
            <w:bottom w:val="none" w:sz="0" w:space="0" w:color="auto"/>
            <w:right w:val="none" w:sz="0" w:space="0" w:color="auto"/>
          </w:divBdr>
          <w:divsChild>
            <w:div w:id="1185633821">
              <w:marLeft w:val="0"/>
              <w:marRight w:val="0"/>
              <w:marTop w:val="0"/>
              <w:marBottom w:val="0"/>
              <w:divBdr>
                <w:top w:val="none" w:sz="0" w:space="0" w:color="auto"/>
                <w:left w:val="none" w:sz="0" w:space="0" w:color="auto"/>
                <w:bottom w:val="none" w:sz="0" w:space="0" w:color="auto"/>
                <w:right w:val="none" w:sz="0" w:space="0" w:color="auto"/>
              </w:divBdr>
              <w:divsChild>
                <w:div w:id="1589076794">
                  <w:marLeft w:val="0"/>
                  <w:marRight w:val="0"/>
                  <w:marTop w:val="0"/>
                  <w:marBottom w:val="0"/>
                  <w:divBdr>
                    <w:top w:val="none" w:sz="0" w:space="0" w:color="auto"/>
                    <w:left w:val="none" w:sz="0" w:space="0" w:color="auto"/>
                    <w:bottom w:val="none" w:sz="0" w:space="0" w:color="auto"/>
                    <w:right w:val="none" w:sz="0" w:space="0" w:color="auto"/>
                  </w:divBdr>
                  <w:divsChild>
                    <w:div w:id="347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24429">
      <w:bodyDiv w:val="1"/>
      <w:marLeft w:val="0"/>
      <w:marRight w:val="0"/>
      <w:marTop w:val="0"/>
      <w:marBottom w:val="0"/>
      <w:divBdr>
        <w:top w:val="none" w:sz="0" w:space="0" w:color="auto"/>
        <w:left w:val="none" w:sz="0" w:space="0" w:color="auto"/>
        <w:bottom w:val="none" w:sz="0" w:space="0" w:color="auto"/>
        <w:right w:val="none" w:sz="0" w:space="0" w:color="auto"/>
      </w:divBdr>
      <w:divsChild>
        <w:div w:id="1181358887">
          <w:marLeft w:val="0"/>
          <w:marRight w:val="0"/>
          <w:marTop w:val="0"/>
          <w:marBottom w:val="0"/>
          <w:divBdr>
            <w:top w:val="none" w:sz="0" w:space="0" w:color="auto"/>
            <w:left w:val="none" w:sz="0" w:space="0" w:color="auto"/>
            <w:bottom w:val="none" w:sz="0" w:space="0" w:color="auto"/>
            <w:right w:val="none" w:sz="0" w:space="0" w:color="auto"/>
          </w:divBdr>
          <w:divsChild>
            <w:div w:id="500316719">
              <w:marLeft w:val="0"/>
              <w:marRight w:val="0"/>
              <w:marTop w:val="0"/>
              <w:marBottom w:val="0"/>
              <w:divBdr>
                <w:top w:val="none" w:sz="0" w:space="0" w:color="auto"/>
                <w:left w:val="none" w:sz="0" w:space="0" w:color="auto"/>
                <w:bottom w:val="none" w:sz="0" w:space="0" w:color="auto"/>
                <w:right w:val="none" w:sz="0" w:space="0" w:color="auto"/>
              </w:divBdr>
              <w:divsChild>
                <w:div w:id="1542937490">
                  <w:marLeft w:val="0"/>
                  <w:marRight w:val="0"/>
                  <w:marTop w:val="0"/>
                  <w:marBottom w:val="0"/>
                  <w:divBdr>
                    <w:top w:val="none" w:sz="0" w:space="0" w:color="auto"/>
                    <w:left w:val="none" w:sz="0" w:space="0" w:color="auto"/>
                    <w:bottom w:val="none" w:sz="0" w:space="0" w:color="auto"/>
                    <w:right w:val="none" w:sz="0" w:space="0" w:color="auto"/>
                  </w:divBdr>
                  <w:divsChild>
                    <w:div w:id="13193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75449">
      <w:bodyDiv w:val="1"/>
      <w:marLeft w:val="0"/>
      <w:marRight w:val="0"/>
      <w:marTop w:val="0"/>
      <w:marBottom w:val="0"/>
      <w:divBdr>
        <w:top w:val="none" w:sz="0" w:space="0" w:color="auto"/>
        <w:left w:val="none" w:sz="0" w:space="0" w:color="auto"/>
        <w:bottom w:val="none" w:sz="0" w:space="0" w:color="auto"/>
        <w:right w:val="none" w:sz="0" w:space="0" w:color="auto"/>
      </w:divBdr>
    </w:div>
    <w:div w:id="1012102656">
      <w:bodyDiv w:val="1"/>
      <w:marLeft w:val="0"/>
      <w:marRight w:val="0"/>
      <w:marTop w:val="0"/>
      <w:marBottom w:val="0"/>
      <w:divBdr>
        <w:top w:val="none" w:sz="0" w:space="0" w:color="auto"/>
        <w:left w:val="none" w:sz="0" w:space="0" w:color="auto"/>
        <w:bottom w:val="none" w:sz="0" w:space="0" w:color="auto"/>
        <w:right w:val="none" w:sz="0" w:space="0" w:color="auto"/>
      </w:divBdr>
      <w:divsChild>
        <w:div w:id="2132017474">
          <w:marLeft w:val="0"/>
          <w:marRight w:val="0"/>
          <w:marTop w:val="0"/>
          <w:marBottom w:val="0"/>
          <w:divBdr>
            <w:top w:val="none" w:sz="0" w:space="0" w:color="auto"/>
            <w:left w:val="none" w:sz="0" w:space="0" w:color="auto"/>
            <w:bottom w:val="none" w:sz="0" w:space="0" w:color="auto"/>
            <w:right w:val="none" w:sz="0" w:space="0" w:color="auto"/>
          </w:divBdr>
          <w:divsChild>
            <w:div w:id="475152018">
              <w:marLeft w:val="0"/>
              <w:marRight w:val="0"/>
              <w:marTop w:val="0"/>
              <w:marBottom w:val="0"/>
              <w:divBdr>
                <w:top w:val="none" w:sz="0" w:space="0" w:color="auto"/>
                <w:left w:val="none" w:sz="0" w:space="0" w:color="auto"/>
                <w:bottom w:val="none" w:sz="0" w:space="0" w:color="auto"/>
                <w:right w:val="none" w:sz="0" w:space="0" w:color="auto"/>
              </w:divBdr>
              <w:divsChild>
                <w:div w:id="993415188">
                  <w:marLeft w:val="0"/>
                  <w:marRight w:val="0"/>
                  <w:marTop w:val="0"/>
                  <w:marBottom w:val="0"/>
                  <w:divBdr>
                    <w:top w:val="none" w:sz="0" w:space="0" w:color="auto"/>
                    <w:left w:val="none" w:sz="0" w:space="0" w:color="auto"/>
                    <w:bottom w:val="none" w:sz="0" w:space="0" w:color="auto"/>
                    <w:right w:val="none" w:sz="0" w:space="0" w:color="auto"/>
                  </w:divBdr>
                  <w:divsChild>
                    <w:div w:id="6633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36980">
      <w:bodyDiv w:val="1"/>
      <w:marLeft w:val="0"/>
      <w:marRight w:val="0"/>
      <w:marTop w:val="0"/>
      <w:marBottom w:val="0"/>
      <w:divBdr>
        <w:top w:val="none" w:sz="0" w:space="0" w:color="auto"/>
        <w:left w:val="none" w:sz="0" w:space="0" w:color="auto"/>
        <w:bottom w:val="none" w:sz="0" w:space="0" w:color="auto"/>
        <w:right w:val="none" w:sz="0" w:space="0" w:color="auto"/>
      </w:divBdr>
      <w:divsChild>
        <w:div w:id="1246232591">
          <w:marLeft w:val="0"/>
          <w:marRight w:val="0"/>
          <w:marTop w:val="0"/>
          <w:marBottom w:val="0"/>
          <w:divBdr>
            <w:top w:val="none" w:sz="0" w:space="0" w:color="auto"/>
            <w:left w:val="none" w:sz="0" w:space="0" w:color="auto"/>
            <w:bottom w:val="none" w:sz="0" w:space="0" w:color="auto"/>
            <w:right w:val="none" w:sz="0" w:space="0" w:color="auto"/>
          </w:divBdr>
          <w:divsChild>
            <w:div w:id="1004628651">
              <w:marLeft w:val="0"/>
              <w:marRight w:val="0"/>
              <w:marTop w:val="0"/>
              <w:marBottom w:val="0"/>
              <w:divBdr>
                <w:top w:val="none" w:sz="0" w:space="0" w:color="auto"/>
                <w:left w:val="none" w:sz="0" w:space="0" w:color="auto"/>
                <w:bottom w:val="none" w:sz="0" w:space="0" w:color="auto"/>
                <w:right w:val="none" w:sz="0" w:space="0" w:color="auto"/>
              </w:divBdr>
              <w:divsChild>
                <w:div w:id="781416358">
                  <w:marLeft w:val="0"/>
                  <w:marRight w:val="0"/>
                  <w:marTop w:val="0"/>
                  <w:marBottom w:val="0"/>
                  <w:divBdr>
                    <w:top w:val="none" w:sz="0" w:space="0" w:color="auto"/>
                    <w:left w:val="none" w:sz="0" w:space="0" w:color="auto"/>
                    <w:bottom w:val="none" w:sz="0" w:space="0" w:color="auto"/>
                    <w:right w:val="none" w:sz="0" w:space="0" w:color="auto"/>
                  </w:divBdr>
                  <w:divsChild>
                    <w:div w:id="1414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15643">
      <w:bodyDiv w:val="1"/>
      <w:marLeft w:val="0"/>
      <w:marRight w:val="0"/>
      <w:marTop w:val="0"/>
      <w:marBottom w:val="0"/>
      <w:divBdr>
        <w:top w:val="none" w:sz="0" w:space="0" w:color="auto"/>
        <w:left w:val="none" w:sz="0" w:space="0" w:color="auto"/>
        <w:bottom w:val="none" w:sz="0" w:space="0" w:color="auto"/>
        <w:right w:val="none" w:sz="0" w:space="0" w:color="auto"/>
      </w:divBdr>
      <w:divsChild>
        <w:div w:id="511916424">
          <w:marLeft w:val="0"/>
          <w:marRight w:val="0"/>
          <w:marTop w:val="0"/>
          <w:marBottom w:val="0"/>
          <w:divBdr>
            <w:top w:val="none" w:sz="0" w:space="0" w:color="auto"/>
            <w:left w:val="none" w:sz="0" w:space="0" w:color="auto"/>
            <w:bottom w:val="none" w:sz="0" w:space="0" w:color="auto"/>
            <w:right w:val="none" w:sz="0" w:space="0" w:color="auto"/>
          </w:divBdr>
          <w:divsChild>
            <w:div w:id="284626459">
              <w:marLeft w:val="0"/>
              <w:marRight w:val="0"/>
              <w:marTop w:val="0"/>
              <w:marBottom w:val="0"/>
              <w:divBdr>
                <w:top w:val="none" w:sz="0" w:space="0" w:color="auto"/>
                <w:left w:val="none" w:sz="0" w:space="0" w:color="auto"/>
                <w:bottom w:val="none" w:sz="0" w:space="0" w:color="auto"/>
                <w:right w:val="none" w:sz="0" w:space="0" w:color="auto"/>
              </w:divBdr>
              <w:divsChild>
                <w:div w:id="1012797725">
                  <w:marLeft w:val="0"/>
                  <w:marRight w:val="0"/>
                  <w:marTop w:val="0"/>
                  <w:marBottom w:val="0"/>
                  <w:divBdr>
                    <w:top w:val="none" w:sz="0" w:space="0" w:color="auto"/>
                    <w:left w:val="none" w:sz="0" w:space="0" w:color="auto"/>
                    <w:bottom w:val="none" w:sz="0" w:space="0" w:color="auto"/>
                    <w:right w:val="none" w:sz="0" w:space="0" w:color="auto"/>
                  </w:divBdr>
                  <w:divsChild>
                    <w:div w:id="1629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0880">
      <w:bodyDiv w:val="1"/>
      <w:marLeft w:val="0"/>
      <w:marRight w:val="0"/>
      <w:marTop w:val="0"/>
      <w:marBottom w:val="0"/>
      <w:divBdr>
        <w:top w:val="none" w:sz="0" w:space="0" w:color="auto"/>
        <w:left w:val="none" w:sz="0" w:space="0" w:color="auto"/>
        <w:bottom w:val="none" w:sz="0" w:space="0" w:color="auto"/>
        <w:right w:val="none" w:sz="0" w:space="0" w:color="auto"/>
      </w:divBdr>
      <w:divsChild>
        <w:div w:id="1854294446">
          <w:marLeft w:val="0"/>
          <w:marRight w:val="0"/>
          <w:marTop w:val="0"/>
          <w:marBottom w:val="0"/>
          <w:divBdr>
            <w:top w:val="none" w:sz="0" w:space="0" w:color="auto"/>
            <w:left w:val="none" w:sz="0" w:space="0" w:color="auto"/>
            <w:bottom w:val="none" w:sz="0" w:space="0" w:color="auto"/>
            <w:right w:val="none" w:sz="0" w:space="0" w:color="auto"/>
          </w:divBdr>
          <w:divsChild>
            <w:div w:id="1608345547">
              <w:marLeft w:val="0"/>
              <w:marRight w:val="0"/>
              <w:marTop w:val="0"/>
              <w:marBottom w:val="0"/>
              <w:divBdr>
                <w:top w:val="none" w:sz="0" w:space="0" w:color="auto"/>
                <w:left w:val="none" w:sz="0" w:space="0" w:color="auto"/>
                <w:bottom w:val="none" w:sz="0" w:space="0" w:color="auto"/>
                <w:right w:val="none" w:sz="0" w:space="0" w:color="auto"/>
              </w:divBdr>
              <w:divsChild>
                <w:div w:id="927150446">
                  <w:marLeft w:val="0"/>
                  <w:marRight w:val="0"/>
                  <w:marTop w:val="0"/>
                  <w:marBottom w:val="0"/>
                  <w:divBdr>
                    <w:top w:val="none" w:sz="0" w:space="0" w:color="auto"/>
                    <w:left w:val="none" w:sz="0" w:space="0" w:color="auto"/>
                    <w:bottom w:val="none" w:sz="0" w:space="0" w:color="auto"/>
                    <w:right w:val="none" w:sz="0" w:space="0" w:color="auto"/>
                  </w:divBdr>
                  <w:divsChild>
                    <w:div w:id="14018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9763">
      <w:bodyDiv w:val="1"/>
      <w:marLeft w:val="0"/>
      <w:marRight w:val="0"/>
      <w:marTop w:val="0"/>
      <w:marBottom w:val="0"/>
      <w:divBdr>
        <w:top w:val="none" w:sz="0" w:space="0" w:color="auto"/>
        <w:left w:val="none" w:sz="0" w:space="0" w:color="auto"/>
        <w:bottom w:val="none" w:sz="0" w:space="0" w:color="auto"/>
        <w:right w:val="none" w:sz="0" w:space="0" w:color="auto"/>
      </w:divBdr>
      <w:divsChild>
        <w:div w:id="1682658308">
          <w:marLeft w:val="0"/>
          <w:marRight w:val="0"/>
          <w:marTop w:val="0"/>
          <w:marBottom w:val="0"/>
          <w:divBdr>
            <w:top w:val="none" w:sz="0" w:space="0" w:color="auto"/>
            <w:left w:val="none" w:sz="0" w:space="0" w:color="auto"/>
            <w:bottom w:val="none" w:sz="0" w:space="0" w:color="auto"/>
            <w:right w:val="none" w:sz="0" w:space="0" w:color="auto"/>
          </w:divBdr>
          <w:divsChild>
            <w:div w:id="1123966208">
              <w:marLeft w:val="0"/>
              <w:marRight w:val="0"/>
              <w:marTop w:val="0"/>
              <w:marBottom w:val="0"/>
              <w:divBdr>
                <w:top w:val="none" w:sz="0" w:space="0" w:color="auto"/>
                <w:left w:val="none" w:sz="0" w:space="0" w:color="auto"/>
                <w:bottom w:val="none" w:sz="0" w:space="0" w:color="auto"/>
                <w:right w:val="none" w:sz="0" w:space="0" w:color="auto"/>
              </w:divBdr>
              <w:divsChild>
                <w:div w:id="740491512">
                  <w:marLeft w:val="0"/>
                  <w:marRight w:val="0"/>
                  <w:marTop w:val="0"/>
                  <w:marBottom w:val="0"/>
                  <w:divBdr>
                    <w:top w:val="none" w:sz="0" w:space="0" w:color="auto"/>
                    <w:left w:val="none" w:sz="0" w:space="0" w:color="auto"/>
                    <w:bottom w:val="none" w:sz="0" w:space="0" w:color="auto"/>
                    <w:right w:val="none" w:sz="0" w:space="0" w:color="auto"/>
                  </w:divBdr>
                  <w:divsChild>
                    <w:div w:id="2978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7608">
      <w:bodyDiv w:val="1"/>
      <w:marLeft w:val="0"/>
      <w:marRight w:val="0"/>
      <w:marTop w:val="0"/>
      <w:marBottom w:val="0"/>
      <w:divBdr>
        <w:top w:val="none" w:sz="0" w:space="0" w:color="auto"/>
        <w:left w:val="none" w:sz="0" w:space="0" w:color="auto"/>
        <w:bottom w:val="none" w:sz="0" w:space="0" w:color="auto"/>
        <w:right w:val="none" w:sz="0" w:space="0" w:color="auto"/>
      </w:divBdr>
      <w:divsChild>
        <w:div w:id="702512612">
          <w:marLeft w:val="0"/>
          <w:marRight w:val="0"/>
          <w:marTop w:val="0"/>
          <w:marBottom w:val="0"/>
          <w:divBdr>
            <w:top w:val="none" w:sz="0" w:space="0" w:color="auto"/>
            <w:left w:val="none" w:sz="0" w:space="0" w:color="auto"/>
            <w:bottom w:val="none" w:sz="0" w:space="0" w:color="auto"/>
            <w:right w:val="none" w:sz="0" w:space="0" w:color="auto"/>
          </w:divBdr>
          <w:divsChild>
            <w:div w:id="1806190995">
              <w:marLeft w:val="0"/>
              <w:marRight w:val="0"/>
              <w:marTop w:val="0"/>
              <w:marBottom w:val="0"/>
              <w:divBdr>
                <w:top w:val="none" w:sz="0" w:space="0" w:color="auto"/>
                <w:left w:val="none" w:sz="0" w:space="0" w:color="auto"/>
                <w:bottom w:val="none" w:sz="0" w:space="0" w:color="auto"/>
                <w:right w:val="none" w:sz="0" w:space="0" w:color="auto"/>
              </w:divBdr>
              <w:divsChild>
                <w:div w:id="51511545">
                  <w:marLeft w:val="0"/>
                  <w:marRight w:val="0"/>
                  <w:marTop w:val="0"/>
                  <w:marBottom w:val="0"/>
                  <w:divBdr>
                    <w:top w:val="none" w:sz="0" w:space="0" w:color="auto"/>
                    <w:left w:val="none" w:sz="0" w:space="0" w:color="auto"/>
                    <w:bottom w:val="none" w:sz="0" w:space="0" w:color="auto"/>
                    <w:right w:val="none" w:sz="0" w:space="0" w:color="auto"/>
                  </w:divBdr>
                  <w:divsChild>
                    <w:div w:id="20729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72130">
      <w:bodyDiv w:val="1"/>
      <w:marLeft w:val="0"/>
      <w:marRight w:val="0"/>
      <w:marTop w:val="0"/>
      <w:marBottom w:val="0"/>
      <w:divBdr>
        <w:top w:val="none" w:sz="0" w:space="0" w:color="auto"/>
        <w:left w:val="none" w:sz="0" w:space="0" w:color="auto"/>
        <w:bottom w:val="none" w:sz="0" w:space="0" w:color="auto"/>
        <w:right w:val="none" w:sz="0" w:space="0" w:color="auto"/>
      </w:divBdr>
      <w:divsChild>
        <w:div w:id="466699714">
          <w:marLeft w:val="0"/>
          <w:marRight w:val="0"/>
          <w:marTop w:val="0"/>
          <w:marBottom w:val="0"/>
          <w:divBdr>
            <w:top w:val="none" w:sz="0" w:space="0" w:color="auto"/>
            <w:left w:val="none" w:sz="0" w:space="0" w:color="auto"/>
            <w:bottom w:val="none" w:sz="0" w:space="0" w:color="auto"/>
            <w:right w:val="none" w:sz="0" w:space="0" w:color="auto"/>
          </w:divBdr>
          <w:divsChild>
            <w:div w:id="900024813">
              <w:marLeft w:val="0"/>
              <w:marRight w:val="0"/>
              <w:marTop w:val="0"/>
              <w:marBottom w:val="0"/>
              <w:divBdr>
                <w:top w:val="none" w:sz="0" w:space="0" w:color="auto"/>
                <w:left w:val="none" w:sz="0" w:space="0" w:color="auto"/>
                <w:bottom w:val="none" w:sz="0" w:space="0" w:color="auto"/>
                <w:right w:val="none" w:sz="0" w:space="0" w:color="auto"/>
              </w:divBdr>
              <w:divsChild>
                <w:div w:id="2036610723">
                  <w:marLeft w:val="0"/>
                  <w:marRight w:val="0"/>
                  <w:marTop w:val="0"/>
                  <w:marBottom w:val="0"/>
                  <w:divBdr>
                    <w:top w:val="none" w:sz="0" w:space="0" w:color="auto"/>
                    <w:left w:val="none" w:sz="0" w:space="0" w:color="auto"/>
                    <w:bottom w:val="none" w:sz="0" w:space="0" w:color="auto"/>
                    <w:right w:val="none" w:sz="0" w:space="0" w:color="auto"/>
                  </w:divBdr>
                  <w:divsChild>
                    <w:div w:id="640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83866">
      <w:bodyDiv w:val="1"/>
      <w:marLeft w:val="0"/>
      <w:marRight w:val="0"/>
      <w:marTop w:val="0"/>
      <w:marBottom w:val="0"/>
      <w:divBdr>
        <w:top w:val="none" w:sz="0" w:space="0" w:color="auto"/>
        <w:left w:val="none" w:sz="0" w:space="0" w:color="auto"/>
        <w:bottom w:val="none" w:sz="0" w:space="0" w:color="auto"/>
        <w:right w:val="none" w:sz="0" w:space="0" w:color="auto"/>
      </w:divBdr>
      <w:divsChild>
        <w:div w:id="1356422132">
          <w:marLeft w:val="0"/>
          <w:marRight w:val="0"/>
          <w:marTop w:val="0"/>
          <w:marBottom w:val="0"/>
          <w:divBdr>
            <w:top w:val="none" w:sz="0" w:space="0" w:color="auto"/>
            <w:left w:val="none" w:sz="0" w:space="0" w:color="auto"/>
            <w:bottom w:val="none" w:sz="0" w:space="0" w:color="auto"/>
            <w:right w:val="none" w:sz="0" w:space="0" w:color="auto"/>
          </w:divBdr>
          <w:divsChild>
            <w:div w:id="659307960">
              <w:marLeft w:val="0"/>
              <w:marRight w:val="0"/>
              <w:marTop w:val="0"/>
              <w:marBottom w:val="0"/>
              <w:divBdr>
                <w:top w:val="none" w:sz="0" w:space="0" w:color="auto"/>
                <w:left w:val="none" w:sz="0" w:space="0" w:color="auto"/>
                <w:bottom w:val="none" w:sz="0" w:space="0" w:color="auto"/>
                <w:right w:val="none" w:sz="0" w:space="0" w:color="auto"/>
              </w:divBdr>
              <w:divsChild>
                <w:div w:id="393434759">
                  <w:marLeft w:val="0"/>
                  <w:marRight w:val="0"/>
                  <w:marTop w:val="0"/>
                  <w:marBottom w:val="0"/>
                  <w:divBdr>
                    <w:top w:val="none" w:sz="0" w:space="0" w:color="auto"/>
                    <w:left w:val="none" w:sz="0" w:space="0" w:color="auto"/>
                    <w:bottom w:val="none" w:sz="0" w:space="0" w:color="auto"/>
                    <w:right w:val="none" w:sz="0" w:space="0" w:color="auto"/>
                  </w:divBdr>
                  <w:divsChild>
                    <w:div w:id="13243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9513">
      <w:bodyDiv w:val="1"/>
      <w:marLeft w:val="0"/>
      <w:marRight w:val="0"/>
      <w:marTop w:val="0"/>
      <w:marBottom w:val="0"/>
      <w:divBdr>
        <w:top w:val="none" w:sz="0" w:space="0" w:color="auto"/>
        <w:left w:val="none" w:sz="0" w:space="0" w:color="auto"/>
        <w:bottom w:val="none" w:sz="0" w:space="0" w:color="auto"/>
        <w:right w:val="none" w:sz="0" w:space="0" w:color="auto"/>
      </w:divBdr>
      <w:divsChild>
        <w:div w:id="1393507861">
          <w:marLeft w:val="0"/>
          <w:marRight w:val="0"/>
          <w:marTop w:val="0"/>
          <w:marBottom w:val="0"/>
          <w:divBdr>
            <w:top w:val="none" w:sz="0" w:space="0" w:color="auto"/>
            <w:left w:val="none" w:sz="0" w:space="0" w:color="auto"/>
            <w:bottom w:val="none" w:sz="0" w:space="0" w:color="auto"/>
            <w:right w:val="none" w:sz="0" w:space="0" w:color="auto"/>
          </w:divBdr>
          <w:divsChild>
            <w:div w:id="1750272950">
              <w:marLeft w:val="0"/>
              <w:marRight w:val="0"/>
              <w:marTop w:val="0"/>
              <w:marBottom w:val="150"/>
              <w:divBdr>
                <w:top w:val="single" w:sz="6" w:space="0" w:color="A6CE39"/>
                <w:left w:val="single" w:sz="6" w:space="0" w:color="A6CE39"/>
                <w:bottom w:val="single" w:sz="6" w:space="0" w:color="A6CE39"/>
                <w:right w:val="single" w:sz="6" w:space="0" w:color="A6CE39"/>
              </w:divBdr>
              <w:divsChild>
                <w:div w:id="519122279">
                  <w:marLeft w:val="0"/>
                  <w:marRight w:val="0"/>
                  <w:marTop w:val="0"/>
                  <w:marBottom w:val="0"/>
                  <w:divBdr>
                    <w:top w:val="none" w:sz="0" w:space="0" w:color="auto"/>
                    <w:left w:val="none" w:sz="0" w:space="0" w:color="auto"/>
                    <w:bottom w:val="none" w:sz="0" w:space="0" w:color="auto"/>
                    <w:right w:val="none" w:sz="0" w:space="0" w:color="auto"/>
                  </w:divBdr>
                  <w:divsChild>
                    <w:div w:id="1190334546">
                      <w:marLeft w:val="-75"/>
                      <w:marRight w:val="-75"/>
                      <w:marTop w:val="0"/>
                      <w:marBottom w:val="0"/>
                      <w:divBdr>
                        <w:top w:val="none" w:sz="0" w:space="0" w:color="auto"/>
                        <w:left w:val="none" w:sz="0" w:space="0" w:color="auto"/>
                        <w:bottom w:val="none" w:sz="0" w:space="0" w:color="auto"/>
                        <w:right w:val="none" w:sz="0" w:space="0" w:color="auto"/>
                      </w:divBdr>
                      <w:divsChild>
                        <w:div w:id="20136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56106">
      <w:bodyDiv w:val="1"/>
      <w:marLeft w:val="0"/>
      <w:marRight w:val="0"/>
      <w:marTop w:val="0"/>
      <w:marBottom w:val="0"/>
      <w:divBdr>
        <w:top w:val="none" w:sz="0" w:space="0" w:color="auto"/>
        <w:left w:val="none" w:sz="0" w:space="0" w:color="auto"/>
        <w:bottom w:val="none" w:sz="0" w:space="0" w:color="auto"/>
        <w:right w:val="none" w:sz="0" w:space="0" w:color="auto"/>
      </w:divBdr>
      <w:divsChild>
        <w:div w:id="1504584942">
          <w:marLeft w:val="0"/>
          <w:marRight w:val="0"/>
          <w:marTop w:val="0"/>
          <w:marBottom w:val="0"/>
          <w:divBdr>
            <w:top w:val="none" w:sz="0" w:space="0" w:color="auto"/>
            <w:left w:val="none" w:sz="0" w:space="0" w:color="auto"/>
            <w:bottom w:val="none" w:sz="0" w:space="0" w:color="auto"/>
            <w:right w:val="none" w:sz="0" w:space="0" w:color="auto"/>
          </w:divBdr>
          <w:divsChild>
            <w:div w:id="403725527">
              <w:marLeft w:val="0"/>
              <w:marRight w:val="0"/>
              <w:marTop w:val="0"/>
              <w:marBottom w:val="0"/>
              <w:divBdr>
                <w:top w:val="none" w:sz="0" w:space="0" w:color="auto"/>
                <w:left w:val="none" w:sz="0" w:space="0" w:color="auto"/>
                <w:bottom w:val="none" w:sz="0" w:space="0" w:color="auto"/>
                <w:right w:val="none" w:sz="0" w:space="0" w:color="auto"/>
              </w:divBdr>
              <w:divsChild>
                <w:div w:id="1023822267">
                  <w:marLeft w:val="0"/>
                  <w:marRight w:val="0"/>
                  <w:marTop w:val="0"/>
                  <w:marBottom w:val="0"/>
                  <w:divBdr>
                    <w:top w:val="none" w:sz="0" w:space="0" w:color="auto"/>
                    <w:left w:val="none" w:sz="0" w:space="0" w:color="auto"/>
                    <w:bottom w:val="none" w:sz="0" w:space="0" w:color="auto"/>
                    <w:right w:val="none" w:sz="0" w:space="0" w:color="auto"/>
                  </w:divBdr>
                  <w:divsChild>
                    <w:div w:id="19786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97958">
      <w:bodyDiv w:val="1"/>
      <w:marLeft w:val="0"/>
      <w:marRight w:val="0"/>
      <w:marTop w:val="0"/>
      <w:marBottom w:val="0"/>
      <w:divBdr>
        <w:top w:val="none" w:sz="0" w:space="0" w:color="auto"/>
        <w:left w:val="none" w:sz="0" w:space="0" w:color="auto"/>
        <w:bottom w:val="none" w:sz="0" w:space="0" w:color="auto"/>
        <w:right w:val="none" w:sz="0" w:space="0" w:color="auto"/>
      </w:divBdr>
      <w:divsChild>
        <w:div w:id="1722513185">
          <w:marLeft w:val="0"/>
          <w:marRight w:val="0"/>
          <w:marTop w:val="0"/>
          <w:marBottom w:val="0"/>
          <w:divBdr>
            <w:top w:val="none" w:sz="0" w:space="0" w:color="auto"/>
            <w:left w:val="none" w:sz="0" w:space="0" w:color="auto"/>
            <w:bottom w:val="none" w:sz="0" w:space="0" w:color="auto"/>
            <w:right w:val="none" w:sz="0" w:space="0" w:color="auto"/>
          </w:divBdr>
          <w:divsChild>
            <w:div w:id="87234047">
              <w:marLeft w:val="0"/>
              <w:marRight w:val="0"/>
              <w:marTop w:val="0"/>
              <w:marBottom w:val="0"/>
              <w:divBdr>
                <w:top w:val="none" w:sz="0" w:space="0" w:color="auto"/>
                <w:left w:val="none" w:sz="0" w:space="0" w:color="auto"/>
                <w:bottom w:val="none" w:sz="0" w:space="0" w:color="auto"/>
                <w:right w:val="none" w:sz="0" w:space="0" w:color="auto"/>
              </w:divBdr>
              <w:divsChild>
                <w:div w:id="915092857">
                  <w:marLeft w:val="0"/>
                  <w:marRight w:val="0"/>
                  <w:marTop w:val="0"/>
                  <w:marBottom w:val="0"/>
                  <w:divBdr>
                    <w:top w:val="none" w:sz="0" w:space="0" w:color="auto"/>
                    <w:left w:val="none" w:sz="0" w:space="0" w:color="auto"/>
                    <w:bottom w:val="none" w:sz="0" w:space="0" w:color="auto"/>
                    <w:right w:val="none" w:sz="0" w:space="0" w:color="auto"/>
                  </w:divBdr>
                  <w:divsChild>
                    <w:div w:id="9533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4800">
      <w:bodyDiv w:val="1"/>
      <w:marLeft w:val="0"/>
      <w:marRight w:val="0"/>
      <w:marTop w:val="0"/>
      <w:marBottom w:val="0"/>
      <w:divBdr>
        <w:top w:val="none" w:sz="0" w:space="0" w:color="auto"/>
        <w:left w:val="none" w:sz="0" w:space="0" w:color="auto"/>
        <w:bottom w:val="none" w:sz="0" w:space="0" w:color="auto"/>
        <w:right w:val="none" w:sz="0" w:space="0" w:color="auto"/>
      </w:divBdr>
      <w:divsChild>
        <w:div w:id="930896601">
          <w:marLeft w:val="0"/>
          <w:marRight w:val="0"/>
          <w:marTop w:val="0"/>
          <w:marBottom w:val="0"/>
          <w:divBdr>
            <w:top w:val="none" w:sz="0" w:space="0" w:color="auto"/>
            <w:left w:val="none" w:sz="0" w:space="0" w:color="auto"/>
            <w:bottom w:val="none" w:sz="0" w:space="0" w:color="auto"/>
            <w:right w:val="none" w:sz="0" w:space="0" w:color="auto"/>
          </w:divBdr>
          <w:divsChild>
            <w:div w:id="1182160473">
              <w:marLeft w:val="0"/>
              <w:marRight w:val="0"/>
              <w:marTop w:val="0"/>
              <w:marBottom w:val="0"/>
              <w:divBdr>
                <w:top w:val="none" w:sz="0" w:space="0" w:color="auto"/>
                <w:left w:val="none" w:sz="0" w:space="0" w:color="auto"/>
                <w:bottom w:val="none" w:sz="0" w:space="0" w:color="auto"/>
                <w:right w:val="none" w:sz="0" w:space="0" w:color="auto"/>
              </w:divBdr>
              <w:divsChild>
                <w:div w:id="445348521">
                  <w:marLeft w:val="0"/>
                  <w:marRight w:val="0"/>
                  <w:marTop w:val="0"/>
                  <w:marBottom w:val="0"/>
                  <w:divBdr>
                    <w:top w:val="none" w:sz="0" w:space="0" w:color="auto"/>
                    <w:left w:val="none" w:sz="0" w:space="0" w:color="auto"/>
                    <w:bottom w:val="none" w:sz="0" w:space="0" w:color="auto"/>
                    <w:right w:val="none" w:sz="0" w:space="0" w:color="auto"/>
                  </w:divBdr>
                  <w:divsChild>
                    <w:div w:id="66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85903">
      <w:bodyDiv w:val="1"/>
      <w:marLeft w:val="0"/>
      <w:marRight w:val="0"/>
      <w:marTop w:val="0"/>
      <w:marBottom w:val="0"/>
      <w:divBdr>
        <w:top w:val="none" w:sz="0" w:space="0" w:color="auto"/>
        <w:left w:val="none" w:sz="0" w:space="0" w:color="auto"/>
        <w:bottom w:val="none" w:sz="0" w:space="0" w:color="auto"/>
        <w:right w:val="none" w:sz="0" w:space="0" w:color="auto"/>
      </w:divBdr>
      <w:divsChild>
        <w:div w:id="678893071">
          <w:marLeft w:val="0"/>
          <w:marRight w:val="0"/>
          <w:marTop w:val="0"/>
          <w:marBottom w:val="0"/>
          <w:divBdr>
            <w:top w:val="none" w:sz="0" w:space="0" w:color="auto"/>
            <w:left w:val="none" w:sz="0" w:space="0" w:color="auto"/>
            <w:bottom w:val="none" w:sz="0" w:space="0" w:color="auto"/>
            <w:right w:val="none" w:sz="0" w:space="0" w:color="auto"/>
          </w:divBdr>
          <w:divsChild>
            <w:div w:id="361444907">
              <w:marLeft w:val="0"/>
              <w:marRight w:val="0"/>
              <w:marTop w:val="0"/>
              <w:marBottom w:val="0"/>
              <w:divBdr>
                <w:top w:val="none" w:sz="0" w:space="0" w:color="auto"/>
                <w:left w:val="none" w:sz="0" w:space="0" w:color="auto"/>
                <w:bottom w:val="none" w:sz="0" w:space="0" w:color="auto"/>
                <w:right w:val="none" w:sz="0" w:space="0" w:color="auto"/>
              </w:divBdr>
              <w:divsChild>
                <w:div w:id="433476918">
                  <w:marLeft w:val="0"/>
                  <w:marRight w:val="0"/>
                  <w:marTop w:val="0"/>
                  <w:marBottom w:val="0"/>
                  <w:divBdr>
                    <w:top w:val="none" w:sz="0" w:space="0" w:color="auto"/>
                    <w:left w:val="none" w:sz="0" w:space="0" w:color="auto"/>
                    <w:bottom w:val="none" w:sz="0" w:space="0" w:color="auto"/>
                    <w:right w:val="none" w:sz="0" w:space="0" w:color="auto"/>
                  </w:divBdr>
                  <w:divsChild>
                    <w:div w:id="11465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47348">
      <w:bodyDiv w:val="1"/>
      <w:marLeft w:val="0"/>
      <w:marRight w:val="0"/>
      <w:marTop w:val="0"/>
      <w:marBottom w:val="0"/>
      <w:divBdr>
        <w:top w:val="none" w:sz="0" w:space="0" w:color="auto"/>
        <w:left w:val="none" w:sz="0" w:space="0" w:color="auto"/>
        <w:bottom w:val="none" w:sz="0" w:space="0" w:color="auto"/>
        <w:right w:val="none" w:sz="0" w:space="0" w:color="auto"/>
      </w:divBdr>
      <w:divsChild>
        <w:div w:id="970330539">
          <w:marLeft w:val="0"/>
          <w:marRight w:val="0"/>
          <w:marTop w:val="0"/>
          <w:marBottom w:val="0"/>
          <w:divBdr>
            <w:top w:val="none" w:sz="0" w:space="0" w:color="auto"/>
            <w:left w:val="none" w:sz="0" w:space="0" w:color="auto"/>
            <w:bottom w:val="none" w:sz="0" w:space="0" w:color="auto"/>
            <w:right w:val="none" w:sz="0" w:space="0" w:color="auto"/>
          </w:divBdr>
          <w:divsChild>
            <w:div w:id="1078016426">
              <w:marLeft w:val="0"/>
              <w:marRight w:val="0"/>
              <w:marTop w:val="0"/>
              <w:marBottom w:val="0"/>
              <w:divBdr>
                <w:top w:val="none" w:sz="0" w:space="0" w:color="auto"/>
                <w:left w:val="none" w:sz="0" w:space="0" w:color="auto"/>
                <w:bottom w:val="none" w:sz="0" w:space="0" w:color="auto"/>
                <w:right w:val="none" w:sz="0" w:space="0" w:color="auto"/>
              </w:divBdr>
              <w:divsChild>
                <w:div w:id="840579504">
                  <w:marLeft w:val="0"/>
                  <w:marRight w:val="0"/>
                  <w:marTop w:val="0"/>
                  <w:marBottom w:val="0"/>
                  <w:divBdr>
                    <w:top w:val="none" w:sz="0" w:space="0" w:color="auto"/>
                    <w:left w:val="none" w:sz="0" w:space="0" w:color="auto"/>
                    <w:bottom w:val="none" w:sz="0" w:space="0" w:color="auto"/>
                    <w:right w:val="none" w:sz="0" w:space="0" w:color="auto"/>
                  </w:divBdr>
                  <w:divsChild>
                    <w:div w:id="2054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08841">
      <w:bodyDiv w:val="1"/>
      <w:marLeft w:val="0"/>
      <w:marRight w:val="0"/>
      <w:marTop w:val="0"/>
      <w:marBottom w:val="0"/>
      <w:divBdr>
        <w:top w:val="none" w:sz="0" w:space="0" w:color="auto"/>
        <w:left w:val="none" w:sz="0" w:space="0" w:color="auto"/>
        <w:bottom w:val="none" w:sz="0" w:space="0" w:color="auto"/>
        <w:right w:val="none" w:sz="0" w:space="0" w:color="auto"/>
      </w:divBdr>
      <w:divsChild>
        <w:div w:id="901674454">
          <w:marLeft w:val="0"/>
          <w:marRight w:val="0"/>
          <w:marTop w:val="0"/>
          <w:marBottom w:val="0"/>
          <w:divBdr>
            <w:top w:val="none" w:sz="0" w:space="0" w:color="auto"/>
            <w:left w:val="none" w:sz="0" w:space="0" w:color="auto"/>
            <w:bottom w:val="none" w:sz="0" w:space="0" w:color="auto"/>
            <w:right w:val="none" w:sz="0" w:space="0" w:color="auto"/>
          </w:divBdr>
          <w:divsChild>
            <w:div w:id="96874901">
              <w:marLeft w:val="0"/>
              <w:marRight w:val="0"/>
              <w:marTop w:val="0"/>
              <w:marBottom w:val="0"/>
              <w:divBdr>
                <w:top w:val="none" w:sz="0" w:space="0" w:color="auto"/>
                <w:left w:val="none" w:sz="0" w:space="0" w:color="auto"/>
                <w:bottom w:val="none" w:sz="0" w:space="0" w:color="auto"/>
                <w:right w:val="none" w:sz="0" w:space="0" w:color="auto"/>
              </w:divBdr>
              <w:divsChild>
                <w:div w:id="457262739">
                  <w:marLeft w:val="0"/>
                  <w:marRight w:val="0"/>
                  <w:marTop w:val="0"/>
                  <w:marBottom w:val="0"/>
                  <w:divBdr>
                    <w:top w:val="none" w:sz="0" w:space="0" w:color="auto"/>
                    <w:left w:val="none" w:sz="0" w:space="0" w:color="auto"/>
                    <w:bottom w:val="none" w:sz="0" w:space="0" w:color="auto"/>
                    <w:right w:val="none" w:sz="0" w:space="0" w:color="auto"/>
                  </w:divBdr>
                  <w:divsChild>
                    <w:div w:id="3835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2942">
      <w:bodyDiv w:val="1"/>
      <w:marLeft w:val="0"/>
      <w:marRight w:val="0"/>
      <w:marTop w:val="0"/>
      <w:marBottom w:val="0"/>
      <w:divBdr>
        <w:top w:val="none" w:sz="0" w:space="0" w:color="auto"/>
        <w:left w:val="none" w:sz="0" w:space="0" w:color="auto"/>
        <w:bottom w:val="none" w:sz="0" w:space="0" w:color="auto"/>
        <w:right w:val="none" w:sz="0" w:space="0" w:color="auto"/>
      </w:divBdr>
      <w:divsChild>
        <w:div w:id="994722686">
          <w:marLeft w:val="0"/>
          <w:marRight w:val="0"/>
          <w:marTop w:val="0"/>
          <w:marBottom w:val="0"/>
          <w:divBdr>
            <w:top w:val="none" w:sz="0" w:space="0" w:color="auto"/>
            <w:left w:val="none" w:sz="0" w:space="0" w:color="auto"/>
            <w:bottom w:val="none" w:sz="0" w:space="0" w:color="auto"/>
            <w:right w:val="none" w:sz="0" w:space="0" w:color="auto"/>
          </w:divBdr>
          <w:divsChild>
            <w:div w:id="1899512972">
              <w:marLeft w:val="0"/>
              <w:marRight w:val="0"/>
              <w:marTop w:val="0"/>
              <w:marBottom w:val="0"/>
              <w:divBdr>
                <w:top w:val="none" w:sz="0" w:space="0" w:color="auto"/>
                <w:left w:val="none" w:sz="0" w:space="0" w:color="auto"/>
                <w:bottom w:val="none" w:sz="0" w:space="0" w:color="auto"/>
                <w:right w:val="none" w:sz="0" w:space="0" w:color="auto"/>
              </w:divBdr>
              <w:divsChild>
                <w:div w:id="385880492">
                  <w:marLeft w:val="0"/>
                  <w:marRight w:val="0"/>
                  <w:marTop w:val="0"/>
                  <w:marBottom w:val="0"/>
                  <w:divBdr>
                    <w:top w:val="none" w:sz="0" w:space="0" w:color="auto"/>
                    <w:left w:val="none" w:sz="0" w:space="0" w:color="auto"/>
                    <w:bottom w:val="none" w:sz="0" w:space="0" w:color="auto"/>
                    <w:right w:val="none" w:sz="0" w:space="0" w:color="auto"/>
                  </w:divBdr>
                  <w:divsChild>
                    <w:div w:id="8281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31483">
      <w:bodyDiv w:val="1"/>
      <w:marLeft w:val="0"/>
      <w:marRight w:val="0"/>
      <w:marTop w:val="0"/>
      <w:marBottom w:val="0"/>
      <w:divBdr>
        <w:top w:val="none" w:sz="0" w:space="0" w:color="auto"/>
        <w:left w:val="none" w:sz="0" w:space="0" w:color="auto"/>
        <w:bottom w:val="none" w:sz="0" w:space="0" w:color="auto"/>
        <w:right w:val="none" w:sz="0" w:space="0" w:color="auto"/>
      </w:divBdr>
      <w:divsChild>
        <w:div w:id="2048680659">
          <w:marLeft w:val="0"/>
          <w:marRight w:val="0"/>
          <w:marTop w:val="0"/>
          <w:marBottom w:val="0"/>
          <w:divBdr>
            <w:top w:val="none" w:sz="0" w:space="0" w:color="auto"/>
            <w:left w:val="none" w:sz="0" w:space="0" w:color="auto"/>
            <w:bottom w:val="none" w:sz="0" w:space="0" w:color="auto"/>
            <w:right w:val="none" w:sz="0" w:space="0" w:color="auto"/>
          </w:divBdr>
          <w:divsChild>
            <w:div w:id="490607143">
              <w:marLeft w:val="0"/>
              <w:marRight w:val="0"/>
              <w:marTop w:val="0"/>
              <w:marBottom w:val="0"/>
              <w:divBdr>
                <w:top w:val="none" w:sz="0" w:space="0" w:color="auto"/>
                <w:left w:val="none" w:sz="0" w:space="0" w:color="auto"/>
                <w:bottom w:val="none" w:sz="0" w:space="0" w:color="auto"/>
                <w:right w:val="none" w:sz="0" w:space="0" w:color="auto"/>
              </w:divBdr>
              <w:divsChild>
                <w:div w:id="1901554146">
                  <w:marLeft w:val="0"/>
                  <w:marRight w:val="0"/>
                  <w:marTop w:val="0"/>
                  <w:marBottom w:val="0"/>
                  <w:divBdr>
                    <w:top w:val="none" w:sz="0" w:space="0" w:color="auto"/>
                    <w:left w:val="none" w:sz="0" w:space="0" w:color="auto"/>
                    <w:bottom w:val="none" w:sz="0" w:space="0" w:color="auto"/>
                    <w:right w:val="none" w:sz="0" w:space="0" w:color="auto"/>
                  </w:divBdr>
                  <w:divsChild>
                    <w:div w:id="1380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80747">
      <w:bodyDiv w:val="1"/>
      <w:marLeft w:val="0"/>
      <w:marRight w:val="0"/>
      <w:marTop w:val="0"/>
      <w:marBottom w:val="0"/>
      <w:divBdr>
        <w:top w:val="none" w:sz="0" w:space="0" w:color="auto"/>
        <w:left w:val="none" w:sz="0" w:space="0" w:color="auto"/>
        <w:bottom w:val="none" w:sz="0" w:space="0" w:color="auto"/>
        <w:right w:val="none" w:sz="0" w:space="0" w:color="auto"/>
      </w:divBdr>
      <w:divsChild>
        <w:div w:id="2072538856">
          <w:marLeft w:val="0"/>
          <w:marRight w:val="0"/>
          <w:marTop w:val="0"/>
          <w:marBottom w:val="0"/>
          <w:divBdr>
            <w:top w:val="none" w:sz="0" w:space="0" w:color="auto"/>
            <w:left w:val="none" w:sz="0" w:space="0" w:color="auto"/>
            <w:bottom w:val="none" w:sz="0" w:space="0" w:color="auto"/>
            <w:right w:val="none" w:sz="0" w:space="0" w:color="auto"/>
          </w:divBdr>
          <w:divsChild>
            <w:div w:id="1825008387">
              <w:marLeft w:val="0"/>
              <w:marRight w:val="0"/>
              <w:marTop w:val="0"/>
              <w:marBottom w:val="0"/>
              <w:divBdr>
                <w:top w:val="none" w:sz="0" w:space="0" w:color="auto"/>
                <w:left w:val="none" w:sz="0" w:space="0" w:color="auto"/>
                <w:bottom w:val="none" w:sz="0" w:space="0" w:color="auto"/>
                <w:right w:val="none" w:sz="0" w:space="0" w:color="auto"/>
              </w:divBdr>
              <w:divsChild>
                <w:div w:id="1123231659">
                  <w:marLeft w:val="0"/>
                  <w:marRight w:val="0"/>
                  <w:marTop w:val="0"/>
                  <w:marBottom w:val="0"/>
                  <w:divBdr>
                    <w:top w:val="none" w:sz="0" w:space="0" w:color="auto"/>
                    <w:left w:val="none" w:sz="0" w:space="0" w:color="auto"/>
                    <w:bottom w:val="none" w:sz="0" w:space="0" w:color="auto"/>
                    <w:right w:val="none" w:sz="0" w:space="0" w:color="auto"/>
                  </w:divBdr>
                  <w:divsChild>
                    <w:div w:id="6301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21650">
      <w:bodyDiv w:val="1"/>
      <w:marLeft w:val="0"/>
      <w:marRight w:val="0"/>
      <w:marTop w:val="0"/>
      <w:marBottom w:val="0"/>
      <w:divBdr>
        <w:top w:val="none" w:sz="0" w:space="0" w:color="auto"/>
        <w:left w:val="none" w:sz="0" w:space="0" w:color="auto"/>
        <w:bottom w:val="none" w:sz="0" w:space="0" w:color="auto"/>
        <w:right w:val="none" w:sz="0" w:space="0" w:color="auto"/>
      </w:divBdr>
    </w:div>
    <w:div w:id="1475639507">
      <w:bodyDiv w:val="1"/>
      <w:marLeft w:val="0"/>
      <w:marRight w:val="0"/>
      <w:marTop w:val="0"/>
      <w:marBottom w:val="0"/>
      <w:divBdr>
        <w:top w:val="none" w:sz="0" w:space="0" w:color="auto"/>
        <w:left w:val="none" w:sz="0" w:space="0" w:color="auto"/>
        <w:bottom w:val="none" w:sz="0" w:space="0" w:color="auto"/>
        <w:right w:val="none" w:sz="0" w:space="0" w:color="auto"/>
      </w:divBdr>
      <w:divsChild>
        <w:div w:id="233783016">
          <w:marLeft w:val="0"/>
          <w:marRight w:val="0"/>
          <w:marTop w:val="0"/>
          <w:marBottom w:val="0"/>
          <w:divBdr>
            <w:top w:val="none" w:sz="0" w:space="0" w:color="auto"/>
            <w:left w:val="none" w:sz="0" w:space="0" w:color="auto"/>
            <w:bottom w:val="none" w:sz="0" w:space="0" w:color="auto"/>
            <w:right w:val="none" w:sz="0" w:space="0" w:color="auto"/>
          </w:divBdr>
          <w:divsChild>
            <w:div w:id="2021659166">
              <w:marLeft w:val="0"/>
              <w:marRight w:val="0"/>
              <w:marTop w:val="0"/>
              <w:marBottom w:val="0"/>
              <w:divBdr>
                <w:top w:val="none" w:sz="0" w:space="0" w:color="auto"/>
                <w:left w:val="none" w:sz="0" w:space="0" w:color="auto"/>
                <w:bottom w:val="none" w:sz="0" w:space="0" w:color="auto"/>
                <w:right w:val="none" w:sz="0" w:space="0" w:color="auto"/>
              </w:divBdr>
              <w:divsChild>
                <w:div w:id="973564068">
                  <w:marLeft w:val="0"/>
                  <w:marRight w:val="0"/>
                  <w:marTop w:val="0"/>
                  <w:marBottom w:val="0"/>
                  <w:divBdr>
                    <w:top w:val="none" w:sz="0" w:space="0" w:color="auto"/>
                    <w:left w:val="none" w:sz="0" w:space="0" w:color="auto"/>
                    <w:bottom w:val="none" w:sz="0" w:space="0" w:color="auto"/>
                    <w:right w:val="none" w:sz="0" w:space="0" w:color="auto"/>
                  </w:divBdr>
                  <w:divsChild>
                    <w:div w:id="12398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53554">
      <w:bodyDiv w:val="1"/>
      <w:marLeft w:val="0"/>
      <w:marRight w:val="0"/>
      <w:marTop w:val="0"/>
      <w:marBottom w:val="0"/>
      <w:divBdr>
        <w:top w:val="none" w:sz="0" w:space="0" w:color="auto"/>
        <w:left w:val="none" w:sz="0" w:space="0" w:color="auto"/>
        <w:bottom w:val="none" w:sz="0" w:space="0" w:color="auto"/>
        <w:right w:val="none" w:sz="0" w:space="0" w:color="auto"/>
      </w:divBdr>
      <w:divsChild>
        <w:div w:id="564029816">
          <w:marLeft w:val="0"/>
          <w:marRight w:val="0"/>
          <w:marTop w:val="0"/>
          <w:marBottom w:val="0"/>
          <w:divBdr>
            <w:top w:val="none" w:sz="0" w:space="0" w:color="auto"/>
            <w:left w:val="none" w:sz="0" w:space="0" w:color="auto"/>
            <w:bottom w:val="none" w:sz="0" w:space="0" w:color="auto"/>
            <w:right w:val="none" w:sz="0" w:space="0" w:color="auto"/>
          </w:divBdr>
          <w:divsChild>
            <w:div w:id="721028607">
              <w:marLeft w:val="0"/>
              <w:marRight w:val="0"/>
              <w:marTop w:val="0"/>
              <w:marBottom w:val="0"/>
              <w:divBdr>
                <w:top w:val="none" w:sz="0" w:space="0" w:color="auto"/>
                <w:left w:val="none" w:sz="0" w:space="0" w:color="auto"/>
                <w:bottom w:val="none" w:sz="0" w:space="0" w:color="auto"/>
                <w:right w:val="none" w:sz="0" w:space="0" w:color="auto"/>
              </w:divBdr>
              <w:divsChild>
                <w:div w:id="1238133371">
                  <w:marLeft w:val="0"/>
                  <w:marRight w:val="0"/>
                  <w:marTop w:val="0"/>
                  <w:marBottom w:val="0"/>
                  <w:divBdr>
                    <w:top w:val="none" w:sz="0" w:space="0" w:color="auto"/>
                    <w:left w:val="none" w:sz="0" w:space="0" w:color="auto"/>
                    <w:bottom w:val="none" w:sz="0" w:space="0" w:color="auto"/>
                    <w:right w:val="none" w:sz="0" w:space="0" w:color="auto"/>
                  </w:divBdr>
                  <w:divsChild>
                    <w:div w:id="5049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07399">
      <w:bodyDiv w:val="1"/>
      <w:marLeft w:val="0"/>
      <w:marRight w:val="0"/>
      <w:marTop w:val="0"/>
      <w:marBottom w:val="0"/>
      <w:divBdr>
        <w:top w:val="none" w:sz="0" w:space="0" w:color="auto"/>
        <w:left w:val="none" w:sz="0" w:space="0" w:color="auto"/>
        <w:bottom w:val="none" w:sz="0" w:space="0" w:color="auto"/>
        <w:right w:val="none" w:sz="0" w:space="0" w:color="auto"/>
      </w:divBdr>
      <w:divsChild>
        <w:div w:id="80495326">
          <w:marLeft w:val="0"/>
          <w:marRight w:val="0"/>
          <w:marTop w:val="0"/>
          <w:marBottom w:val="0"/>
          <w:divBdr>
            <w:top w:val="none" w:sz="0" w:space="0" w:color="auto"/>
            <w:left w:val="none" w:sz="0" w:space="0" w:color="auto"/>
            <w:bottom w:val="none" w:sz="0" w:space="0" w:color="auto"/>
            <w:right w:val="none" w:sz="0" w:space="0" w:color="auto"/>
          </w:divBdr>
          <w:divsChild>
            <w:div w:id="298191389">
              <w:marLeft w:val="0"/>
              <w:marRight w:val="0"/>
              <w:marTop w:val="0"/>
              <w:marBottom w:val="0"/>
              <w:divBdr>
                <w:top w:val="none" w:sz="0" w:space="0" w:color="auto"/>
                <w:left w:val="none" w:sz="0" w:space="0" w:color="auto"/>
                <w:bottom w:val="none" w:sz="0" w:space="0" w:color="auto"/>
                <w:right w:val="none" w:sz="0" w:space="0" w:color="auto"/>
              </w:divBdr>
              <w:divsChild>
                <w:div w:id="43331781">
                  <w:marLeft w:val="0"/>
                  <w:marRight w:val="0"/>
                  <w:marTop w:val="0"/>
                  <w:marBottom w:val="0"/>
                  <w:divBdr>
                    <w:top w:val="none" w:sz="0" w:space="0" w:color="auto"/>
                    <w:left w:val="none" w:sz="0" w:space="0" w:color="auto"/>
                    <w:bottom w:val="none" w:sz="0" w:space="0" w:color="auto"/>
                    <w:right w:val="none" w:sz="0" w:space="0" w:color="auto"/>
                  </w:divBdr>
                  <w:divsChild>
                    <w:div w:id="835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96268">
      <w:bodyDiv w:val="1"/>
      <w:marLeft w:val="0"/>
      <w:marRight w:val="0"/>
      <w:marTop w:val="0"/>
      <w:marBottom w:val="0"/>
      <w:divBdr>
        <w:top w:val="none" w:sz="0" w:space="0" w:color="auto"/>
        <w:left w:val="none" w:sz="0" w:space="0" w:color="auto"/>
        <w:bottom w:val="none" w:sz="0" w:space="0" w:color="auto"/>
        <w:right w:val="none" w:sz="0" w:space="0" w:color="auto"/>
      </w:divBdr>
      <w:divsChild>
        <w:div w:id="850296486">
          <w:marLeft w:val="0"/>
          <w:marRight w:val="0"/>
          <w:marTop w:val="0"/>
          <w:marBottom w:val="0"/>
          <w:divBdr>
            <w:top w:val="none" w:sz="0" w:space="0" w:color="auto"/>
            <w:left w:val="none" w:sz="0" w:space="0" w:color="auto"/>
            <w:bottom w:val="none" w:sz="0" w:space="0" w:color="auto"/>
            <w:right w:val="none" w:sz="0" w:space="0" w:color="auto"/>
          </w:divBdr>
          <w:divsChild>
            <w:div w:id="79644458">
              <w:marLeft w:val="0"/>
              <w:marRight w:val="0"/>
              <w:marTop w:val="0"/>
              <w:marBottom w:val="0"/>
              <w:divBdr>
                <w:top w:val="none" w:sz="0" w:space="0" w:color="auto"/>
                <w:left w:val="none" w:sz="0" w:space="0" w:color="auto"/>
                <w:bottom w:val="none" w:sz="0" w:space="0" w:color="auto"/>
                <w:right w:val="none" w:sz="0" w:space="0" w:color="auto"/>
              </w:divBdr>
              <w:divsChild>
                <w:div w:id="1114447027">
                  <w:marLeft w:val="0"/>
                  <w:marRight w:val="0"/>
                  <w:marTop w:val="0"/>
                  <w:marBottom w:val="0"/>
                  <w:divBdr>
                    <w:top w:val="none" w:sz="0" w:space="0" w:color="auto"/>
                    <w:left w:val="none" w:sz="0" w:space="0" w:color="auto"/>
                    <w:bottom w:val="none" w:sz="0" w:space="0" w:color="auto"/>
                    <w:right w:val="none" w:sz="0" w:space="0" w:color="auto"/>
                  </w:divBdr>
                  <w:divsChild>
                    <w:div w:id="155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70986">
      <w:bodyDiv w:val="1"/>
      <w:marLeft w:val="0"/>
      <w:marRight w:val="0"/>
      <w:marTop w:val="0"/>
      <w:marBottom w:val="0"/>
      <w:divBdr>
        <w:top w:val="none" w:sz="0" w:space="0" w:color="auto"/>
        <w:left w:val="none" w:sz="0" w:space="0" w:color="auto"/>
        <w:bottom w:val="none" w:sz="0" w:space="0" w:color="auto"/>
        <w:right w:val="none" w:sz="0" w:space="0" w:color="auto"/>
      </w:divBdr>
      <w:divsChild>
        <w:div w:id="550000625">
          <w:marLeft w:val="0"/>
          <w:marRight w:val="0"/>
          <w:marTop w:val="0"/>
          <w:marBottom w:val="0"/>
          <w:divBdr>
            <w:top w:val="none" w:sz="0" w:space="0" w:color="auto"/>
            <w:left w:val="none" w:sz="0" w:space="0" w:color="auto"/>
            <w:bottom w:val="none" w:sz="0" w:space="0" w:color="auto"/>
            <w:right w:val="none" w:sz="0" w:space="0" w:color="auto"/>
          </w:divBdr>
          <w:divsChild>
            <w:div w:id="393361046">
              <w:marLeft w:val="0"/>
              <w:marRight w:val="0"/>
              <w:marTop w:val="0"/>
              <w:marBottom w:val="0"/>
              <w:divBdr>
                <w:top w:val="none" w:sz="0" w:space="0" w:color="auto"/>
                <w:left w:val="none" w:sz="0" w:space="0" w:color="auto"/>
                <w:bottom w:val="none" w:sz="0" w:space="0" w:color="auto"/>
                <w:right w:val="none" w:sz="0" w:space="0" w:color="auto"/>
              </w:divBdr>
              <w:divsChild>
                <w:div w:id="1097024127">
                  <w:marLeft w:val="0"/>
                  <w:marRight w:val="0"/>
                  <w:marTop w:val="0"/>
                  <w:marBottom w:val="0"/>
                  <w:divBdr>
                    <w:top w:val="none" w:sz="0" w:space="0" w:color="auto"/>
                    <w:left w:val="none" w:sz="0" w:space="0" w:color="auto"/>
                    <w:bottom w:val="none" w:sz="0" w:space="0" w:color="auto"/>
                    <w:right w:val="none" w:sz="0" w:space="0" w:color="auto"/>
                  </w:divBdr>
                  <w:divsChild>
                    <w:div w:id="12839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87860">
      <w:bodyDiv w:val="1"/>
      <w:marLeft w:val="0"/>
      <w:marRight w:val="0"/>
      <w:marTop w:val="0"/>
      <w:marBottom w:val="0"/>
      <w:divBdr>
        <w:top w:val="none" w:sz="0" w:space="0" w:color="auto"/>
        <w:left w:val="none" w:sz="0" w:space="0" w:color="auto"/>
        <w:bottom w:val="none" w:sz="0" w:space="0" w:color="auto"/>
        <w:right w:val="none" w:sz="0" w:space="0" w:color="auto"/>
      </w:divBdr>
      <w:divsChild>
        <w:div w:id="373191277">
          <w:marLeft w:val="0"/>
          <w:marRight w:val="0"/>
          <w:marTop w:val="0"/>
          <w:marBottom w:val="0"/>
          <w:divBdr>
            <w:top w:val="none" w:sz="0" w:space="0" w:color="auto"/>
            <w:left w:val="none" w:sz="0" w:space="0" w:color="auto"/>
            <w:bottom w:val="none" w:sz="0" w:space="0" w:color="auto"/>
            <w:right w:val="none" w:sz="0" w:space="0" w:color="auto"/>
          </w:divBdr>
          <w:divsChild>
            <w:div w:id="1392344160">
              <w:marLeft w:val="0"/>
              <w:marRight w:val="0"/>
              <w:marTop w:val="0"/>
              <w:marBottom w:val="0"/>
              <w:divBdr>
                <w:top w:val="none" w:sz="0" w:space="0" w:color="auto"/>
                <w:left w:val="none" w:sz="0" w:space="0" w:color="auto"/>
                <w:bottom w:val="none" w:sz="0" w:space="0" w:color="auto"/>
                <w:right w:val="none" w:sz="0" w:space="0" w:color="auto"/>
              </w:divBdr>
              <w:divsChild>
                <w:div w:id="84109441">
                  <w:marLeft w:val="0"/>
                  <w:marRight w:val="0"/>
                  <w:marTop w:val="0"/>
                  <w:marBottom w:val="0"/>
                  <w:divBdr>
                    <w:top w:val="none" w:sz="0" w:space="0" w:color="auto"/>
                    <w:left w:val="none" w:sz="0" w:space="0" w:color="auto"/>
                    <w:bottom w:val="none" w:sz="0" w:space="0" w:color="auto"/>
                    <w:right w:val="none" w:sz="0" w:space="0" w:color="auto"/>
                  </w:divBdr>
                  <w:divsChild>
                    <w:div w:id="13161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15304">
      <w:bodyDiv w:val="1"/>
      <w:marLeft w:val="0"/>
      <w:marRight w:val="0"/>
      <w:marTop w:val="0"/>
      <w:marBottom w:val="0"/>
      <w:divBdr>
        <w:top w:val="none" w:sz="0" w:space="0" w:color="auto"/>
        <w:left w:val="none" w:sz="0" w:space="0" w:color="auto"/>
        <w:bottom w:val="none" w:sz="0" w:space="0" w:color="auto"/>
        <w:right w:val="none" w:sz="0" w:space="0" w:color="auto"/>
      </w:divBdr>
      <w:divsChild>
        <w:div w:id="1346250243">
          <w:marLeft w:val="0"/>
          <w:marRight w:val="0"/>
          <w:marTop w:val="0"/>
          <w:marBottom w:val="0"/>
          <w:divBdr>
            <w:top w:val="none" w:sz="0" w:space="0" w:color="auto"/>
            <w:left w:val="none" w:sz="0" w:space="0" w:color="auto"/>
            <w:bottom w:val="none" w:sz="0" w:space="0" w:color="auto"/>
            <w:right w:val="none" w:sz="0" w:space="0" w:color="auto"/>
          </w:divBdr>
          <w:divsChild>
            <w:div w:id="906915606">
              <w:marLeft w:val="0"/>
              <w:marRight w:val="0"/>
              <w:marTop w:val="0"/>
              <w:marBottom w:val="0"/>
              <w:divBdr>
                <w:top w:val="none" w:sz="0" w:space="0" w:color="auto"/>
                <w:left w:val="none" w:sz="0" w:space="0" w:color="auto"/>
                <w:bottom w:val="none" w:sz="0" w:space="0" w:color="auto"/>
                <w:right w:val="none" w:sz="0" w:space="0" w:color="auto"/>
              </w:divBdr>
              <w:divsChild>
                <w:div w:id="4046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5023">
      <w:bodyDiv w:val="1"/>
      <w:marLeft w:val="0"/>
      <w:marRight w:val="0"/>
      <w:marTop w:val="0"/>
      <w:marBottom w:val="0"/>
      <w:divBdr>
        <w:top w:val="none" w:sz="0" w:space="0" w:color="auto"/>
        <w:left w:val="none" w:sz="0" w:space="0" w:color="auto"/>
        <w:bottom w:val="none" w:sz="0" w:space="0" w:color="auto"/>
        <w:right w:val="none" w:sz="0" w:space="0" w:color="auto"/>
      </w:divBdr>
      <w:divsChild>
        <w:div w:id="882984387">
          <w:marLeft w:val="0"/>
          <w:marRight w:val="0"/>
          <w:marTop w:val="0"/>
          <w:marBottom w:val="0"/>
          <w:divBdr>
            <w:top w:val="none" w:sz="0" w:space="0" w:color="auto"/>
            <w:left w:val="none" w:sz="0" w:space="0" w:color="auto"/>
            <w:bottom w:val="none" w:sz="0" w:space="0" w:color="auto"/>
            <w:right w:val="none" w:sz="0" w:space="0" w:color="auto"/>
          </w:divBdr>
          <w:divsChild>
            <w:div w:id="2145927898">
              <w:marLeft w:val="0"/>
              <w:marRight w:val="0"/>
              <w:marTop w:val="0"/>
              <w:marBottom w:val="0"/>
              <w:divBdr>
                <w:top w:val="none" w:sz="0" w:space="0" w:color="auto"/>
                <w:left w:val="none" w:sz="0" w:space="0" w:color="auto"/>
                <w:bottom w:val="none" w:sz="0" w:space="0" w:color="auto"/>
                <w:right w:val="none" w:sz="0" w:space="0" w:color="auto"/>
              </w:divBdr>
              <w:divsChild>
                <w:div w:id="2112166420">
                  <w:marLeft w:val="0"/>
                  <w:marRight w:val="0"/>
                  <w:marTop w:val="0"/>
                  <w:marBottom w:val="0"/>
                  <w:divBdr>
                    <w:top w:val="none" w:sz="0" w:space="0" w:color="auto"/>
                    <w:left w:val="none" w:sz="0" w:space="0" w:color="auto"/>
                    <w:bottom w:val="none" w:sz="0" w:space="0" w:color="auto"/>
                    <w:right w:val="none" w:sz="0" w:space="0" w:color="auto"/>
                  </w:divBdr>
                  <w:divsChild>
                    <w:div w:id="3953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37386">
      <w:bodyDiv w:val="1"/>
      <w:marLeft w:val="0"/>
      <w:marRight w:val="0"/>
      <w:marTop w:val="0"/>
      <w:marBottom w:val="0"/>
      <w:divBdr>
        <w:top w:val="none" w:sz="0" w:space="0" w:color="auto"/>
        <w:left w:val="none" w:sz="0" w:space="0" w:color="auto"/>
        <w:bottom w:val="none" w:sz="0" w:space="0" w:color="auto"/>
        <w:right w:val="none" w:sz="0" w:space="0" w:color="auto"/>
      </w:divBdr>
    </w:div>
    <w:div w:id="1802188674">
      <w:bodyDiv w:val="1"/>
      <w:marLeft w:val="0"/>
      <w:marRight w:val="0"/>
      <w:marTop w:val="0"/>
      <w:marBottom w:val="0"/>
      <w:divBdr>
        <w:top w:val="none" w:sz="0" w:space="0" w:color="auto"/>
        <w:left w:val="none" w:sz="0" w:space="0" w:color="auto"/>
        <w:bottom w:val="none" w:sz="0" w:space="0" w:color="auto"/>
        <w:right w:val="none" w:sz="0" w:space="0" w:color="auto"/>
      </w:divBdr>
    </w:div>
    <w:div w:id="1868717066">
      <w:bodyDiv w:val="1"/>
      <w:marLeft w:val="0"/>
      <w:marRight w:val="0"/>
      <w:marTop w:val="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526673565">
              <w:marLeft w:val="0"/>
              <w:marRight w:val="0"/>
              <w:marTop w:val="0"/>
              <w:marBottom w:val="0"/>
              <w:divBdr>
                <w:top w:val="none" w:sz="0" w:space="0" w:color="auto"/>
                <w:left w:val="none" w:sz="0" w:space="0" w:color="auto"/>
                <w:bottom w:val="none" w:sz="0" w:space="0" w:color="auto"/>
                <w:right w:val="none" w:sz="0" w:space="0" w:color="auto"/>
              </w:divBdr>
              <w:divsChild>
                <w:div w:id="1166046153">
                  <w:marLeft w:val="0"/>
                  <w:marRight w:val="0"/>
                  <w:marTop w:val="0"/>
                  <w:marBottom w:val="0"/>
                  <w:divBdr>
                    <w:top w:val="none" w:sz="0" w:space="0" w:color="auto"/>
                    <w:left w:val="none" w:sz="0" w:space="0" w:color="auto"/>
                    <w:bottom w:val="none" w:sz="0" w:space="0" w:color="auto"/>
                    <w:right w:val="none" w:sz="0" w:space="0" w:color="auto"/>
                  </w:divBdr>
                  <w:divsChild>
                    <w:div w:id="17302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02324">
      <w:bodyDiv w:val="1"/>
      <w:marLeft w:val="0"/>
      <w:marRight w:val="0"/>
      <w:marTop w:val="0"/>
      <w:marBottom w:val="0"/>
      <w:divBdr>
        <w:top w:val="none" w:sz="0" w:space="0" w:color="auto"/>
        <w:left w:val="none" w:sz="0" w:space="0" w:color="auto"/>
        <w:bottom w:val="none" w:sz="0" w:space="0" w:color="auto"/>
        <w:right w:val="none" w:sz="0" w:space="0" w:color="auto"/>
      </w:divBdr>
      <w:divsChild>
        <w:div w:id="1670712117">
          <w:marLeft w:val="0"/>
          <w:marRight w:val="0"/>
          <w:marTop w:val="0"/>
          <w:marBottom w:val="0"/>
          <w:divBdr>
            <w:top w:val="none" w:sz="0" w:space="0" w:color="auto"/>
            <w:left w:val="none" w:sz="0" w:space="0" w:color="auto"/>
            <w:bottom w:val="none" w:sz="0" w:space="0" w:color="auto"/>
            <w:right w:val="none" w:sz="0" w:space="0" w:color="auto"/>
          </w:divBdr>
          <w:divsChild>
            <w:div w:id="1825008810">
              <w:marLeft w:val="0"/>
              <w:marRight w:val="0"/>
              <w:marTop w:val="0"/>
              <w:marBottom w:val="0"/>
              <w:divBdr>
                <w:top w:val="none" w:sz="0" w:space="0" w:color="auto"/>
                <w:left w:val="none" w:sz="0" w:space="0" w:color="auto"/>
                <w:bottom w:val="none" w:sz="0" w:space="0" w:color="auto"/>
                <w:right w:val="none" w:sz="0" w:space="0" w:color="auto"/>
              </w:divBdr>
              <w:divsChild>
                <w:div w:id="1486819852">
                  <w:marLeft w:val="0"/>
                  <w:marRight w:val="0"/>
                  <w:marTop w:val="0"/>
                  <w:marBottom w:val="0"/>
                  <w:divBdr>
                    <w:top w:val="none" w:sz="0" w:space="0" w:color="auto"/>
                    <w:left w:val="none" w:sz="0" w:space="0" w:color="auto"/>
                    <w:bottom w:val="none" w:sz="0" w:space="0" w:color="auto"/>
                    <w:right w:val="none" w:sz="0" w:space="0" w:color="auto"/>
                  </w:divBdr>
                  <w:divsChild>
                    <w:div w:id="1469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34330">
      <w:bodyDiv w:val="1"/>
      <w:marLeft w:val="0"/>
      <w:marRight w:val="0"/>
      <w:marTop w:val="0"/>
      <w:marBottom w:val="0"/>
      <w:divBdr>
        <w:top w:val="none" w:sz="0" w:space="0" w:color="auto"/>
        <w:left w:val="none" w:sz="0" w:space="0" w:color="auto"/>
        <w:bottom w:val="none" w:sz="0" w:space="0" w:color="auto"/>
        <w:right w:val="none" w:sz="0" w:space="0" w:color="auto"/>
      </w:divBdr>
      <w:divsChild>
        <w:div w:id="204568574">
          <w:marLeft w:val="0"/>
          <w:marRight w:val="0"/>
          <w:marTop w:val="0"/>
          <w:marBottom w:val="0"/>
          <w:divBdr>
            <w:top w:val="none" w:sz="0" w:space="0" w:color="auto"/>
            <w:left w:val="none" w:sz="0" w:space="0" w:color="auto"/>
            <w:bottom w:val="none" w:sz="0" w:space="0" w:color="auto"/>
            <w:right w:val="none" w:sz="0" w:space="0" w:color="auto"/>
          </w:divBdr>
          <w:divsChild>
            <w:div w:id="498884592">
              <w:marLeft w:val="0"/>
              <w:marRight w:val="0"/>
              <w:marTop w:val="0"/>
              <w:marBottom w:val="0"/>
              <w:divBdr>
                <w:top w:val="none" w:sz="0" w:space="0" w:color="auto"/>
                <w:left w:val="none" w:sz="0" w:space="0" w:color="auto"/>
                <w:bottom w:val="none" w:sz="0" w:space="0" w:color="auto"/>
                <w:right w:val="none" w:sz="0" w:space="0" w:color="auto"/>
              </w:divBdr>
              <w:divsChild>
                <w:div w:id="541795158">
                  <w:marLeft w:val="0"/>
                  <w:marRight w:val="0"/>
                  <w:marTop w:val="0"/>
                  <w:marBottom w:val="0"/>
                  <w:divBdr>
                    <w:top w:val="none" w:sz="0" w:space="0" w:color="auto"/>
                    <w:left w:val="none" w:sz="0" w:space="0" w:color="auto"/>
                    <w:bottom w:val="none" w:sz="0" w:space="0" w:color="auto"/>
                    <w:right w:val="none" w:sz="0" w:space="0" w:color="auto"/>
                  </w:divBdr>
                  <w:divsChild>
                    <w:div w:id="11872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58347">
      <w:bodyDiv w:val="1"/>
      <w:marLeft w:val="0"/>
      <w:marRight w:val="0"/>
      <w:marTop w:val="0"/>
      <w:marBottom w:val="0"/>
      <w:divBdr>
        <w:top w:val="none" w:sz="0" w:space="0" w:color="auto"/>
        <w:left w:val="none" w:sz="0" w:space="0" w:color="auto"/>
        <w:bottom w:val="none" w:sz="0" w:space="0" w:color="auto"/>
        <w:right w:val="none" w:sz="0" w:space="0" w:color="auto"/>
      </w:divBdr>
    </w:div>
    <w:div w:id="1998879314">
      <w:bodyDiv w:val="1"/>
      <w:marLeft w:val="0"/>
      <w:marRight w:val="0"/>
      <w:marTop w:val="0"/>
      <w:marBottom w:val="0"/>
      <w:divBdr>
        <w:top w:val="none" w:sz="0" w:space="0" w:color="auto"/>
        <w:left w:val="none" w:sz="0" w:space="0" w:color="auto"/>
        <w:bottom w:val="none" w:sz="0" w:space="0" w:color="auto"/>
        <w:right w:val="none" w:sz="0" w:space="0" w:color="auto"/>
      </w:divBdr>
      <w:divsChild>
        <w:div w:id="303659336">
          <w:marLeft w:val="0"/>
          <w:marRight w:val="0"/>
          <w:marTop w:val="0"/>
          <w:marBottom w:val="0"/>
          <w:divBdr>
            <w:top w:val="none" w:sz="0" w:space="0" w:color="auto"/>
            <w:left w:val="none" w:sz="0" w:space="0" w:color="auto"/>
            <w:bottom w:val="none" w:sz="0" w:space="0" w:color="auto"/>
            <w:right w:val="none" w:sz="0" w:space="0" w:color="auto"/>
          </w:divBdr>
          <w:divsChild>
            <w:div w:id="1408769930">
              <w:marLeft w:val="0"/>
              <w:marRight w:val="0"/>
              <w:marTop w:val="0"/>
              <w:marBottom w:val="0"/>
              <w:divBdr>
                <w:top w:val="none" w:sz="0" w:space="0" w:color="auto"/>
                <w:left w:val="none" w:sz="0" w:space="0" w:color="auto"/>
                <w:bottom w:val="none" w:sz="0" w:space="0" w:color="auto"/>
                <w:right w:val="none" w:sz="0" w:space="0" w:color="auto"/>
              </w:divBdr>
              <w:divsChild>
                <w:div w:id="659774709">
                  <w:marLeft w:val="0"/>
                  <w:marRight w:val="0"/>
                  <w:marTop w:val="0"/>
                  <w:marBottom w:val="0"/>
                  <w:divBdr>
                    <w:top w:val="none" w:sz="0" w:space="0" w:color="auto"/>
                    <w:left w:val="none" w:sz="0" w:space="0" w:color="auto"/>
                    <w:bottom w:val="none" w:sz="0" w:space="0" w:color="auto"/>
                    <w:right w:val="none" w:sz="0" w:space="0" w:color="auto"/>
                  </w:divBdr>
                  <w:divsChild>
                    <w:div w:id="6087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09735">
      <w:bodyDiv w:val="1"/>
      <w:marLeft w:val="0"/>
      <w:marRight w:val="0"/>
      <w:marTop w:val="0"/>
      <w:marBottom w:val="0"/>
      <w:divBdr>
        <w:top w:val="none" w:sz="0" w:space="0" w:color="auto"/>
        <w:left w:val="none" w:sz="0" w:space="0" w:color="auto"/>
        <w:bottom w:val="none" w:sz="0" w:space="0" w:color="auto"/>
        <w:right w:val="none" w:sz="0" w:space="0" w:color="auto"/>
      </w:divBdr>
      <w:divsChild>
        <w:div w:id="2000117139">
          <w:marLeft w:val="0"/>
          <w:marRight w:val="0"/>
          <w:marTop w:val="0"/>
          <w:marBottom w:val="0"/>
          <w:divBdr>
            <w:top w:val="none" w:sz="0" w:space="0" w:color="auto"/>
            <w:left w:val="none" w:sz="0" w:space="0" w:color="auto"/>
            <w:bottom w:val="none" w:sz="0" w:space="0" w:color="auto"/>
            <w:right w:val="none" w:sz="0" w:space="0" w:color="auto"/>
          </w:divBdr>
          <w:divsChild>
            <w:div w:id="1006246627">
              <w:marLeft w:val="0"/>
              <w:marRight w:val="0"/>
              <w:marTop w:val="0"/>
              <w:marBottom w:val="0"/>
              <w:divBdr>
                <w:top w:val="none" w:sz="0" w:space="0" w:color="auto"/>
                <w:left w:val="none" w:sz="0" w:space="0" w:color="auto"/>
                <w:bottom w:val="none" w:sz="0" w:space="0" w:color="auto"/>
                <w:right w:val="none" w:sz="0" w:space="0" w:color="auto"/>
              </w:divBdr>
              <w:divsChild>
                <w:div w:id="1169515298">
                  <w:marLeft w:val="0"/>
                  <w:marRight w:val="0"/>
                  <w:marTop w:val="0"/>
                  <w:marBottom w:val="0"/>
                  <w:divBdr>
                    <w:top w:val="none" w:sz="0" w:space="0" w:color="auto"/>
                    <w:left w:val="none" w:sz="0" w:space="0" w:color="auto"/>
                    <w:bottom w:val="none" w:sz="0" w:space="0" w:color="auto"/>
                    <w:right w:val="none" w:sz="0" w:space="0" w:color="auto"/>
                  </w:divBdr>
                  <w:divsChild>
                    <w:div w:id="189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8216">
      <w:bodyDiv w:val="1"/>
      <w:marLeft w:val="0"/>
      <w:marRight w:val="0"/>
      <w:marTop w:val="0"/>
      <w:marBottom w:val="0"/>
      <w:divBdr>
        <w:top w:val="none" w:sz="0" w:space="0" w:color="auto"/>
        <w:left w:val="none" w:sz="0" w:space="0" w:color="auto"/>
        <w:bottom w:val="none" w:sz="0" w:space="0" w:color="auto"/>
        <w:right w:val="none" w:sz="0" w:space="0" w:color="auto"/>
      </w:divBdr>
      <w:divsChild>
        <w:div w:id="288784129">
          <w:marLeft w:val="0"/>
          <w:marRight w:val="0"/>
          <w:marTop w:val="0"/>
          <w:marBottom w:val="0"/>
          <w:divBdr>
            <w:top w:val="none" w:sz="0" w:space="0" w:color="auto"/>
            <w:left w:val="none" w:sz="0" w:space="0" w:color="auto"/>
            <w:bottom w:val="none" w:sz="0" w:space="0" w:color="auto"/>
            <w:right w:val="none" w:sz="0" w:space="0" w:color="auto"/>
          </w:divBdr>
          <w:divsChild>
            <w:div w:id="732193739">
              <w:marLeft w:val="0"/>
              <w:marRight w:val="0"/>
              <w:marTop w:val="0"/>
              <w:marBottom w:val="0"/>
              <w:divBdr>
                <w:top w:val="none" w:sz="0" w:space="0" w:color="auto"/>
                <w:left w:val="none" w:sz="0" w:space="0" w:color="auto"/>
                <w:bottom w:val="none" w:sz="0" w:space="0" w:color="auto"/>
                <w:right w:val="none" w:sz="0" w:space="0" w:color="auto"/>
              </w:divBdr>
              <w:divsChild>
                <w:div w:id="1188104387">
                  <w:marLeft w:val="0"/>
                  <w:marRight w:val="0"/>
                  <w:marTop w:val="0"/>
                  <w:marBottom w:val="0"/>
                  <w:divBdr>
                    <w:top w:val="none" w:sz="0" w:space="0" w:color="auto"/>
                    <w:left w:val="none" w:sz="0" w:space="0" w:color="auto"/>
                    <w:bottom w:val="none" w:sz="0" w:space="0" w:color="auto"/>
                    <w:right w:val="none" w:sz="0" w:space="0" w:color="auto"/>
                  </w:divBdr>
                  <w:divsChild>
                    <w:div w:id="20725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80230">
      <w:bodyDiv w:val="1"/>
      <w:marLeft w:val="0"/>
      <w:marRight w:val="0"/>
      <w:marTop w:val="0"/>
      <w:marBottom w:val="0"/>
      <w:divBdr>
        <w:top w:val="none" w:sz="0" w:space="0" w:color="auto"/>
        <w:left w:val="none" w:sz="0" w:space="0" w:color="auto"/>
        <w:bottom w:val="none" w:sz="0" w:space="0" w:color="auto"/>
        <w:right w:val="none" w:sz="0" w:space="0" w:color="auto"/>
      </w:divBdr>
      <w:divsChild>
        <w:div w:id="684405833">
          <w:marLeft w:val="0"/>
          <w:marRight w:val="0"/>
          <w:marTop w:val="0"/>
          <w:marBottom w:val="0"/>
          <w:divBdr>
            <w:top w:val="none" w:sz="0" w:space="0" w:color="auto"/>
            <w:left w:val="none" w:sz="0" w:space="0" w:color="auto"/>
            <w:bottom w:val="none" w:sz="0" w:space="0" w:color="auto"/>
            <w:right w:val="none" w:sz="0" w:space="0" w:color="auto"/>
          </w:divBdr>
          <w:divsChild>
            <w:div w:id="377125868">
              <w:marLeft w:val="0"/>
              <w:marRight w:val="0"/>
              <w:marTop w:val="0"/>
              <w:marBottom w:val="0"/>
              <w:divBdr>
                <w:top w:val="none" w:sz="0" w:space="0" w:color="auto"/>
                <w:left w:val="none" w:sz="0" w:space="0" w:color="auto"/>
                <w:bottom w:val="none" w:sz="0" w:space="0" w:color="auto"/>
                <w:right w:val="none" w:sz="0" w:space="0" w:color="auto"/>
              </w:divBdr>
              <w:divsChild>
                <w:div w:id="485127857">
                  <w:marLeft w:val="0"/>
                  <w:marRight w:val="0"/>
                  <w:marTop w:val="0"/>
                  <w:marBottom w:val="0"/>
                  <w:divBdr>
                    <w:top w:val="none" w:sz="0" w:space="0" w:color="auto"/>
                    <w:left w:val="none" w:sz="0" w:space="0" w:color="auto"/>
                    <w:bottom w:val="none" w:sz="0" w:space="0" w:color="auto"/>
                    <w:right w:val="none" w:sz="0" w:space="0" w:color="auto"/>
                  </w:divBdr>
                  <w:divsChild>
                    <w:div w:id="10936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7274">
      <w:bodyDiv w:val="1"/>
      <w:marLeft w:val="0"/>
      <w:marRight w:val="0"/>
      <w:marTop w:val="0"/>
      <w:marBottom w:val="0"/>
      <w:divBdr>
        <w:top w:val="none" w:sz="0" w:space="0" w:color="auto"/>
        <w:left w:val="none" w:sz="0" w:space="0" w:color="auto"/>
        <w:bottom w:val="none" w:sz="0" w:space="0" w:color="auto"/>
        <w:right w:val="none" w:sz="0" w:space="0" w:color="auto"/>
      </w:divBdr>
      <w:divsChild>
        <w:div w:id="1395853065">
          <w:marLeft w:val="0"/>
          <w:marRight w:val="0"/>
          <w:marTop w:val="0"/>
          <w:marBottom w:val="0"/>
          <w:divBdr>
            <w:top w:val="none" w:sz="0" w:space="0" w:color="auto"/>
            <w:left w:val="none" w:sz="0" w:space="0" w:color="auto"/>
            <w:bottom w:val="none" w:sz="0" w:space="0" w:color="auto"/>
            <w:right w:val="none" w:sz="0" w:space="0" w:color="auto"/>
          </w:divBdr>
          <w:divsChild>
            <w:div w:id="857157904">
              <w:marLeft w:val="0"/>
              <w:marRight w:val="0"/>
              <w:marTop w:val="0"/>
              <w:marBottom w:val="0"/>
              <w:divBdr>
                <w:top w:val="none" w:sz="0" w:space="0" w:color="auto"/>
                <w:left w:val="none" w:sz="0" w:space="0" w:color="auto"/>
                <w:bottom w:val="none" w:sz="0" w:space="0" w:color="auto"/>
                <w:right w:val="none" w:sz="0" w:space="0" w:color="auto"/>
              </w:divBdr>
              <w:divsChild>
                <w:div w:id="761992395">
                  <w:marLeft w:val="0"/>
                  <w:marRight w:val="0"/>
                  <w:marTop w:val="0"/>
                  <w:marBottom w:val="0"/>
                  <w:divBdr>
                    <w:top w:val="none" w:sz="0" w:space="0" w:color="auto"/>
                    <w:left w:val="none" w:sz="0" w:space="0" w:color="auto"/>
                    <w:bottom w:val="none" w:sz="0" w:space="0" w:color="auto"/>
                    <w:right w:val="none" w:sz="0" w:space="0" w:color="auto"/>
                  </w:divBdr>
                  <w:divsChild>
                    <w:div w:id="18825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latimes.com/home/la-hm-millennials-plant-parents-20180724-story.html" TargetMode="External"/><Relationship Id="rId26" Type="http://schemas.openxmlformats.org/officeDocument/2006/relationships/hyperlink" Target="https://doi.org/10.1016/j.chb.2016.03.072" TargetMode="External"/><Relationship Id="rId39" Type="http://schemas.openxmlformats.org/officeDocument/2006/relationships/hyperlink" Target="http://dx.doi.org/10.1037/0278-7393.19.6.1235" TargetMode="External"/><Relationship Id="rId21" Type="http://schemas.openxmlformats.org/officeDocument/2006/relationships/hyperlink" Target="https://doi.org/10.1016/j.chb.2016.03.003" TargetMode="External"/><Relationship Id="rId34" Type="http://schemas.openxmlformats.org/officeDocument/2006/relationships/hyperlink" Target="https://doi.org/10.1177/1461444818823719" TargetMode="External"/><Relationship Id="rId42" Type="http://schemas.openxmlformats.org/officeDocument/2006/relationships/hyperlink" Target="http://dx.doi.org/10.1037/h0025848"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Users/huddles2/Downloads/www.jstor.org/stable/2489508" TargetMode="External"/><Relationship Id="rId29" Type="http://schemas.openxmlformats.org/officeDocument/2006/relationships/hyperlink" Target="https://www.statista.com/statistics/398166/us-instagram-user-age-distrib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1080/13527266.2016.1234504" TargetMode="External"/><Relationship Id="rId32" Type="http://schemas.openxmlformats.org/officeDocument/2006/relationships/hyperlink" Target="https://www.pewresearch.org/internet/fact-sheet/social-media/" TargetMode="External"/><Relationship Id="rId37" Type="http://schemas.openxmlformats.org/officeDocument/2006/relationships/hyperlink" Target="https://www.forbes.com/sites/katetalbot/2019/01/21/what-the-fyre-festival-documentaries-revealed-about-millennials/" TargetMode="External"/><Relationship Id="rId40" Type="http://schemas.openxmlformats.org/officeDocument/2006/relationships/hyperlink" Target="https://doi.org/10.1111/j.1540-4560.1969.tb00619.x" TargetMode="External"/><Relationship Id="rId45"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rticles2.marketrealist.com/2019/01/instagrams-ad-revenue-more-than-doubled-in-2018/" TargetMode="External"/><Relationship Id="rId23" Type="http://schemas.openxmlformats.org/officeDocument/2006/relationships/hyperlink" Target="http://dx.doi.org/10.1037/a0031309" TargetMode="External"/><Relationship Id="rId28" Type="http://schemas.openxmlformats.org/officeDocument/2006/relationships/hyperlink" Target="http://dx.doi.org/10.1037/pspa0000184" TargetMode="External"/><Relationship Id="rId36" Type="http://schemas.openxmlformats.org/officeDocument/2006/relationships/hyperlink" Target="file:///Users/huddles2/Downloads/www.jstor.org/stable/41714453" TargetMode="External"/><Relationship Id="rId10" Type="http://schemas.openxmlformats.org/officeDocument/2006/relationships/comments" Target="comments.xml"/><Relationship Id="rId19" Type="http://schemas.openxmlformats.org/officeDocument/2006/relationships/hyperlink" Target="https://doi.org/10.1108/IntR-03-2017-0112" TargetMode="External"/><Relationship Id="rId31" Type="http://schemas.openxmlformats.org/officeDocument/2006/relationships/hyperlink" Target="https://link.gale.com/apps/doc/A19204386/ITOF?u=msu_main&amp;sid=ITOF&amp;xid=f96e4637" TargetMode="External"/><Relationship Id="rId44"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dx.doi.org/10.19030/jber.v14i1.9554" TargetMode="External"/><Relationship Id="rId22" Type="http://schemas.openxmlformats.org/officeDocument/2006/relationships/hyperlink" Target="https://doi.org/10.2307/3151312" TargetMode="External"/><Relationship Id="rId27" Type="http://schemas.openxmlformats.org/officeDocument/2006/relationships/hyperlink" Target="file:///Users/huddles2/Downloads/www.jstor.org/stable/30162323" TargetMode="External"/><Relationship Id="rId30" Type="http://schemas.openxmlformats.org/officeDocument/2006/relationships/hyperlink" Target="http://dx.doi.org/10.1037/0022-3514.89.3.277" TargetMode="External"/><Relationship Id="rId35" Type="http://schemas.openxmlformats.org/officeDocument/2006/relationships/hyperlink" Target="file:///Users/huddles2/Downloads/www.jstor.org/stable/1480531" TargetMode="External"/><Relationship Id="rId43" Type="http://schemas.openxmlformats.org/officeDocument/2006/relationships/image" Target="media/image1.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doi.org/10.1016/j.chb.2016.05.083" TargetMode="External"/><Relationship Id="rId25" Type="http://schemas.openxmlformats.org/officeDocument/2006/relationships/hyperlink" Target="https://doi.org/10.1080/08961530.2018.1520670" TargetMode="External"/><Relationship Id="rId33" Type="http://schemas.openxmlformats.org/officeDocument/2006/relationships/hyperlink" Target="https://doi.org/10.1016/j.chb.2003.10.015" TargetMode="External"/><Relationship Id="rId38" Type="http://schemas.openxmlformats.org/officeDocument/2006/relationships/hyperlink" Target="file:///Users/huddles2/Downloads/www.jstor.org/stable/2873625" TargetMode="External"/><Relationship Id="rId46" Type="http://schemas.openxmlformats.org/officeDocument/2006/relationships/fontTable" Target="fontTable.xml"/><Relationship Id="rId20" Type="http://schemas.openxmlformats.org/officeDocument/2006/relationships/hyperlink" Target="https://doi.org/10.1177/0022022119839145" TargetMode="External"/><Relationship Id="rId41" Type="http://schemas.openxmlformats.org/officeDocument/2006/relationships/hyperlink" Target="https://doi.org/10.1016/j.psychres.2017.09.05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mnknmnn/Library/Containers/com.microsoft.Word/Data/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E351A-74A7-FA49-9227-E747E9E8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2</TotalTime>
  <Pages>36</Pages>
  <Words>21492</Words>
  <Characters>122505</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143710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Neumann, Dominik</dc:creator>
  <cp:keywords/>
  <dc:description/>
  <cp:lastModifiedBy>Neumann, Dominik</cp:lastModifiedBy>
  <cp:revision>2</cp:revision>
  <cp:lastPrinted>2020-08-18T17:27:00Z</cp:lastPrinted>
  <dcterms:created xsi:type="dcterms:W3CDTF">2020-08-19T15:07:00Z</dcterms:created>
  <dcterms:modified xsi:type="dcterms:W3CDTF">2020-08-19T15:07:00Z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http://www.zotero.org/styles/computers-in-human-behavior</vt:lpwstr>
  </property>
  <property fmtid="{D5CDD505-2E9C-101B-9397-08002B2CF9AE}" pid="11" name="Mendeley Recent Style Name 4_1">
    <vt:lpwstr>Computers in Human Behavior</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http://www.zotero.org/styles/journal-of-consumer-research</vt:lpwstr>
  </property>
  <property fmtid="{D5CDD505-2E9C-101B-9397-08002B2CF9AE}" pid="15" name="Mendeley Recent Style Name 6_1">
    <vt:lpwstr>Journal of Consumer Research</vt:lpwstr>
  </property>
  <property fmtid="{D5CDD505-2E9C-101B-9397-08002B2CF9AE}" pid="16" name="Mendeley Recent Style Id 7_1">
    <vt:lpwstr>http://www.zotero.org/styles/journal-of-marketing</vt:lpwstr>
  </property>
  <property fmtid="{D5CDD505-2E9C-101B-9397-08002B2CF9AE}" pid="17" name="Mendeley Recent Style Name 7_1">
    <vt:lpwstr>Journal of Marketing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f71e6e25-be24-3679-8043-d4d3565b9513</vt:lpwstr>
  </property>
  <property fmtid="{D5CDD505-2E9C-101B-9397-08002B2CF9AE}" pid="24" name="Mendeley Citation Style_1">
    <vt:lpwstr>http://www.zotero.org/styles/chicago-author-date</vt:lpwstr>
  </property>
</Properties>
</file>